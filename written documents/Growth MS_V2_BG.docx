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DCDDC" w14:textId="30BCCD7A" w:rsidR="00707A2E" w:rsidRDefault="00ED4614" w:rsidP="008777AD">
      <w:pPr>
        <w:pStyle w:val="NoSpacing"/>
        <w:jc w:val="center"/>
        <w:rPr>
          <w:rFonts w:ascii="Arial" w:hAnsi="Arial" w:cs="Arial"/>
          <w:b/>
          <w:bCs/>
          <w:i/>
          <w:iCs/>
          <w:sz w:val="28"/>
          <w:szCs w:val="28"/>
        </w:rPr>
      </w:pPr>
      <w:r>
        <w:rPr>
          <w:rFonts w:ascii="Arial" w:hAnsi="Arial" w:cs="Arial"/>
          <w:b/>
          <w:bCs/>
          <w:i/>
          <w:iCs/>
          <w:sz w:val="28"/>
          <w:szCs w:val="28"/>
        </w:rPr>
        <w:t>Elevated</w:t>
      </w:r>
      <w:r w:rsidR="00F1494C">
        <w:rPr>
          <w:rFonts w:ascii="Arial" w:hAnsi="Arial" w:cs="Arial"/>
          <w:b/>
          <w:bCs/>
          <w:i/>
          <w:iCs/>
          <w:sz w:val="28"/>
          <w:szCs w:val="28"/>
        </w:rPr>
        <w:t xml:space="preserve"> TA condition</w:t>
      </w:r>
      <w:r w:rsidR="00907B9F">
        <w:rPr>
          <w:rFonts w:ascii="Arial" w:hAnsi="Arial" w:cs="Arial"/>
          <w:b/>
          <w:bCs/>
          <w:i/>
          <w:iCs/>
          <w:sz w:val="28"/>
          <w:szCs w:val="28"/>
        </w:rPr>
        <w:t>s</w:t>
      </w:r>
      <w:r w:rsidR="00AD5D3A">
        <w:rPr>
          <w:rFonts w:ascii="Arial" w:hAnsi="Arial" w:cs="Arial"/>
          <w:b/>
          <w:bCs/>
          <w:i/>
          <w:iCs/>
          <w:sz w:val="28"/>
          <w:szCs w:val="28"/>
        </w:rPr>
        <w:t xml:space="preserve"> influence</w:t>
      </w:r>
      <w:r w:rsidR="00907B9F">
        <w:rPr>
          <w:rFonts w:ascii="Arial" w:hAnsi="Arial" w:cs="Arial"/>
          <w:b/>
          <w:bCs/>
          <w:i/>
          <w:iCs/>
          <w:sz w:val="28"/>
          <w:szCs w:val="28"/>
        </w:rPr>
        <w:t xml:space="preserve"> juvenile</w:t>
      </w:r>
      <w:r w:rsidR="00AD5D3A">
        <w:rPr>
          <w:rFonts w:ascii="Arial" w:hAnsi="Arial" w:cs="Arial"/>
          <w:b/>
          <w:bCs/>
          <w:i/>
          <w:iCs/>
          <w:sz w:val="28"/>
          <w:szCs w:val="28"/>
        </w:rPr>
        <w:t xml:space="preserve"> oyster growth </w:t>
      </w:r>
      <w:r w:rsidR="00A11F9E">
        <w:rPr>
          <w:rFonts w:ascii="Arial" w:hAnsi="Arial" w:cs="Arial"/>
          <w:b/>
          <w:bCs/>
          <w:i/>
          <w:iCs/>
          <w:sz w:val="28"/>
          <w:szCs w:val="28"/>
        </w:rPr>
        <w:t>when combined with</w:t>
      </w:r>
      <w:r w:rsidR="00AD5D3A">
        <w:rPr>
          <w:rFonts w:ascii="Arial" w:hAnsi="Arial" w:cs="Arial"/>
          <w:b/>
          <w:bCs/>
          <w:i/>
          <w:iCs/>
          <w:sz w:val="28"/>
          <w:szCs w:val="28"/>
        </w:rPr>
        <w:t xml:space="preserve"> </w:t>
      </w:r>
      <w:r w:rsidR="00A11F9E">
        <w:rPr>
          <w:rFonts w:ascii="Arial" w:hAnsi="Arial" w:cs="Arial"/>
          <w:b/>
          <w:bCs/>
          <w:i/>
          <w:iCs/>
          <w:sz w:val="28"/>
          <w:szCs w:val="28"/>
        </w:rPr>
        <w:t xml:space="preserve">a </w:t>
      </w:r>
      <w:r w:rsidR="00AD5D3A">
        <w:rPr>
          <w:rFonts w:ascii="Arial" w:hAnsi="Arial" w:cs="Arial"/>
          <w:b/>
          <w:bCs/>
          <w:i/>
          <w:iCs/>
          <w:sz w:val="28"/>
          <w:szCs w:val="28"/>
        </w:rPr>
        <w:t>lower salinity</w:t>
      </w:r>
    </w:p>
    <w:p w14:paraId="28C323EE" w14:textId="61463035" w:rsidR="00A1657F" w:rsidRDefault="00A1657F" w:rsidP="001E12B1">
      <w:pPr>
        <w:pStyle w:val="NoSpacing"/>
        <w:rPr>
          <w:rFonts w:ascii="Arial" w:hAnsi="Arial" w:cs="Arial"/>
          <w:b/>
          <w:bCs/>
          <w:i/>
          <w:iCs/>
          <w:sz w:val="28"/>
          <w:szCs w:val="28"/>
        </w:rPr>
      </w:pPr>
    </w:p>
    <w:p w14:paraId="5CB45DC9" w14:textId="77777777" w:rsidR="00A1657F" w:rsidRDefault="00A1657F" w:rsidP="001E12B1">
      <w:pPr>
        <w:pStyle w:val="NoSpacing"/>
        <w:rPr>
          <w:rFonts w:ascii="Arial" w:hAnsi="Arial" w:cs="Arial"/>
          <w:b/>
          <w:bCs/>
          <w:i/>
          <w:iCs/>
          <w:sz w:val="28"/>
          <w:szCs w:val="28"/>
        </w:rPr>
      </w:pPr>
    </w:p>
    <w:p w14:paraId="0E2E0C01" w14:textId="410DE378" w:rsidR="00A1657F" w:rsidRDefault="00A1657F" w:rsidP="00A1657F">
      <w:pPr>
        <w:spacing w:line="480" w:lineRule="auto"/>
        <w:jc w:val="both"/>
        <w:rPr>
          <w:rFonts w:ascii="Arial" w:hAnsi="Arial" w:cs="Arial"/>
          <w:vertAlign w:val="superscript"/>
        </w:rPr>
      </w:pPr>
      <w:r w:rsidRPr="00042720">
        <w:rPr>
          <w:rFonts w:ascii="Arial" w:hAnsi="Arial" w:cs="Arial"/>
          <w:sz w:val="26"/>
          <w:szCs w:val="26"/>
          <w:vertAlign w:val="superscript"/>
        </w:rPr>
        <w:t>1,</w:t>
      </w:r>
      <w:r>
        <w:rPr>
          <w:rFonts w:ascii="Arial" w:hAnsi="Arial" w:cs="Arial"/>
          <w:sz w:val="26"/>
          <w:szCs w:val="26"/>
          <w:vertAlign w:val="superscript"/>
        </w:rPr>
        <w:t>2</w:t>
      </w:r>
      <w:r w:rsidRPr="00042720">
        <w:rPr>
          <w:rFonts w:ascii="Arial" w:hAnsi="Arial" w:cs="Arial"/>
          <w:sz w:val="26"/>
          <w:szCs w:val="26"/>
        </w:rPr>
        <w:t>Saley, Alisha M.,</w:t>
      </w:r>
      <w:r>
        <w:rPr>
          <w:rFonts w:ascii="Arial" w:hAnsi="Arial" w:cs="Arial"/>
          <w:sz w:val="26"/>
          <w:szCs w:val="26"/>
        </w:rPr>
        <w:t xml:space="preserve"> </w:t>
      </w:r>
      <w:r w:rsidR="00FA03EC" w:rsidRPr="00B75257">
        <w:rPr>
          <w:rFonts w:ascii="Arial" w:hAnsi="Arial" w:cs="Arial"/>
          <w:vertAlign w:val="superscript"/>
        </w:rPr>
        <w:t>2</w:t>
      </w:r>
      <w:r>
        <w:rPr>
          <w:rFonts w:ascii="Arial" w:hAnsi="Arial" w:cs="Arial"/>
          <w:sz w:val="26"/>
          <w:szCs w:val="26"/>
        </w:rPr>
        <w:t>Kimball, Zoe</w:t>
      </w:r>
      <w:r w:rsidRPr="00042720">
        <w:rPr>
          <w:rFonts w:ascii="Arial" w:hAnsi="Arial" w:cs="Arial"/>
          <w:sz w:val="26"/>
          <w:szCs w:val="26"/>
        </w:rPr>
        <w:t xml:space="preserve"> &amp; </w:t>
      </w:r>
      <w:r w:rsidRPr="00042720">
        <w:rPr>
          <w:rFonts w:ascii="Arial" w:hAnsi="Arial" w:cs="Arial"/>
          <w:sz w:val="26"/>
          <w:szCs w:val="26"/>
          <w:vertAlign w:val="superscript"/>
        </w:rPr>
        <w:t>1,</w:t>
      </w:r>
      <w:r>
        <w:rPr>
          <w:rFonts w:ascii="Arial" w:hAnsi="Arial" w:cs="Arial"/>
          <w:sz w:val="26"/>
          <w:szCs w:val="26"/>
          <w:vertAlign w:val="superscript"/>
        </w:rPr>
        <w:t>2</w:t>
      </w:r>
      <w:r w:rsidRPr="00042720">
        <w:rPr>
          <w:rFonts w:ascii="Arial" w:hAnsi="Arial" w:cs="Arial"/>
          <w:sz w:val="26"/>
          <w:szCs w:val="26"/>
        </w:rPr>
        <w:t>Brian Gaylord</w:t>
      </w:r>
    </w:p>
    <w:p w14:paraId="178F37B7" w14:textId="46F09928" w:rsidR="00A1657F" w:rsidRPr="00042720" w:rsidRDefault="00A1657F" w:rsidP="00A1657F">
      <w:pPr>
        <w:spacing w:line="480" w:lineRule="auto"/>
        <w:jc w:val="both"/>
        <w:rPr>
          <w:rFonts w:ascii="Arial" w:hAnsi="Arial" w:cs="Arial"/>
        </w:rPr>
      </w:pPr>
      <w:r w:rsidRPr="00042720">
        <w:rPr>
          <w:rFonts w:ascii="Arial" w:hAnsi="Arial" w:cs="Arial"/>
          <w:vertAlign w:val="superscript"/>
        </w:rPr>
        <w:t>1</w:t>
      </w:r>
      <w:r w:rsidR="00380FE4">
        <w:rPr>
          <w:rFonts w:ascii="Arial" w:hAnsi="Arial" w:cs="Arial"/>
          <w:vertAlign w:val="superscript"/>
        </w:rPr>
        <w:t xml:space="preserve"> </w:t>
      </w:r>
      <w:r w:rsidRPr="00042720">
        <w:rPr>
          <w:rFonts w:ascii="Arial" w:hAnsi="Arial" w:cs="Arial"/>
        </w:rPr>
        <w:t>Bodega Marine Laboratory, University of California Davis</w:t>
      </w:r>
    </w:p>
    <w:p w14:paraId="200F8355" w14:textId="7D49D8A9" w:rsidR="00A1657F" w:rsidRPr="00FA03EC" w:rsidRDefault="00A1657F" w:rsidP="00FA03EC">
      <w:pPr>
        <w:spacing w:line="480" w:lineRule="auto"/>
        <w:jc w:val="both"/>
        <w:rPr>
          <w:rFonts w:ascii="Arial" w:hAnsi="Arial" w:cs="Arial"/>
        </w:rPr>
      </w:pPr>
      <w:r w:rsidRPr="00B75257">
        <w:rPr>
          <w:rFonts w:ascii="Arial" w:hAnsi="Arial" w:cs="Arial"/>
          <w:vertAlign w:val="superscript"/>
        </w:rPr>
        <w:t>2</w:t>
      </w:r>
      <w:r w:rsidRPr="006574CA">
        <w:rPr>
          <w:rFonts w:ascii="Arial" w:hAnsi="Arial" w:cs="Arial"/>
        </w:rPr>
        <w:t xml:space="preserve"> </w:t>
      </w:r>
      <w:r w:rsidRPr="00042720">
        <w:rPr>
          <w:rFonts w:ascii="Arial" w:hAnsi="Arial" w:cs="Arial"/>
        </w:rPr>
        <w:t xml:space="preserve">Dept. of Ecology and Evolution, University of California </w:t>
      </w:r>
      <w:r>
        <w:rPr>
          <w:rFonts w:ascii="Arial" w:hAnsi="Arial" w:cs="Arial"/>
        </w:rPr>
        <w:t xml:space="preserve">at </w:t>
      </w:r>
      <w:r w:rsidRPr="00042720">
        <w:rPr>
          <w:rFonts w:ascii="Arial" w:hAnsi="Arial" w:cs="Arial"/>
        </w:rPr>
        <w:t>Davis</w:t>
      </w:r>
    </w:p>
    <w:p w14:paraId="77A5C778" w14:textId="77777777" w:rsidR="00707A2E" w:rsidRDefault="00707A2E" w:rsidP="001E12B1">
      <w:pPr>
        <w:pStyle w:val="NoSpacing"/>
        <w:rPr>
          <w:rFonts w:ascii="Arial" w:hAnsi="Arial" w:cs="Arial"/>
          <w:b/>
          <w:bCs/>
          <w:i/>
          <w:iCs/>
          <w:sz w:val="28"/>
          <w:szCs w:val="28"/>
        </w:rPr>
      </w:pPr>
    </w:p>
    <w:p w14:paraId="77A5314C" w14:textId="4AD575A5" w:rsidR="00676B81" w:rsidRDefault="00676B81" w:rsidP="001E12B1">
      <w:pPr>
        <w:pStyle w:val="NoSpacing"/>
        <w:rPr>
          <w:rFonts w:ascii="Arial" w:hAnsi="Arial" w:cs="Arial"/>
          <w:b/>
          <w:bCs/>
          <w:i/>
          <w:iCs/>
          <w:sz w:val="28"/>
          <w:szCs w:val="28"/>
        </w:rPr>
      </w:pPr>
      <w:r w:rsidRPr="001E12B1">
        <w:rPr>
          <w:rFonts w:ascii="Arial" w:hAnsi="Arial" w:cs="Arial"/>
          <w:b/>
          <w:bCs/>
          <w:i/>
          <w:iCs/>
          <w:sz w:val="28"/>
          <w:szCs w:val="28"/>
        </w:rPr>
        <w:t>Abstract—</w:t>
      </w:r>
    </w:p>
    <w:p w14:paraId="7A0F209E" w14:textId="316339E5" w:rsidR="00AF2BDD" w:rsidRDefault="00AF2BDD" w:rsidP="001E12B1">
      <w:pPr>
        <w:pStyle w:val="NoSpacing"/>
        <w:rPr>
          <w:rFonts w:ascii="Arial" w:hAnsi="Arial" w:cs="Arial"/>
          <w:b/>
          <w:bCs/>
          <w:i/>
          <w:iCs/>
          <w:sz w:val="28"/>
          <w:szCs w:val="28"/>
        </w:rPr>
      </w:pPr>
    </w:p>
    <w:p w14:paraId="0AA6638C" w14:textId="1ED1ACB3" w:rsidR="00AF2BDD" w:rsidRDefault="00AF2BDD" w:rsidP="00AF2BDD">
      <w:pPr>
        <w:pStyle w:val="NoSpacing"/>
        <w:rPr>
          <w:rFonts w:ascii="Arial" w:hAnsi="Arial" w:cs="Arial"/>
          <w:color w:val="000000" w:themeColor="text1"/>
          <w:sz w:val="24"/>
          <w:szCs w:val="24"/>
        </w:rPr>
      </w:pPr>
      <w:r>
        <w:rPr>
          <w:rFonts w:ascii="Arial" w:hAnsi="Arial" w:cs="Arial"/>
          <w:color w:val="000000" w:themeColor="text1"/>
          <w:sz w:val="24"/>
          <w:szCs w:val="24"/>
        </w:rPr>
        <w:t>Response trajectory—do effects change over time, bigger/small and in what direction</w:t>
      </w:r>
    </w:p>
    <w:p w14:paraId="2C45AA48" w14:textId="77777777" w:rsidR="00AF2BDD" w:rsidRDefault="00AF2BDD" w:rsidP="00AF2BDD">
      <w:pPr>
        <w:pStyle w:val="NoSpacing"/>
        <w:rPr>
          <w:rFonts w:ascii="Arial" w:hAnsi="Arial" w:cs="Arial"/>
          <w:color w:val="000000" w:themeColor="text1"/>
          <w:sz w:val="24"/>
          <w:szCs w:val="24"/>
        </w:rPr>
      </w:pPr>
    </w:p>
    <w:p w14:paraId="46B0E0A1" w14:textId="54A68AEC" w:rsidR="00AF2BDD" w:rsidRPr="006B4F8D" w:rsidRDefault="00AF2BDD" w:rsidP="001E12B1">
      <w:pPr>
        <w:pStyle w:val="NoSpacing"/>
        <w:rPr>
          <w:rFonts w:ascii="Arial" w:hAnsi="Arial" w:cs="Arial"/>
          <w:color w:val="000000" w:themeColor="text1"/>
          <w:sz w:val="24"/>
          <w:szCs w:val="24"/>
        </w:rPr>
      </w:pPr>
      <w:r>
        <w:rPr>
          <w:rFonts w:ascii="Arial" w:hAnsi="Arial" w:cs="Arial"/>
          <w:color w:val="000000" w:themeColor="text1"/>
          <w:sz w:val="24"/>
          <w:szCs w:val="24"/>
        </w:rPr>
        <w:t>Reasonable expectations; which one plays out</w:t>
      </w:r>
    </w:p>
    <w:p w14:paraId="46E08819" w14:textId="77777777" w:rsidR="00AC068B" w:rsidRPr="001E12B1" w:rsidRDefault="00AC068B" w:rsidP="001E12B1">
      <w:pPr>
        <w:pStyle w:val="NoSpacing"/>
        <w:rPr>
          <w:rFonts w:ascii="Arial" w:hAnsi="Arial" w:cs="Arial"/>
          <w:b/>
          <w:bCs/>
          <w:i/>
          <w:iCs/>
          <w:sz w:val="28"/>
          <w:szCs w:val="28"/>
        </w:rPr>
      </w:pPr>
    </w:p>
    <w:p w14:paraId="04070887" w14:textId="22E6F722" w:rsidR="001E12B1" w:rsidRDefault="00D4097F" w:rsidP="001E12B1">
      <w:pPr>
        <w:pStyle w:val="NoSpacing"/>
        <w:rPr>
          <w:rFonts w:ascii="Arial" w:hAnsi="Arial" w:cs="Arial"/>
          <w:sz w:val="24"/>
          <w:szCs w:val="24"/>
        </w:rPr>
      </w:pPr>
      <w:r w:rsidRPr="001E12B1">
        <w:rPr>
          <w:rFonts w:ascii="Arial" w:hAnsi="Arial" w:cs="Arial"/>
          <w:b/>
          <w:bCs/>
          <w:i/>
          <w:iCs/>
          <w:sz w:val="28"/>
          <w:szCs w:val="28"/>
        </w:rPr>
        <w:t>Introduction—</w:t>
      </w:r>
      <w:r w:rsidR="00751C9F" w:rsidRPr="001E12B1">
        <w:rPr>
          <w:rFonts w:ascii="Arial" w:hAnsi="Arial" w:cs="Arial"/>
        </w:rPr>
        <w:t xml:space="preserve"> </w:t>
      </w:r>
      <w:r w:rsidR="00751C9F" w:rsidRPr="001E12B1">
        <w:rPr>
          <w:rFonts w:ascii="Arial" w:hAnsi="Arial" w:cs="Arial"/>
          <w:sz w:val="24"/>
          <w:szCs w:val="24"/>
        </w:rPr>
        <w:t>Coastal estuaries exhibit variability in the seawater carbonate system, with implications for</w:t>
      </w:r>
      <w:r w:rsidR="00D64AEE" w:rsidRPr="001E12B1">
        <w:rPr>
          <w:rFonts w:ascii="Arial" w:hAnsi="Arial" w:cs="Arial"/>
          <w:sz w:val="24"/>
          <w:szCs w:val="24"/>
        </w:rPr>
        <w:t xml:space="preserve"> calcifying</w:t>
      </w:r>
      <w:r w:rsidR="00751C9F" w:rsidRPr="001E12B1">
        <w:rPr>
          <w:rFonts w:ascii="Arial" w:hAnsi="Arial" w:cs="Arial"/>
          <w:sz w:val="24"/>
          <w:szCs w:val="24"/>
        </w:rPr>
        <w:t xml:space="preserve"> </w:t>
      </w:r>
      <w:r w:rsidR="001642F2" w:rsidRPr="001E12B1">
        <w:rPr>
          <w:rFonts w:ascii="Arial" w:hAnsi="Arial" w:cs="Arial"/>
          <w:sz w:val="24"/>
          <w:szCs w:val="24"/>
        </w:rPr>
        <w:t>inhabi</w:t>
      </w:r>
      <w:r w:rsidR="00D64AEE" w:rsidRPr="001E12B1">
        <w:rPr>
          <w:rFonts w:ascii="Arial" w:hAnsi="Arial" w:cs="Arial"/>
          <w:sz w:val="24"/>
          <w:szCs w:val="24"/>
        </w:rPr>
        <w:t>tants</w:t>
      </w:r>
      <w:r w:rsidR="00751C9F" w:rsidRPr="001E12B1">
        <w:rPr>
          <w:rFonts w:ascii="Arial" w:hAnsi="Arial" w:cs="Arial"/>
          <w:sz w:val="24"/>
          <w:szCs w:val="24"/>
        </w:rPr>
        <w:t xml:space="preserve">. </w:t>
      </w:r>
      <w:r w:rsidR="0074618A" w:rsidRPr="001E12B1">
        <w:rPr>
          <w:rFonts w:ascii="Arial" w:hAnsi="Arial" w:cs="Arial"/>
          <w:sz w:val="24"/>
          <w:szCs w:val="24"/>
        </w:rPr>
        <w:t>For example,</w:t>
      </w:r>
      <w:r w:rsidR="00751C9F" w:rsidRPr="001E12B1">
        <w:rPr>
          <w:rFonts w:ascii="Arial" w:hAnsi="Arial" w:cs="Arial"/>
          <w:sz w:val="24"/>
          <w:szCs w:val="24"/>
        </w:rPr>
        <w:t xml:space="preserve"> biochemical processing and river inflows </w:t>
      </w:r>
      <w:r w:rsidR="00107139" w:rsidRPr="001E12B1">
        <w:rPr>
          <w:rFonts w:ascii="Arial" w:hAnsi="Arial" w:cs="Arial"/>
          <w:sz w:val="24"/>
          <w:szCs w:val="24"/>
        </w:rPr>
        <w:t xml:space="preserve">can </w:t>
      </w:r>
      <w:r w:rsidR="00E526F0" w:rsidRPr="001E12B1">
        <w:rPr>
          <w:rFonts w:ascii="Arial" w:hAnsi="Arial" w:cs="Arial"/>
          <w:sz w:val="24"/>
          <w:szCs w:val="24"/>
        </w:rPr>
        <w:t xml:space="preserve">cause </w:t>
      </w:r>
      <w:r w:rsidR="00107139" w:rsidRPr="001E12B1">
        <w:rPr>
          <w:rFonts w:ascii="Arial" w:hAnsi="Arial" w:cs="Arial"/>
          <w:sz w:val="24"/>
          <w:szCs w:val="24"/>
        </w:rPr>
        <w:t>gradients of</w:t>
      </w:r>
      <w:r w:rsidR="00751C9F" w:rsidRPr="001E12B1">
        <w:rPr>
          <w:rFonts w:ascii="Arial" w:hAnsi="Arial" w:cs="Arial"/>
          <w:sz w:val="24"/>
          <w:szCs w:val="24"/>
        </w:rPr>
        <w:t xml:space="preserve"> total alkalinity (TA) over small </w:t>
      </w:r>
      <w:r w:rsidR="0014587B" w:rsidRPr="001E12B1">
        <w:rPr>
          <w:rFonts w:ascii="Arial" w:hAnsi="Arial" w:cs="Arial"/>
          <w:sz w:val="24"/>
          <w:szCs w:val="24"/>
        </w:rPr>
        <w:t>distances</w:t>
      </w:r>
      <w:r w:rsidR="008517CC" w:rsidRPr="001E12B1">
        <w:rPr>
          <w:rFonts w:ascii="Arial" w:hAnsi="Arial" w:cs="Arial"/>
          <w:sz w:val="24"/>
          <w:szCs w:val="24"/>
        </w:rPr>
        <w:t xml:space="preserve"> (</w:t>
      </w:r>
      <w:commentRangeStart w:id="0"/>
      <w:r w:rsidR="00D71F41">
        <w:rPr>
          <w:rFonts w:ascii="Arial" w:hAnsi="Arial" w:cs="Arial"/>
          <w:sz w:val="24"/>
          <w:szCs w:val="24"/>
        </w:rPr>
        <w:t>cite</w:t>
      </w:r>
      <w:commentRangeEnd w:id="0"/>
      <w:r w:rsidR="00D71F41">
        <w:rPr>
          <w:rStyle w:val="CommentReference"/>
        </w:rPr>
        <w:commentReference w:id="0"/>
      </w:r>
      <w:r w:rsidR="00753D8E" w:rsidRPr="001E12B1">
        <w:rPr>
          <w:rFonts w:ascii="Arial" w:hAnsi="Arial" w:cs="Arial"/>
          <w:sz w:val="24"/>
          <w:szCs w:val="24"/>
        </w:rPr>
        <w:t>)</w:t>
      </w:r>
      <w:r w:rsidR="00751C9F" w:rsidRPr="001E12B1">
        <w:rPr>
          <w:rFonts w:ascii="Arial" w:hAnsi="Arial" w:cs="Arial"/>
          <w:sz w:val="24"/>
          <w:szCs w:val="24"/>
        </w:rPr>
        <w:t xml:space="preserve">. </w:t>
      </w:r>
      <w:r w:rsidR="008E711B" w:rsidRPr="001E12B1">
        <w:rPr>
          <w:rFonts w:ascii="Arial" w:hAnsi="Arial" w:cs="Arial"/>
          <w:sz w:val="24"/>
          <w:szCs w:val="24"/>
        </w:rPr>
        <w:t>Estuarine TA conditions</w:t>
      </w:r>
      <w:r w:rsidR="00957032" w:rsidRPr="001E12B1">
        <w:rPr>
          <w:rFonts w:ascii="Arial" w:hAnsi="Arial" w:cs="Arial"/>
          <w:sz w:val="24"/>
          <w:szCs w:val="24"/>
        </w:rPr>
        <w:t xml:space="preserve"> are temporally complex, where</w:t>
      </w:r>
      <w:r w:rsidR="0014587B" w:rsidRPr="001E12B1">
        <w:rPr>
          <w:rFonts w:ascii="Arial" w:hAnsi="Arial" w:cs="Arial"/>
          <w:sz w:val="24"/>
          <w:szCs w:val="24"/>
        </w:rPr>
        <w:t xml:space="preserve"> </w:t>
      </w:r>
      <w:r w:rsidR="000D4C52" w:rsidRPr="001E12B1">
        <w:rPr>
          <w:rFonts w:ascii="Arial" w:hAnsi="Arial" w:cs="Arial"/>
          <w:sz w:val="24"/>
          <w:szCs w:val="24"/>
        </w:rPr>
        <w:t>conditions can</w:t>
      </w:r>
      <w:r w:rsidR="00751C9F" w:rsidRPr="001E12B1">
        <w:rPr>
          <w:rFonts w:ascii="Arial" w:hAnsi="Arial" w:cs="Arial"/>
          <w:sz w:val="24"/>
          <w:szCs w:val="24"/>
        </w:rPr>
        <w:t xml:space="preserve"> </w:t>
      </w:r>
      <w:r w:rsidR="008E711B" w:rsidRPr="001E12B1">
        <w:rPr>
          <w:rFonts w:ascii="Arial" w:hAnsi="Arial" w:cs="Arial"/>
          <w:sz w:val="24"/>
          <w:szCs w:val="24"/>
        </w:rPr>
        <w:t>change</w:t>
      </w:r>
      <w:r w:rsidR="00751C9F" w:rsidRPr="001E12B1">
        <w:rPr>
          <w:rFonts w:ascii="Arial" w:hAnsi="Arial" w:cs="Arial"/>
          <w:sz w:val="24"/>
          <w:szCs w:val="24"/>
        </w:rPr>
        <w:t xml:space="preserve"> abruptly</w:t>
      </w:r>
      <w:r w:rsidR="00BA5577" w:rsidRPr="001E12B1">
        <w:rPr>
          <w:rFonts w:ascii="Arial" w:hAnsi="Arial" w:cs="Arial"/>
          <w:sz w:val="24"/>
          <w:szCs w:val="24"/>
        </w:rPr>
        <w:t xml:space="preserve"> </w:t>
      </w:r>
      <w:r w:rsidR="007A210E" w:rsidRPr="001E12B1">
        <w:rPr>
          <w:rFonts w:ascii="Arial" w:hAnsi="Arial" w:cs="Arial"/>
          <w:sz w:val="24"/>
          <w:szCs w:val="24"/>
        </w:rPr>
        <w:t xml:space="preserve">and persist for </w:t>
      </w:r>
      <w:r w:rsidR="00B360D9" w:rsidRPr="001E12B1">
        <w:rPr>
          <w:rFonts w:ascii="Arial" w:hAnsi="Arial" w:cs="Arial"/>
          <w:sz w:val="24"/>
          <w:szCs w:val="24"/>
        </w:rPr>
        <w:t>weeks to months</w:t>
      </w:r>
      <w:r w:rsidR="007A210E" w:rsidRPr="001E12B1">
        <w:rPr>
          <w:rFonts w:ascii="Arial" w:hAnsi="Arial" w:cs="Arial"/>
          <w:sz w:val="24"/>
          <w:szCs w:val="24"/>
        </w:rPr>
        <w:t xml:space="preserve">, </w:t>
      </w:r>
      <w:r w:rsidR="001D0AFA">
        <w:rPr>
          <w:rFonts w:ascii="Arial" w:hAnsi="Arial" w:cs="Arial"/>
          <w:sz w:val="24"/>
          <w:szCs w:val="24"/>
        </w:rPr>
        <w:t>requiring</w:t>
      </w:r>
      <w:r w:rsidR="00751C9F" w:rsidRPr="001E12B1">
        <w:rPr>
          <w:rFonts w:ascii="Arial" w:hAnsi="Arial" w:cs="Arial"/>
          <w:sz w:val="24"/>
          <w:szCs w:val="24"/>
        </w:rPr>
        <w:t xml:space="preserve"> sessile calcifiers</w:t>
      </w:r>
      <w:r w:rsidR="001A7E99">
        <w:rPr>
          <w:rFonts w:ascii="Arial" w:hAnsi="Arial" w:cs="Arial"/>
          <w:sz w:val="24"/>
          <w:szCs w:val="24"/>
        </w:rPr>
        <w:t xml:space="preserve"> to new</w:t>
      </w:r>
      <w:r w:rsidR="001D0AFA">
        <w:rPr>
          <w:rFonts w:ascii="Arial" w:hAnsi="Arial" w:cs="Arial"/>
          <w:sz w:val="24"/>
          <w:szCs w:val="24"/>
        </w:rPr>
        <w:t xml:space="preserve"> </w:t>
      </w:r>
      <w:r w:rsidR="001063D4">
        <w:rPr>
          <w:rFonts w:ascii="Arial" w:hAnsi="Arial" w:cs="Arial"/>
          <w:sz w:val="24"/>
          <w:szCs w:val="24"/>
        </w:rPr>
        <w:t>conform to new</w:t>
      </w:r>
      <w:r w:rsidR="001A7E99">
        <w:rPr>
          <w:rFonts w:ascii="Arial" w:hAnsi="Arial" w:cs="Arial"/>
          <w:sz w:val="24"/>
          <w:szCs w:val="24"/>
        </w:rPr>
        <w:t xml:space="preserve"> conditions</w:t>
      </w:r>
      <w:r w:rsidR="00751C9F" w:rsidRPr="001E12B1">
        <w:rPr>
          <w:rFonts w:ascii="Arial" w:hAnsi="Arial" w:cs="Arial"/>
          <w:sz w:val="24"/>
          <w:szCs w:val="24"/>
        </w:rPr>
        <w:t xml:space="preserve">. Given the </w:t>
      </w:r>
      <w:r w:rsidR="00365DAD">
        <w:rPr>
          <w:rFonts w:ascii="Arial" w:hAnsi="Arial" w:cs="Arial"/>
          <w:sz w:val="24"/>
          <w:szCs w:val="24"/>
        </w:rPr>
        <w:t xml:space="preserve">multi-faceted </w:t>
      </w:r>
      <w:r w:rsidR="00751C9F" w:rsidRPr="001E12B1">
        <w:rPr>
          <w:rFonts w:ascii="Arial" w:hAnsi="Arial" w:cs="Arial"/>
          <w:sz w:val="24"/>
          <w:szCs w:val="24"/>
        </w:rPr>
        <w:t xml:space="preserve">extent to which external seawater conditions dictate performance for marine calcifiers, investigating how responses to such variation in TA change through time, </w:t>
      </w:r>
      <w:r w:rsidR="00FB3A3E" w:rsidRPr="001E12B1">
        <w:rPr>
          <w:rFonts w:ascii="Arial" w:hAnsi="Arial" w:cs="Arial"/>
          <w:sz w:val="24"/>
          <w:szCs w:val="24"/>
        </w:rPr>
        <w:t>deserves</w:t>
      </w:r>
      <w:r w:rsidR="00751C9F" w:rsidRPr="001E12B1">
        <w:rPr>
          <w:rFonts w:ascii="Arial" w:hAnsi="Arial" w:cs="Arial"/>
          <w:sz w:val="24"/>
          <w:szCs w:val="24"/>
        </w:rPr>
        <w:t xml:space="preserve"> </w:t>
      </w:r>
      <w:r w:rsidR="0029714F" w:rsidRPr="001E12B1">
        <w:rPr>
          <w:rFonts w:ascii="Arial" w:hAnsi="Arial" w:cs="Arial"/>
          <w:sz w:val="24"/>
          <w:szCs w:val="24"/>
        </w:rPr>
        <w:t>specific attention</w:t>
      </w:r>
      <w:r w:rsidR="00751C9F" w:rsidRPr="001E12B1">
        <w:rPr>
          <w:rFonts w:ascii="Arial" w:hAnsi="Arial" w:cs="Arial"/>
          <w:sz w:val="24"/>
          <w:szCs w:val="24"/>
        </w:rPr>
        <w:t xml:space="preserve">. </w:t>
      </w:r>
    </w:p>
    <w:p w14:paraId="475A6535" w14:textId="17CBC6C7" w:rsidR="001E12B1" w:rsidRDefault="008B0F82" w:rsidP="00AF1DFA">
      <w:pPr>
        <w:pStyle w:val="NoSpacing"/>
        <w:ind w:firstLine="720"/>
        <w:rPr>
          <w:rFonts w:ascii="Arial" w:hAnsi="Arial" w:cs="Arial"/>
          <w:sz w:val="24"/>
          <w:szCs w:val="24"/>
        </w:rPr>
      </w:pPr>
      <w:r w:rsidRPr="001E12B1">
        <w:rPr>
          <w:rFonts w:ascii="Arial" w:hAnsi="Arial" w:cs="Arial"/>
          <w:sz w:val="24"/>
          <w:szCs w:val="24"/>
        </w:rPr>
        <w:t>Substantial</w:t>
      </w:r>
      <w:r w:rsidR="00B56F69" w:rsidRPr="001E12B1">
        <w:rPr>
          <w:rFonts w:ascii="Arial" w:hAnsi="Arial" w:cs="Arial"/>
          <w:sz w:val="24"/>
          <w:szCs w:val="24"/>
        </w:rPr>
        <w:t xml:space="preserve"> </w:t>
      </w:r>
      <w:r w:rsidR="00E05B40" w:rsidRPr="001E12B1">
        <w:rPr>
          <w:rFonts w:ascii="Arial" w:hAnsi="Arial" w:cs="Arial"/>
          <w:sz w:val="24"/>
          <w:szCs w:val="24"/>
        </w:rPr>
        <w:t>effort has</w:t>
      </w:r>
      <w:r w:rsidRPr="001E12B1">
        <w:rPr>
          <w:rFonts w:ascii="Arial" w:hAnsi="Arial" w:cs="Arial"/>
          <w:sz w:val="24"/>
          <w:szCs w:val="24"/>
        </w:rPr>
        <w:t xml:space="preserve"> documented</w:t>
      </w:r>
      <w:r w:rsidR="00B56F69" w:rsidRPr="001E12B1">
        <w:rPr>
          <w:rFonts w:ascii="Arial" w:hAnsi="Arial" w:cs="Arial"/>
          <w:sz w:val="24"/>
          <w:szCs w:val="24"/>
        </w:rPr>
        <w:t xml:space="preserve"> </w:t>
      </w:r>
      <w:r w:rsidR="00F574BE" w:rsidRPr="001E12B1">
        <w:rPr>
          <w:rFonts w:ascii="Arial" w:hAnsi="Arial" w:cs="Arial"/>
          <w:sz w:val="24"/>
          <w:szCs w:val="24"/>
        </w:rPr>
        <w:t xml:space="preserve">how </w:t>
      </w:r>
      <w:r w:rsidR="00D517C5">
        <w:rPr>
          <w:rFonts w:ascii="Arial" w:hAnsi="Arial" w:cs="Arial"/>
          <w:sz w:val="24"/>
          <w:szCs w:val="24"/>
        </w:rPr>
        <w:t xml:space="preserve">calcifier </w:t>
      </w:r>
      <w:r w:rsidR="00920FFF" w:rsidRPr="001E12B1">
        <w:rPr>
          <w:rFonts w:ascii="Arial" w:hAnsi="Arial" w:cs="Arial"/>
          <w:sz w:val="24"/>
          <w:szCs w:val="24"/>
        </w:rPr>
        <w:t xml:space="preserve">growth </w:t>
      </w:r>
      <w:r w:rsidR="005F05DE">
        <w:rPr>
          <w:rFonts w:ascii="Arial" w:hAnsi="Arial" w:cs="Arial"/>
          <w:sz w:val="24"/>
          <w:szCs w:val="24"/>
        </w:rPr>
        <w:t>can be disrupted</w:t>
      </w:r>
      <w:r w:rsidR="000B0789" w:rsidRPr="001E12B1">
        <w:rPr>
          <w:rFonts w:ascii="Arial" w:hAnsi="Arial" w:cs="Arial"/>
          <w:sz w:val="24"/>
          <w:szCs w:val="24"/>
        </w:rPr>
        <w:t xml:space="preserve"> by </w:t>
      </w:r>
      <w:r w:rsidR="00F574BE" w:rsidRPr="001E12B1">
        <w:rPr>
          <w:rFonts w:ascii="Arial" w:hAnsi="Arial" w:cs="Arial"/>
          <w:sz w:val="24"/>
          <w:szCs w:val="24"/>
        </w:rPr>
        <w:t>perturbations to the carbonate system</w:t>
      </w:r>
      <w:r w:rsidR="00383060" w:rsidRPr="001E12B1">
        <w:rPr>
          <w:rFonts w:ascii="Arial" w:hAnsi="Arial" w:cs="Arial"/>
          <w:sz w:val="24"/>
          <w:szCs w:val="24"/>
        </w:rPr>
        <w:t xml:space="preserve">. </w:t>
      </w:r>
      <w:r w:rsidR="009F5966" w:rsidRPr="001E12B1">
        <w:rPr>
          <w:rFonts w:ascii="Arial" w:hAnsi="Arial" w:cs="Arial"/>
          <w:sz w:val="24"/>
          <w:szCs w:val="24"/>
        </w:rPr>
        <w:t>Some</w:t>
      </w:r>
      <w:r w:rsidR="00155882" w:rsidRPr="001E12B1">
        <w:rPr>
          <w:rFonts w:ascii="Arial" w:hAnsi="Arial" w:cs="Arial"/>
          <w:sz w:val="24"/>
          <w:szCs w:val="24"/>
        </w:rPr>
        <w:t xml:space="preserve"> </w:t>
      </w:r>
      <w:r w:rsidR="00597963">
        <w:rPr>
          <w:rFonts w:ascii="Arial" w:hAnsi="Arial" w:cs="Arial"/>
          <w:sz w:val="24"/>
          <w:szCs w:val="24"/>
        </w:rPr>
        <w:t xml:space="preserve">have </w:t>
      </w:r>
      <w:r w:rsidR="00F83777" w:rsidRPr="001E12B1">
        <w:rPr>
          <w:rFonts w:ascii="Arial" w:hAnsi="Arial" w:cs="Arial"/>
          <w:sz w:val="24"/>
          <w:szCs w:val="24"/>
        </w:rPr>
        <w:t>emphasi</w:t>
      </w:r>
      <w:r w:rsidR="00C77583" w:rsidRPr="001E12B1">
        <w:rPr>
          <w:rFonts w:ascii="Arial" w:hAnsi="Arial" w:cs="Arial"/>
          <w:sz w:val="24"/>
          <w:szCs w:val="24"/>
        </w:rPr>
        <w:t>z</w:t>
      </w:r>
      <w:r w:rsidR="00F83777" w:rsidRPr="001E12B1">
        <w:rPr>
          <w:rFonts w:ascii="Arial" w:hAnsi="Arial" w:cs="Arial"/>
          <w:sz w:val="24"/>
          <w:szCs w:val="24"/>
        </w:rPr>
        <w:t>e</w:t>
      </w:r>
      <w:r w:rsidR="00F24FA9">
        <w:rPr>
          <w:rFonts w:ascii="Arial" w:hAnsi="Arial" w:cs="Arial"/>
          <w:sz w:val="24"/>
          <w:szCs w:val="24"/>
        </w:rPr>
        <w:t>d</w:t>
      </w:r>
      <w:r w:rsidR="00A41B74" w:rsidRPr="001E12B1">
        <w:rPr>
          <w:rFonts w:ascii="Arial" w:hAnsi="Arial" w:cs="Arial"/>
          <w:sz w:val="24"/>
          <w:szCs w:val="24"/>
        </w:rPr>
        <w:t xml:space="preserve"> </w:t>
      </w:r>
      <w:r w:rsidR="00F6548D" w:rsidRPr="001E12B1">
        <w:rPr>
          <w:rFonts w:ascii="Arial" w:hAnsi="Arial" w:cs="Arial"/>
          <w:sz w:val="24"/>
          <w:szCs w:val="24"/>
        </w:rPr>
        <w:t xml:space="preserve">the </w:t>
      </w:r>
      <w:r w:rsidR="00A41B74" w:rsidRPr="001E12B1">
        <w:rPr>
          <w:rFonts w:ascii="Arial" w:hAnsi="Arial" w:cs="Arial"/>
          <w:sz w:val="24"/>
          <w:szCs w:val="24"/>
        </w:rPr>
        <w:t xml:space="preserve">temporal </w:t>
      </w:r>
      <w:r w:rsidR="000D37E3" w:rsidRPr="001E12B1">
        <w:rPr>
          <w:rFonts w:ascii="Arial" w:hAnsi="Arial" w:cs="Arial"/>
          <w:sz w:val="24"/>
          <w:szCs w:val="24"/>
        </w:rPr>
        <w:t>nature of</w:t>
      </w:r>
      <w:r w:rsidR="00F83777" w:rsidRPr="001E12B1">
        <w:rPr>
          <w:rFonts w:ascii="Arial" w:hAnsi="Arial" w:cs="Arial"/>
          <w:sz w:val="24"/>
          <w:szCs w:val="24"/>
        </w:rPr>
        <w:t xml:space="preserve"> </w:t>
      </w:r>
      <w:r w:rsidR="009B44AC">
        <w:rPr>
          <w:rFonts w:ascii="Arial" w:hAnsi="Arial" w:cs="Arial"/>
          <w:sz w:val="24"/>
          <w:szCs w:val="24"/>
        </w:rPr>
        <w:t>perturbed</w:t>
      </w:r>
      <w:r w:rsidR="00F83777" w:rsidRPr="001E12B1">
        <w:rPr>
          <w:rFonts w:ascii="Arial" w:hAnsi="Arial" w:cs="Arial"/>
          <w:sz w:val="24"/>
          <w:szCs w:val="24"/>
        </w:rPr>
        <w:t xml:space="preserve"> conditions</w:t>
      </w:r>
      <w:r w:rsidR="001D1027">
        <w:rPr>
          <w:rFonts w:ascii="Arial" w:hAnsi="Arial" w:cs="Arial"/>
          <w:sz w:val="24"/>
          <w:szCs w:val="24"/>
        </w:rPr>
        <w:t>, both within and across life stages,</w:t>
      </w:r>
      <w:r w:rsidR="00A41B74" w:rsidRPr="001E12B1">
        <w:rPr>
          <w:rFonts w:ascii="Arial" w:hAnsi="Arial" w:cs="Arial"/>
          <w:sz w:val="24"/>
          <w:szCs w:val="24"/>
        </w:rPr>
        <w:t xml:space="preserve"> </w:t>
      </w:r>
      <w:r w:rsidR="00B059CC">
        <w:rPr>
          <w:rFonts w:ascii="Arial" w:hAnsi="Arial" w:cs="Arial"/>
          <w:sz w:val="24"/>
          <w:szCs w:val="24"/>
        </w:rPr>
        <w:t>finding that the nature of exposure (statis vs fluctuating)</w:t>
      </w:r>
      <w:r w:rsidR="00F6124C">
        <w:rPr>
          <w:rFonts w:ascii="Arial" w:hAnsi="Arial" w:cs="Arial"/>
          <w:sz w:val="24"/>
          <w:szCs w:val="24"/>
        </w:rPr>
        <w:t xml:space="preserve"> and </w:t>
      </w:r>
      <w:r w:rsidR="00F17253">
        <w:rPr>
          <w:rFonts w:ascii="Arial" w:hAnsi="Arial" w:cs="Arial"/>
          <w:sz w:val="24"/>
          <w:szCs w:val="24"/>
        </w:rPr>
        <w:t xml:space="preserve">the </w:t>
      </w:r>
      <w:r w:rsidR="00F6124C">
        <w:rPr>
          <w:rFonts w:ascii="Arial" w:hAnsi="Arial" w:cs="Arial"/>
          <w:sz w:val="24"/>
          <w:szCs w:val="24"/>
        </w:rPr>
        <w:t xml:space="preserve">life-stage at exposure (X vs X) can </w:t>
      </w:r>
      <w:r w:rsidR="00C03F63">
        <w:rPr>
          <w:rFonts w:ascii="Arial" w:hAnsi="Arial" w:cs="Arial"/>
          <w:sz w:val="24"/>
          <w:szCs w:val="24"/>
        </w:rPr>
        <w:t>influence</w:t>
      </w:r>
      <w:r w:rsidR="00F6124C">
        <w:rPr>
          <w:rFonts w:ascii="Arial" w:hAnsi="Arial" w:cs="Arial"/>
          <w:sz w:val="24"/>
          <w:szCs w:val="24"/>
        </w:rPr>
        <w:t xml:space="preserve"> future growth performance</w:t>
      </w:r>
      <w:r w:rsidR="005A380E">
        <w:rPr>
          <w:rFonts w:ascii="Arial" w:hAnsi="Arial" w:cs="Arial"/>
          <w:sz w:val="24"/>
          <w:szCs w:val="24"/>
        </w:rPr>
        <w:t xml:space="preserve"> (cite)</w:t>
      </w:r>
      <w:r w:rsidR="00F6124C">
        <w:rPr>
          <w:rFonts w:ascii="Arial" w:hAnsi="Arial" w:cs="Arial"/>
          <w:sz w:val="24"/>
          <w:szCs w:val="24"/>
        </w:rPr>
        <w:t>.</w:t>
      </w:r>
      <w:r w:rsidR="00C33270" w:rsidRPr="001E12B1">
        <w:rPr>
          <w:rFonts w:ascii="Arial" w:hAnsi="Arial" w:cs="Arial"/>
          <w:sz w:val="24"/>
          <w:szCs w:val="24"/>
        </w:rPr>
        <w:t xml:space="preserve"> </w:t>
      </w:r>
      <w:r w:rsidR="00AF1DFA">
        <w:rPr>
          <w:rFonts w:ascii="Arial" w:hAnsi="Arial" w:cs="Arial"/>
          <w:sz w:val="24"/>
          <w:szCs w:val="24"/>
        </w:rPr>
        <w:t>A gap remains in our understanding of</w:t>
      </w:r>
      <w:r w:rsidR="00786213">
        <w:rPr>
          <w:rFonts w:ascii="Arial" w:hAnsi="Arial" w:cs="Arial"/>
          <w:sz w:val="24"/>
          <w:szCs w:val="24"/>
        </w:rPr>
        <w:t xml:space="preserve"> the </w:t>
      </w:r>
      <w:r w:rsidR="007F0DC4" w:rsidRPr="001E12B1">
        <w:rPr>
          <w:rFonts w:ascii="Arial" w:hAnsi="Arial" w:cs="Arial"/>
          <w:sz w:val="24"/>
          <w:szCs w:val="24"/>
        </w:rPr>
        <w:t xml:space="preserve">degree to which responses </w:t>
      </w:r>
      <w:r w:rsidR="00786213">
        <w:rPr>
          <w:rFonts w:ascii="Arial" w:hAnsi="Arial" w:cs="Arial"/>
          <w:sz w:val="24"/>
          <w:szCs w:val="24"/>
        </w:rPr>
        <w:t xml:space="preserve">may </w:t>
      </w:r>
      <w:r w:rsidR="007F0DC4" w:rsidRPr="001E12B1">
        <w:rPr>
          <w:rFonts w:ascii="Arial" w:hAnsi="Arial" w:cs="Arial"/>
          <w:sz w:val="24"/>
          <w:szCs w:val="24"/>
        </w:rPr>
        <w:t>vary</w:t>
      </w:r>
      <w:r w:rsidR="00EB2E9B" w:rsidRPr="001E12B1">
        <w:rPr>
          <w:rFonts w:ascii="Arial" w:hAnsi="Arial" w:cs="Arial"/>
          <w:sz w:val="24"/>
          <w:szCs w:val="24"/>
        </w:rPr>
        <w:t>,</w:t>
      </w:r>
      <w:r w:rsidR="007F0DC4" w:rsidRPr="001E12B1">
        <w:rPr>
          <w:rFonts w:ascii="Arial" w:hAnsi="Arial" w:cs="Arial"/>
          <w:sz w:val="24"/>
          <w:szCs w:val="24"/>
        </w:rPr>
        <w:t xml:space="preserve"> </w:t>
      </w:r>
      <w:r w:rsidR="00674067" w:rsidRPr="001E12B1">
        <w:rPr>
          <w:rFonts w:ascii="Arial" w:hAnsi="Arial" w:cs="Arial"/>
          <w:sz w:val="24"/>
          <w:szCs w:val="24"/>
        </w:rPr>
        <w:t xml:space="preserve">between </w:t>
      </w:r>
      <w:r w:rsidR="00371FA1" w:rsidRPr="001E12B1">
        <w:rPr>
          <w:rFonts w:ascii="Arial" w:hAnsi="Arial" w:cs="Arial"/>
          <w:sz w:val="24"/>
          <w:szCs w:val="24"/>
        </w:rPr>
        <w:t>the initial period following exposure and</w:t>
      </w:r>
      <w:r w:rsidR="00C66C34">
        <w:rPr>
          <w:rFonts w:ascii="Arial" w:hAnsi="Arial" w:cs="Arial"/>
          <w:sz w:val="24"/>
          <w:szCs w:val="24"/>
        </w:rPr>
        <w:t xml:space="preserve"> a latent period,</w:t>
      </w:r>
      <w:r w:rsidR="00371FA1" w:rsidRPr="001E12B1">
        <w:rPr>
          <w:rFonts w:ascii="Arial" w:hAnsi="Arial" w:cs="Arial"/>
          <w:sz w:val="24"/>
          <w:szCs w:val="24"/>
        </w:rPr>
        <w:t xml:space="preserve"> after an </w:t>
      </w:r>
      <w:r w:rsidR="008673F3">
        <w:rPr>
          <w:rFonts w:ascii="Arial" w:hAnsi="Arial" w:cs="Arial"/>
          <w:sz w:val="24"/>
          <w:szCs w:val="24"/>
        </w:rPr>
        <w:t>individual</w:t>
      </w:r>
      <w:r w:rsidR="00371FA1" w:rsidRPr="001E12B1">
        <w:rPr>
          <w:rFonts w:ascii="Arial" w:hAnsi="Arial" w:cs="Arial"/>
          <w:sz w:val="24"/>
          <w:szCs w:val="24"/>
        </w:rPr>
        <w:t xml:space="preserve"> has </w:t>
      </w:r>
      <w:r w:rsidR="00C66C34">
        <w:rPr>
          <w:rFonts w:ascii="Arial" w:hAnsi="Arial" w:cs="Arial"/>
          <w:sz w:val="24"/>
          <w:szCs w:val="24"/>
        </w:rPr>
        <w:t>experienced the new</w:t>
      </w:r>
      <w:r w:rsidR="00AC5EB5">
        <w:rPr>
          <w:rFonts w:ascii="Arial" w:hAnsi="Arial" w:cs="Arial"/>
          <w:sz w:val="24"/>
          <w:szCs w:val="24"/>
        </w:rPr>
        <w:t xml:space="preserve"> seawater condition</w:t>
      </w:r>
      <w:r w:rsidR="00052956" w:rsidRPr="001E12B1">
        <w:rPr>
          <w:rFonts w:ascii="Arial" w:hAnsi="Arial" w:cs="Arial"/>
          <w:sz w:val="24"/>
          <w:szCs w:val="24"/>
        </w:rPr>
        <w:t xml:space="preserve"> for multiple </w:t>
      </w:r>
      <w:r w:rsidR="007A0622" w:rsidRPr="001E12B1">
        <w:rPr>
          <w:rFonts w:ascii="Arial" w:hAnsi="Arial" w:cs="Arial"/>
          <w:sz w:val="24"/>
          <w:szCs w:val="24"/>
        </w:rPr>
        <w:t>weeks’ tim</w:t>
      </w:r>
      <w:r w:rsidR="00AC5EB5">
        <w:rPr>
          <w:rFonts w:ascii="Arial" w:hAnsi="Arial" w:cs="Arial"/>
          <w:sz w:val="24"/>
          <w:szCs w:val="24"/>
        </w:rPr>
        <w:t>e</w:t>
      </w:r>
      <w:r w:rsidR="00052956" w:rsidRPr="001E12B1">
        <w:rPr>
          <w:rFonts w:ascii="Arial" w:hAnsi="Arial" w:cs="Arial"/>
          <w:sz w:val="24"/>
          <w:szCs w:val="24"/>
        </w:rPr>
        <w:t xml:space="preserve">. </w:t>
      </w:r>
      <w:r w:rsidR="00BF091C" w:rsidRPr="001E12B1">
        <w:rPr>
          <w:rFonts w:ascii="Arial" w:hAnsi="Arial" w:cs="Arial"/>
          <w:sz w:val="24"/>
          <w:szCs w:val="24"/>
        </w:rPr>
        <w:t xml:space="preserve">Following exposure to new conditions, </w:t>
      </w:r>
      <w:r w:rsidR="00C17232" w:rsidRPr="001E12B1">
        <w:rPr>
          <w:rFonts w:ascii="Arial" w:hAnsi="Arial" w:cs="Arial"/>
          <w:sz w:val="24"/>
          <w:szCs w:val="24"/>
        </w:rPr>
        <w:t>many calcifiers</w:t>
      </w:r>
      <w:r w:rsidR="00AA5CD3" w:rsidRPr="001E12B1">
        <w:rPr>
          <w:rFonts w:ascii="Arial" w:hAnsi="Arial" w:cs="Arial"/>
          <w:sz w:val="24"/>
          <w:szCs w:val="24"/>
        </w:rPr>
        <w:t xml:space="preserve"> conform the</w:t>
      </w:r>
      <w:r w:rsidR="00381C2D" w:rsidRPr="001E12B1">
        <w:rPr>
          <w:rFonts w:ascii="Arial" w:hAnsi="Arial" w:cs="Arial"/>
          <w:sz w:val="24"/>
          <w:szCs w:val="24"/>
        </w:rPr>
        <w:t xml:space="preserve">ir internal </w:t>
      </w:r>
      <w:r w:rsidR="00A30525" w:rsidRPr="001E12B1">
        <w:rPr>
          <w:rFonts w:ascii="Arial" w:hAnsi="Arial" w:cs="Arial"/>
          <w:sz w:val="24"/>
          <w:szCs w:val="24"/>
        </w:rPr>
        <w:t>fluids</w:t>
      </w:r>
      <w:r w:rsidR="00381C2D" w:rsidRPr="001E12B1">
        <w:rPr>
          <w:rFonts w:ascii="Arial" w:hAnsi="Arial" w:cs="Arial"/>
          <w:sz w:val="24"/>
          <w:szCs w:val="24"/>
        </w:rPr>
        <w:t xml:space="preserve"> to match external </w:t>
      </w:r>
      <w:r w:rsidR="00A30525" w:rsidRPr="001E12B1">
        <w:rPr>
          <w:rFonts w:ascii="Arial" w:hAnsi="Arial" w:cs="Arial"/>
          <w:sz w:val="24"/>
          <w:szCs w:val="24"/>
        </w:rPr>
        <w:t>conditions</w:t>
      </w:r>
      <w:r w:rsidR="00774945" w:rsidRPr="001E12B1">
        <w:rPr>
          <w:rFonts w:ascii="Arial" w:hAnsi="Arial" w:cs="Arial"/>
          <w:sz w:val="24"/>
          <w:szCs w:val="24"/>
        </w:rPr>
        <w:t xml:space="preserve">, </w:t>
      </w:r>
      <w:r w:rsidR="00060A63" w:rsidRPr="001E12B1">
        <w:rPr>
          <w:rFonts w:ascii="Arial" w:hAnsi="Arial" w:cs="Arial"/>
          <w:sz w:val="24"/>
          <w:szCs w:val="24"/>
        </w:rPr>
        <w:t>creating</w:t>
      </w:r>
      <w:r w:rsidR="00774945" w:rsidRPr="001E12B1">
        <w:rPr>
          <w:rFonts w:ascii="Arial" w:hAnsi="Arial" w:cs="Arial"/>
          <w:sz w:val="24"/>
          <w:szCs w:val="24"/>
        </w:rPr>
        <w:t xml:space="preserve"> </w:t>
      </w:r>
      <w:r w:rsidR="00060A63" w:rsidRPr="001E12B1">
        <w:rPr>
          <w:rFonts w:ascii="Arial" w:hAnsi="Arial" w:cs="Arial"/>
          <w:sz w:val="24"/>
          <w:szCs w:val="24"/>
        </w:rPr>
        <w:t>physiological trade-offs</w:t>
      </w:r>
      <w:r w:rsidR="00B96352" w:rsidRPr="001E12B1">
        <w:rPr>
          <w:rFonts w:ascii="Arial" w:hAnsi="Arial" w:cs="Arial"/>
          <w:sz w:val="24"/>
          <w:szCs w:val="24"/>
        </w:rPr>
        <w:t xml:space="preserve"> between investing energy into maintenance versus growth (shell or tissue). </w:t>
      </w:r>
      <w:r w:rsidR="00FD6BBB" w:rsidRPr="001E12B1">
        <w:rPr>
          <w:rFonts w:ascii="Arial" w:hAnsi="Arial" w:cs="Arial"/>
          <w:sz w:val="24"/>
          <w:szCs w:val="24"/>
        </w:rPr>
        <w:t>As such, overall patterns of</w:t>
      </w:r>
      <w:r w:rsidR="003C4365" w:rsidRPr="001E12B1">
        <w:rPr>
          <w:rFonts w:ascii="Arial" w:hAnsi="Arial" w:cs="Arial"/>
          <w:sz w:val="24"/>
          <w:szCs w:val="24"/>
        </w:rPr>
        <w:t xml:space="preserve"> </w:t>
      </w:r>
      <w:r w:rsidR="00B14B4C" w:rsidRPr="001E12B1">
        <w:rPr>
          <w:rFonts w:ascii="Arial" w:hAnsi="Arial" w:cs="Arial"/>
          <w:sz w:val="24"/>
          <w:szCs w:val="24"/>
        </w:rPr>
        <w:t xml:space="preserve">net </w:t>
      </w:r>
      <w:r w:rsidR="003C4365" w:rsidRPr="001E12B1">
        <w:rPr>
          <w:rFonts w:ascii="Arial" w:hAnsi="Arial" w:cs="Arial"/>
          <w:sz w:val="24"/>
          <w:szCs w:val="24"/>
        </w:rPr>
        <w:t>growth</w:t>
      </w:r>
      <w:r w:rsidR="00FD6BBB" w:rsidRPr="001E12B1">
        <w:rPr>
          <w:rFonts w:ascii="Arial" w:hAnsi="Arial" w:cs="Arial"/>
          <w:sz w:val="24"/>
          <w:szCs w:val="24"/>
        </w:rPr>
        <w:t xml:space="preserve"> to variable conditions</w:t>
      </w:r>
      <w:r w:rsidR="00B14B4C" w:rsidRPr="001E12B1">
        <w:rPr>
          <w:rFonts w:ascii="Arial" w:hAnsi="Arial" w:cs="Arial"/>
          <w:sz w:val="24"/>
          <w:szCs w:val="24"/>
        </w:rPr>
        <w:t xml:space="preserve"> could </w:t>
      </w:r>
      <w:r w:rsidR="00C00022" w:rsidRPr="001E12B1">
        <w:rPr>
          <w:rFonts w:ascii="Arial" w:hAnsi="Arial" w:cs="Arial"/>
          <w:sz w:val="24"/>
          <w:szCs w:val="24"/>
        </w:rPr>
        <w:t>look</w:t>
      </w:r>
      <w:r w:rsidR="00B14B4C" w:rsidRPr="001E12B1">
        <w:rPr>
          <w:rFonts w:ascii="Arial" w:hAnsi="Arial" w:cs="Arial"/>
          <w:sz w:val="24"/>
          <w:szCs w:val="24"/>
        </w:rPr>
        <w:t xml:space="preserve"> similar in individuals that</w:t>
      </w:r>
      <w:r w:rsidR="00C00022" w:rsidRPr="001E12B1">
        <w:rPr>
          <w:rFonts w:ascii="Arial" w:hAnsi="Arial" w:cs="Arial"/>
          <w:sz w:val="24"/>
          <w:szCs w:val="24"/>
        </w:rPr>
        <w:t>, in fact,</w:t>
      </w:r>
      <w:r w:rsidR="00B14B4C" w:rsidRPr="001E12B1">
        <w:rPr>
          <w:rFonts w:ascii="Arial" w:hAnsi="Arial" w:cs="Arial"/>
          <w:sz w:val="24"/>
          <w:szCs w:val="24"/>
        </w:rPr>
        <w:t xml:space="preserve"> </w:t>
      </w:r>
      <w:r w:rsidR="003C4365" w:rsidRPr="001E12B1">
        <w:rPr>
          <w:rFonts w:ascii="Arial" w:hAnsi="Arial" w:cs="Arial"/>
          <w:sz w:val="24"/>
          <w:szCs w:val="24"/>
        </w:rPr>
        <w:t>ex</w:t>
      </w:r>
      <w:r w:rsidR="00B14B4C" w:rsidRPr="001E12B1">
        <w:rPr>
          <w:rFonts w:ascii="Arial" w:hAnsi="Arial" w:cs="Arial"/>
          <w:sz w:val="24"/>
          <w:szCs w:val="24"/>
        </w:rPr>
        <w:t>hibit</w:t>
      </w:r>
      <w:r w:rsidR="00C00022" w:rsidRPr="001E12B1">
        <w:rPr>
          <w:rFonts w:ascii="Arial" w:hAnsi="Arial" w:cs="Arial"/>
          <w:sz w:val="24"/>
          <w:szCs w:val="24"/>
        </w:rPr>
        <w:t>ed</w:t>
      </w:r>
      <w:r w:rsidR="00AF4A26" w:rsidRPr="001E12B1">
        <w:rPr>
          <w:rFonts w:ascii="Arial" w:hAnsi="Arial" w:cs="Arial"/>
          <w:sz w:val="24"/>
          <w:szCs w:val="24"/>
        </w:rPr>
        <w:t xml:space="preserve"> very different growth </w:t>
      </w:r>
      <w:r w:rsidR="0075229B">
        <w:rPr>
          <w:rFonts w:ascii="Arial" w:hAnsi="Arial" w:cs="Arial"/>
          <w:sz w:val="24"/>
          <w:szCs w:val="24"/>
        </w:rPr>
        <w:t>patterns</w:t>
      </w:r>
      <w:r w:rsidR="00570CB9" w:rsidRPr="001E12B1">
        <w:rPr>
          <w:rFonts w:ascii="Arial" w:hAnsi="Arial" w:cs="Arial"/>
          <w:sz w:val="24"/>
          <w:szCs w:val="24"/>
        </w:rPr>
        <w:t xml:space="preserve"> throu</w:t>
      </w:r>
      <w:r w:rsidR="00C0012F" w:rsidRPr="001E12B1">
        <w:rPr>
          <w:rFonts w:ascii="Arial" w:hAnsi="Arial" w:cs="Arial"/>
          <w:sz w:val="24"/>
          <w:szCs w:val="24"/>
        </w:rPr>
        <w:t>gh time</w:t>
      </w:r>
      <w:r w:rsidR="009025CD" w:rsidRPr="001E12B1">
        <w:rPr>
          <w:rFonts w:ascii="Arial" w:hAnsi="Arial" w:cs="Arial"/>
          <w:sz w:val="24"/>
          <w:szCs w:val="24"/>
        </w:rPr>
        <w:t>.</w:t>
      </w:r>
    </w:p>
    <w:p w14:paraId="2FB9BF2B" w14:textId="71E292D9" w:rsidR="00161A30" w:rsidRDefault="00237C49" w:rsidP="00C531CA">
      <w:pPr>
        <w:pStyle w:val="NoSpacing"/>
        <w:ind w:firstLine="720"/>
        <w:rPr>
          <w:rFonts w:ascii="Arial" w:hAnsi="Arial" w:cs="Arial"/>
          <w:sz w:val="24"/>
          <w:szCs w:val="24"/>
        </w:rPr>
      </w:pPr>
      <w:r w:rsidRPr="001E12B1">
        <w:rPr>
          <w:rFonts w:ascii="Arial" w:hAnsi="Arial" w:cs="Arial"/>
          <w:sz w:val="24"/>
          <w:szCs w:val="24"/>
        </w:rPr>
        <w:t xml:space="preserve">Exploring </w:t>
      </w:r>
      <w:r w:rsidR="00DC68D9">
        <w:rPr>
          <w:rFonts w:ascii="Arial" w:hAnsi="Arial" w:cs="Arial"/>
          <w:sz w:val="24"/>
          <w:szCs w:val="24"/>
        </w:rPr>
        <w:t>how growth</w:t>
      </w:r>
      <w:r w:rsidR="00B70A52">
        <w:rPr>
          <w:rFonts w:ascii="Arial" w:hAnsi="Arial" w:cs="Arial"/>
          <w:sz w:val="24"/>
          <w:szCs w:val="24"/>
        </w:rPr>
        <w:t xml:space="preserve"> rate</w:t>
      </w:r>
      <w:r w:rsidRPr="001E12B1">
        <w:rPr>
          <w:rFonts w:ascii="Arial" w:hAnsi="Arial" w:cs="Arial"/>
          <w:sz w:val="24"/>
          <w:szCs w:val="24"/>
        </w:rPr>
        <w:t xml:space="preserve"> respon</w:t>
      </w:r>
      <w:r w:rsidR="00B70A52">
        <w:rPr>
          <w:rFonts w:ascii="Arial" w:hAnsi="Arial" w:cs="Arial"/>
          <w:sz w:val="24"/>
          <w:szCs w:val="24"/>
        </w:rPr>
        <w:t>ds</w:t>
      </w:r>
      <w:r w:rsidRPr="001E12B1">
        <w:rPr>
          <w:rFonts w:ascii="Arial" w:hAnsi="Arial" w:cs="Arial"/>
          <w:sz w:val="24"/>
          <w:szCs w:val="24"/>
        </w:rPr>
        <w:t xml:space="preserve"> </w:t>
      </w:r>
      <w:r w:rsidR="000D0AEC">
        <w:rPr>
          <w:rFonts w:ascii="Arial" w:hAnsi="Arial" w:cs="Arial"/>
          <w:sz w:val="24"/>
          <w:szCs w:val="24"/>
        </w:rPr>
        <w:t>to altered</w:t>
      </w:r>
      <w:r w:rsidRPr="001E12B1">
        <w:rPr>
          <w:rFonts w:ascii="Arial" w:hAnsi="Arial" w:cs="Arial"/>
          <w:sz w:val="24"/>
          <w:szCs w:val="24"/>
        </w:rPr>
        <w:t xml:space="preserve"> TA conditions through time is a natural </w:t>
      </w:r>
      <w:r w:rsidR="00711200">
        <w:rPr>
          <w:rFonts w:ascii="Arial" w:hAnsi="Arial" w:cs="Arial"/>
          <w:sz w:val="24"/>
          <w:szCs w:val="24"/>
        </w:rPr>
        <w:t>complement</w:t>
      </w:r>
      <w:r w:rsidRPr="001E12B1">
        <w:rPr>
          <w:rFonts w:ascii="Arial" w:hAnsi="Arial" w:cs="Arial"/>
          <w:sz w:val="24"/>
          <w:szCs w:val="24"/>
        </w:rPr>
        <w:t xml:space="preserve"> to prior work. </w:t>
      </w:r>
      <w:r w:rsidR="005929E2">
        <w:rPr>
          <w:rFonts w:ascii="Arial" w:hAnsi="Arial" w:cs="Arial"/>
          <w:sz w:val="24"/>
          <w:szCs w:val="24"/>
        </w:rPr>
        <w:t xml:space="preserve">Others have documented </w:t>
      </w:r>
      <w:r w:rsidRPr="001E12B1">
        <w:rPr>
          <w:rFonts w:ascii="Arial" w:hAnsi="Arial" w:cs="Arial"/>
          <w:sz w:val="24"/>
          <w:szCs w:val="24"/>
        </w:rPr>
        <w:t xml:space="preserve">disrupted growth </w:t>
      </w:r>
      <w:r w:rsidR="005929E2">
        <w:rPr>
          <w:rFonts w:ascii="Arial" w:hAnsi="Arial" w:cs="Arial"/>
          <w:sz w:val="24"/>
          <w:szCs w:val="24"/>
        </w:rPr>
        <w:t>in</w:t>
      </w:r>
      <w:r w:rsidRPr="001E12B1">
        <w:rPr>
          <w:rFonts w:ascii="Arial" w:hAnsi="Arial" w:cs="Arial"/>
          <w:sz w:val="24"/>
          <w:szCs w:val="24"/>
        </w:rPr>
        <w:t xml:space="preserve"> many calcifiers </w:t>
      </w:r>
      <w:r w:rsidR="005929E2">
        <w:rPr>
          <w:rFonts w:ascii="Arial" w:hAnsi="Arial" w:cs="Arial"/>
          <w:sz w:val="24"/>
          <w:szCs w:val="24"/>
        </w:rPr>
        <w:t>following abrupt</w:t>
      </w:r>
      <w:r w:rsidRPr="001E12B1">
        <w:rPr>
          <w:rFonts w:ascii="Arial" w:hAnsi="Arial" w:cs="Arial"/>
          <w:sz w:val="24"/>
          <w:szCs w:val="24"/>
        </w:rPr>
        <w:t xml:space="preserve"> shifts </w:t>
      </w:r>
      <w:r w:rsidR="005929E2">
        <w:rPr>
          <w:rFonts w:ascii="Arial" w:hAnsi="Arial" w:cs="Arial"/>
          <w:sz w:val="24"/>
          <w:szCs w:val="24"/>
        </w:rPr>
        <w:t xml:space="preserve">to </w:t>
      </w:r>
      <w:r w:rsidRPr="001E12B1">
        <w:rPr>
          <w:rFonts w:ascii="Arial" w:hAnsi="Arial" w:cs="Arial"/>
          <w:sz w:val="24"/>
          <w:szCs w:val="24"/>
        </w:rPr>
        <w:t xml:space="preserve">carbonate </w:t>
      </w:r>
      <w:r w:rsidR="001C0343">
        <w:rPr>
          <w:rFonts w:ascii="Arial" w:hAnsi="Arial" w:cs="Arial"/>
          <w:sz w:val="24"/>
          <w:szCs w:val="24"/>
        </w:rPr>
        <w:t xml:space="preserve">system </w:t>
      </w:r>
      <w:r w:rsidRPr="001E12B1">
        <w:rPr>
          <w:rFonts w:ascii="Arial" w:hAnsi="Arial" w:cs="Arial"/>
          <w:sz w:val="24"/>
          <w:szCs w:val="24"/>
        </w:rPr>
        <w:t>conditions (cite), with substantial attention devoted to understanding the consequences of human-derived ocean acidification</w:t>
      </w:r>
      <w:r w:rsidR="000946E1">
        <w:rPr>
          <w:rFonts w:ascii="Arial" w:hAnsi="Arial" w:cs="Arial"/>
          <w:sz w:val="24"/>
          <w:szCs w:val="24"/>
        </w:rPr>
        <w:t xml:space="preserve"> </w:t>
      </w:r>
      <w:r w:rsidRPr="001E12B1">
        <w:rPr>
          <w:rFonts w:ascii="Arial" w:hAnsi="Arial" w:cs="Arial"/>
          <w:sz w:val="24"/>
          <w:szCs w:val="24"/>
        </w:rPr>
        <w:t xml:space="preserve">(for review see </w:t>
      </w:r>
      <w:proofErr w:type="spellStart"/>
      <w:r w:rsidRPr="001E12B1">
        <w:rPr>
          <w:rFonts w:ascii="Arial" w:hAnsi="Arial" w:cs="Arial"/>
          <w:sz w:val="24"/>
          <w:szCs w:val="24"/>
        </w:rPr>
        <w:t>Gazeau</w:t>
      </w:r>
      <w:proofErr w:type="spellEnd"/>
      <w:r w:rsidRPr="001E12B1">
        <w:rPr>
          <w:rFonts w:ascii="Arial" w:hAnsi="Arial" w:cs="Arial"/>
          <w:sz w:val="24"/>
          <w:szCs w:val="24"/>
        </w:rPr>
        <w:t xml:space="preserve"> et al 2013). </w:t>
      </w:r>
      <w:r w:rsidR="00FD5DFD">
        <w:rPr>
          <w:rFonts w:ascii="Arial" w:hAnsi="Arial" w:cs="Arial"/>
          <w:sz w:val="24"/>
          <w:szCs w:val="24"/>
        </w:rPr>
        <w:t xml:space="preserve">Drastic drops in salinity </w:t>
      </w:r>
      <w:r w:rsidR="003F6B77">
        <w:rPr>
          <w:rFonts w:ascii="Arial" w:hAnsi="Arial" w:cs="Arial"/>
          <w:sz w:val="24"/>
          <w:szCs w:val="24"/>
        </w:rPr>
        <w:t xml:space="preserve">also have consequences on growth (cite), though, </w:t>
      </w:r>
      <w:r w:rsidR="00B93A31">
        <w:rPr>
          <w:rFonts w:ascii="Arial" w:hAnsi="Arial" w:cs="Arial"/>
          <w:sz w:val="24"/>
          <w:szCs w:val="24"/>
        </w:rPr>
        <w:t xml:space="preserve">diluted </w:t>
      </w:r>
      <w:r w:rsidR="00674C2E">
        <w:rPr>
          <w:rFonts w:ascii="Arial" w:hAnsi="Arial" w:cs="Arial"/>
          <w:sz w:val="24"/>
          <w:szCs w:val="24"/>
        </w:rPr>
        <w:t xml:space="preserve">TA </w:t>
      </w:r>
      <w:r w:rsidR="00B93A31">
        <w:rPr>
          <w:rFonts w:ascii="Arial" w:hAnsi="Arial" w:cs="Arial"/>
          <w:sz w:val="24"/>
          <w:szCs w:val="24"/>
        </w:rPr>
        <w:t xml:space="preserve">may have interacted with lower </w:t>
      </w:r>
      <w:r w:rsidR="00B93A31">
        <w:rPr>
          <w:rFonts w:ascii="Arial" w:hAnsi="Arial" w:cs="Arial"/>
          <w:sz w:val="24"/>
          <w:szCs w:val="24"/>
        </w:rPr>
        <w:lastRenderedPageBreak/>
        <w:t>salinity</w:t>
      </w:r>
      <w:r w:rsidR="00C531CA">
        <w:rPr>
          <w:rFonts w:ascii="Arial" w:hAnsi="Arial" w:cs="Arial"/>
          <w:sz w:val="24"/>
          <w:szCs w:val="24"/>
        </w:rPr>
        <w:t xml:space="preserve">. </w:t>
      </w:r>
      <w:r w:rsidRPr="001E12B1">
        <w:rPr>
          <w:rFonts w:ascii="Arial" w:hAnsi="Arial" w:cs="Arial"/>
          <w:sz w:val="24"/>
          <w:szCs w:val="24"/>
        </w:rPr>
        <w:t xml:space="preserve">Observed declines in growth can signify metabolic downregulation (cite) </w:t>
      </w:r>
      <w:r w:rsidR="00FD24E9">
        <w:rPr>
          <w:rFonts w:ascii="Arial" w:hAnsi="Arial" w:cs="Arial"/>
          <w:sz w:val="24"/>
          <w:szCs w:val="24"/>
        </w:rPr>
        <w:t>and</w:t>
      </w:r>
      <w:r w:rsidRPr="001E12B1">
        <w:rPr>
          <w:rFonts w:ascii="Arial" w:hAnsi="Arial" w:cs="Arial"/>
          <w:sz w:val="24"/>
          <w:szCs w:val="24"/>
        </w:rPr>
        <w:t xml:space="preserve"> an unmet increase in energetic demand (cite), which could result in trade-offs </w:t>
      </w:r>
      <w:r w:rsidR="007625B0">
        <w:rPr>
          <w:rFonts w:ascii="Arial" w:hAnsi="Arial" w:cs="Arial"/>
          <w:sz w:val="24"/>
          <w:szCs w:val="24"/>
        </w:rPr>
        <w:t>between</w:t>
      </w:r>
      <w:r w:rsidRPr="001E12B1">
        <w:rPr>
          <w:rFonts w:ascii="Arial" w:hAnsi="Arial" w:cs="Arial"/>
          <w:sz w:val="24"/>
          <w:szCs w:val="24"/>
        </w:rPr>
        <w:t xml:space="preserve"> shell </w:t>
      </w:r>
      <w:r w:rsidR="007625B0">
        <w:rPr>
          <w:rFonts w:ascii="Arial" w:hAnsi="Arial" w:cs="Arial"/>
          <w:sz w:val="24"/>
          <w:szCs w:val="24"/>
        </w:rPr>
        <w:t>and</w:t>
      </w:r>
      <w:r w:rsidRPr="001E12B1">
        <w:rPr>
          <w:rFonts w:ascii="Arial" w:hAnsi="Arial" w:cs="Arial"/>
          <w:sz w:val="24"/>
          <w:szCs w:val="24"/>
        </w:rPr>
        <w:t xml:space="preserve"> tissue growth (cite). What remains unexplored is how growth may change over time in response to variable TA conditions,</w:t>
      </w:r>
      <w:r w:rsidR="00942101">
        <w:rPr>
          <w:rFonts w:ascii="Arial" w:hAnsi="Arial" w:cs="Arial"/>
          <w:sz w:val="24"/>
          <w:szCs w:val="24"/>
        </w:rPr>
        <w:t xml:space="preserve"> specifically in </w:t>
      </w:r>
      <w:r w:rsidR="006E4151">
        <w:rPr>
          <w:rFonts w:ascii="Arial" w:hAnsi="Arial" w:cs="Arial"/>
          <w:sz w:val="24"/>
          <w:szCs w:val="24"/>
        </w:rPr>
        <w:t>calcifiers known to experience, and tolerate, a wide range of conditions.</w:t>
      </w:r>
    </w:p>
    <w:p w14:paraId="016B6DDF" w14:textId="77777777" w:rsidR="00857CEC" w:rsidRDefault="00FC1F97" w:rsidP="00904EF5">
      <w:pPr>
        <w:pStyle w:val="NoSpacing"/>
        <w:ind w:firstLine="720"/>
        <w:rPr>
          <w:rFonts w:ascii="Arial" w:hAnsi="Arial" w:cs="Arial"/>
          <w:sz w:val="24"/>
          <w:szCs w:val="24"/>
        </w:rPr>
      </w:pPr>
      <w:r>
        <w:rPr>
          <w:rFonts w:ascii="Arial" w:hAnsi="Arial" w:cs="Arial"/>
          <w:sz w:val="24"/>
          <w:szCs w:val="24"/>
        </w:rPr>
        <w:t>In estuaries,</w:t>
      </w:r>
      <w:r w:rsidR="005420A2" w:rsidRPr="001E12B1">
        <w:rPr>
          <w:rFonts w:ascii="Arial" w:hAnsi="Arial" w:cs="Arial"/>
          <w:sz w:val="24"/>
          <w:szCs w:val="24"/>
        </w:rPr>
        <w:t xml:space="preserve"> oysters have significant economic and ecological value</w:t>
      </w:r>
      <w:r w:rsidR="00CD74C2" w:rsidRPr="001E12B1">
        <w:rPr>
          <w:rFonts w:ascii="Arial" w:hAnsi="Arial" w:cs="Arial"/>
          <w:sz w:val="24"/>
          <w:szCs w:val="24"/>
        </w:rPr>
        <w:t xml:space="preserve"> to </w:t>
      </w:r>
      <w:r w:rsidR="00B176D6" w:rsidRPr="001E12B1">
        <w:rPr>
          <w:rFonts w:ascii="Arial" w:hAnsi="Arial" w:cs="Arial"/>
          <w:sz w:val="24"/>
          <w:szCs w:val="24"/>
        </w:rPr>
        <w:t>coastline</w:t>
      </w:r>
      <w:r w:rsidR="003359AE">
        <w:rPr>
          <w:rFonts w:ascii="Arial" w:hAnsi="Arial" w:cs="Arial"/>
          <w:sz w:val="24"/>
          <w:szCs w:val="24"/>
        </w:rPr>
        <w:t xml:space="preserve"> habitats and communities</w:t>
      </w:r>
      <w:r w:rsidR="005420A2" w:rsidRPr="001E12B1">
        <w:rPr>
          <w:rFonts w:ascii="Arial" w:hAnsi="Arial" w:cs="Arial"/>
          <w:sz w:val="24"/>
          <w:szCs w:val="24"/>
        </w:rPr>
        <w:t xml:space="preserve">. As oysters </w:t>
      </w:r>
      <w:r w:rsidR="00A22A67" w:rsidRPr="001E12B1">
        <w:rPr>
          <w:rFonts w:ascii="Arial" w:hAnsi="Arial" w:cs="Arial"/>
          <w:sz w:val="24"/>
          <w:szCs w:val="24"/>
        </w:rPr>
        <w:t>naturally</w:t>
      </w:r>
      <w:r w:rsidR="00B176D6" w:rsidRPr="001E12B1">
        <w:rPr>
          <w:rFonts w:ascii="Arial" w:hAnsi="Arial" w:cs="Arial"/>
          <w:sz w:val="24"/>
          <w:szCs w:val="24"/>
        </w:rPr>
        <w:t xml:space="preserve"> form </w:t>
      </w:r>
      <w:r w:rsidR="005420A2" w:rsidRPr="001E12B1">
        <w:rPr>
          <w:rFonts w:ascii="Arial" w:hAnsi="Arial" w:cs="Arial"/>
          <w:sz w:val="24"/>
          <w:szCs w:val="24"/>
        </w:rPr>
        <w:t>reefs, they provide habitat for other estuarine species</w:t>
      </w:r>
      <w:r w:rsidR="00A22A67" w:rsidRPr="001E12B1">
        <w:rPr>
          <w:rFonts w:ascii="Arial" w:hAnsi="Arial" w:cs="Arial"/>
          <w:sz w:val="24"/>
          <w:szCs w:val="24"/>
        </w:rPr>
        <w:t xml:space="preserve"> (cite)</w:t>
      </w:r>
      <w:r w:rsidR="003C1A11" w:rsidRPr="001E12B1">
        <w:rPr>
          <w:rFonts w:ascii="Arial" w:hAnsi="Arial" w:cs="Arial"/>
          <w:sz w:val="24"/>
          <w:szCs w:val="24"/>
        </w:rPr>
        <w:t xml:space="preserve"> and can protect shoreline from X (cite). Commercially, they </w:t>
      </w:r>
      <w:r w:rsidR="00F31DE7">
        <w:rPr>
          <w:rFonts w:ascii="Arial" w:hAnsi="Arial" w:cs="Arial"/>
          <w:sz w:val="24"/>
          <w:szCs w:val="24"/>
        </w:rPr>
        <w:t>are</w:t>
      </w:r>
      <w:r w:rsidR="003C1A11" w:rsidRPr="001E12B1">
        <w:rPr>
          <w:rFonts w:ascii="Arial" w:hAnsi="Arial" w:cs="Arial"/>
          <w:sz w:val="24"/>
          <w:szCs w:val="24"/>
        </w:rPr>
        <w:t xml:space="preserve"> be grown</w:t>
      </w:r>
      <w:r w:rsidR="00D567C4" w:rsidRPr="001E12B1">
        <w:rPr>
          <w:rFonts w:ascii="Arial" w:hAnsi="Arial" w:cs="Arial"/>
          <w:sz w:val="24"/>
          <w:szCs w:val="24"/>
        </w:rPr>
        <w:t xml:space="preserve"> </w:t>
      </w:r>
      <w:r w:rsidR="00F31DE7">
        <w:rPr>
          <w:rFonts w:ascii="Arial" w:hAnsi="Arial" w:cs="Arial"/>
          <w:sz w:val="24"/>
          <w:szCs w:val="24"/>
        </w:rPr>
        <w:t xml:space="preserve">and harvested </w:t>
      </w:r>
      <w:r w:rsidR="00D567C4" w:rsidRPr="001E12B1">
        <w:rPr>
          <w:rFonts w:ascii="Arial" w:hAnsi="Arial" w:cs="Arial"/>
          <w:sz w:val="24"/>
          <w:szCs w:val="24"/>
        </w:rPr>
        <w:t xml:space="preserve">for consumption, </w:t>
      </w:r>
      <w:r w:rsidR="00027839" w:rsidRPr="001E12B1">
        <w:rPr>
          <w:rFonts w:ascii="Arial" w:hAnsi="Arial" w:cs="Arial"/>
          <w:sz w:val="24"/>
          <w:szCs w:val="24"/>
        </w:rPr>
        <w:t xml:space="preserve">economically contributing to a </w:t>
      </w:r>
      <w:r w:rsidR="00594078">
        <w:rPr>
          <w:rFonts w:ascii="Arial" w:hAnsi="Arial" w:cs="Arial"/>
          <w:sz w:val="24"/>
          <w:szCs w:val="24"/>
        </w:rPr>
        <w:t xml:space="preserve">growing </w:t>
      </w:r>
      <w:r w:rsidR="00675E40">
        <w:rPr>
          <w:rFonts w:ascii="Arial" w:hAnsi="Arial" w:cs="Arial"/>
          <w:sz w:val="24"/>
          <w:szCs w:val="24"/>
        </w:rPr>
        <w:t>human</w:t>
      </w:r>
      <w:r w:rsidR="00027839" w:rsidRPr="001E12B1">
        <w:rPr>
          <w:rFonts w:ascii="Arial" w:hAnsi="Arial" w:cs="Arial"/>
          <w:sz w:val="24"/>
          <w:szCs w:val="24"/>
        </w:rPr>
        <w:t xml:space="preserve"> shellfish diet (cite).</w:t>
      </w:r>
      <w:r w:rsidR="005420A2" w:rsidRPr="001E12B1">
        <w:rPr>
          <w:rFonts w:ascii="Arial" w:hAnsi="Arial" w:cs="Arial"/>
          <w:sz w:val="24"/>
          <w:szCs w:val="24"/>
        </w:rPr>
        <w:t xml:space="preserve"> As such,</w:t>
      </w:r>
      <w:r w:rsidR="00027839" w:rsidRPr="001E12B1">
        <w:rPr>
          <w:rFonts w:ascii="Arial" w:hAnsi="Arial" w:cs="Arial"/>
          <w:sz w:val="24"/>
          <w:szCs w:val="24"/>
        </w:rPr>
        <w:t xml:space="preserve"> </w:t>
      </w:r>
      <w:r w:rsidR="00930D31">
        <w:rPr>
          <w:rFonts w:ascii="Arial" w:hAnsi="Arial" w:cs="Arial"/>
          <w:sz w:val="24"/>
          <w:szCs w:val="24"/>
        </w:rPr>
        <w:t xml:space="preserve">emphasis </w:t>
      </w:r>
      <w:r w:rsidR="00647E57">
        <w:rPr>
          <w:rFonts w:ascii="Arial" w:hAnsi="Arial" w:cs="Arial"/>
          <w:sz w:val="24"/>
          <w:szCs w:val="24"/>
        </w:rPr>
        <w:t xml:space="preserve">is often placed </w:t>
      </w:r>
      <w:r w:rsidR="00930D31">
        <w:rPr>
          <w:rFonts w:ascii="Arial" w:hAnsi="Arial" w:cs="Arial"/>
          <w:sz w:val="24"/>
          <w:szCs w:val="24"/>
        </w:rPr>
        <w:t>on</w:t>
      </w:r>
      <w:r w:rsidR="00647E57">
        <w:rPr>
          <w:rFonts w:ascii="Arial" w:hAnsi="Arial" w:cs="Arial"/>
          <w:sz w:val="24"/>
          <w:szCs w:val="24"/>
        </w:rPr>
        <w:t xml:space="preserve"> both </w:t>
      </w:r>
      <w:r w:rsidR="00027839" w:rsidRPr="001E12B1">
        <w:rPr>
          <w:rFonts w:ascii="Arial" w:hAnsi="Arial" w:cs="Arial"/>
          <w:sz w:val="24"/>
          <w:szCs w:val="24"/>
        </w:rPr>
        <w:t>growt</w:t>
      </w:r>
      <w:r w:rsidR="00E70200" w:rsidRPr="001E12B1">
        <w:rPr>
          <w:rFonts w:ascii="Arial" w:hAnsi="Arial" w:cs="Arial"/>
          <w:sz w:val="24"/>
          <w:szCs w:val="24"/>
        </w:rPr>
        <w:t xml:space="preserve">h </w:t>
      </w:r>
      <w:r w:rsidR="00BC5C38">
        <w:rPr>
          <w:rFonts w:ascii="Arial" w:hAnsi="Arial" w:cs="Arial"/>
          <w:sz w:val="24"/>
          <w:szCs w:val="24"/>
        </w:rPr>
        <w:t>of the shell and</w:t>
      </w:r>
      <w:r w:rsidR="00647E57">
        <w:rPr>
          <w:rFonts w:ascii="Arial" w:hAnsi="Arial" w:cs="Arial"/>
          <w:sz w:val="24"/>
          <w:szCs w:val="24"/>
        </w:rPr>
        <w:t xml:space="preserve"> of</w:t>
      </w:r>
      <w:r w:rsidR="00BC5C38">
        <w:rPr>
          <w:rFonts w:ascii="Arial" w:hAnsi="Arial" w:cs="Arial"/>
          <w:sz w:val="24"/>
          <w:szCs w:val="24"/>
        </w:rPr>
        <w:t xml:space="preserve"> tissue</w:t>
      </w:r>
      <w:r w:rsidR="00852F3C">
        <w:rPr>
          <w:rFonts w:ascii="Arial" w:hAnsi="Arial" w:cs="Arial"/>
          <w:sz w:val="24"/>
          <w:szCs w:val="24"/>
        </w:rPr>
        <w:t xml:space="preserve"> </w:t>
      </w:r>
      <w:r w:rsidR="00647E57">
        <w:rPr>
          <w:rFonts w:ascii="Arial" w:hAnsi="Arial" w:cs="Arial"/>
          <w:sz w:val="24"/>
          <w:szCs w:val="24"/>
        </w:rPr>
        <w:t>mass</w:t>
      </w:r>
      <w:r w:rsidR="00852F3C">
        <w:rPr>
          <w:rFonts w:ascii="Arial" w:hAnsi="Arial" w:cs="Arial"/>
          <w:sz w:val="24"/>
          <w:szCs w:val="24"/>
        </w:rPr>
        <w:t xml:space="preserve">. </w:t>
      </w:r>
      <w:r w:rsidR="00F35270" w:rsidRPr="001E12B1">
        <w:rPr>
          <w:rFonts w:ascii="Arial" w:hAnsi="Arial" w:cs="Arial"/>
          <w:sz w:val="24"/>
          <w:szCs w:val="24"/>
        </w:rPr>
        <w:t>Juvenile</w:t>
      </w:r>
      <w:r w:rsidR="00805279">
        <w:rPr>
          <w:rFonts w:ascii="Arial" w:hAnsi="Arial" w:cs="Arial"/>
          <w:sz w:val="24"/>
          <w:szCs w:val="24"/>
        </w:rPr>
        <w:t xml:space="preserve"> growth</w:t>
      </w:r>
      <w:r w:rsidR="00237193" w:rsidRPr="001E12B1">
        <w:rPr>
          <w:rFonts w:ascii="Arial" w:hAnsi="Arial" w:cs="Arial"/>
          <w:sz w:val="24"/>
          <w:szCs w:val="24"/>
        </w:rPr>
        <w:t xml:space="preserve"> in particular </w:t>
      </w:r>
      <w:r w:rsidR="00852F3C">
        <w:rPr>
          <w:rFonts w:ascii="Arial" w:hAnsi="Arial" w:cs="Arial"/>
          <w:sz w:val="24"/>
          <w:szCs w:val="24"/>
        </w:rPr>
        <w:t>can</w:t>
      </w:r>
      <w:r w:rsidR="00237193" w:rsidRPr="001E12B1">
        <w:rPr>
          <w:rFonts w:ascii="Arial" w:hAnsi="Arial" w:cs="Arial"/>
          <w:sz w:val="24"/>
          <w:szCs w:val="24"/>
        </w:rPr>
        <w:t xml:space="preserve"> be sensitive to abrupt changes in conditions (cite)</w:t>
      </w:r>
      <w:r w:rsidR="004D376B">
        <w:rPr>
          <w:rFonts w:ascii="Arial" w:hAnsi="Arial" w:cs="Arial"/>
          <w:sz w:val="24"/>
          <w:szCs w:val="24"/>
        </w:rPr>
        <w:t xml:space="preserve">, </w:t>
      </w:r>
      <w:r w:rsidR="00E52C6C">
        <w:rPr>
          <w:rFonts w:ascii="Arial" w:hAnsi="Arial" w:cs="Arial"/>
          <w:sz w:val="24"/>
          <w:szCs w:val="24"/>
        </w:rPr>
        <w:t xml:space="preserve">which, could </w:t>
      </w:r>
      <w:r w:rsidR="004D376B">
        <w:rPr>
          <w:rFonts w:ascii="Arial" w:hAnsi="Arial" w:cs="Arial"/>
          <w:sz w:val="24"/>
          <w:szCs w:val="24"/>
        </w:rPr>
        <w:t xml:space="preserve">result in trade-offs between </w:t>
      </w:r>
      <w:r w:rsidR="004E227B" w:rsidRPr="001E12B1">
        <w:rPr>
          <w:rFonts w:ascii="Arial" w:hAnsi="Arial" w:cs="Arial"/>
          <w:sz w:val="24"/>
          <w:szCs w:val="24"/>
        </w:rPr>
        <w:t>shell</w:t>
      </w:r>
      <w:r w:rsidR="00FF736D" w:rsidRPr="001E12B1">
        <w:rPr>
          <w:rFonts w:ascii="Arial" w:hAnsi="Arial" w:cs="Arial"/>
          <w:sz w:val="24"/>
          <w:szCs w:val="24"/>
        </w:rPr>
        <w:t xml:space="preserve"> or tissue</w:t>
      </w:r>
      <w:r w:rsidR="004E227B" w:rsidRPr="001E12B1">
        <w:rPr>
          <w:rFonts w:ascii="Arial" w:hAnsi="Arial" w:cs="Arial"/>
          <w:sz w:val="24"/>
          <w:szCs w:val="24"/>
        </w:rPr>
        <w:t xml:space="preserve"> growth</w:t>
      </w:r>
      <w:r w:rsidR="00E02C3D">
        <w:rPr>
          <w:rFonts w:ascii="Arial" w:hAnsi="Arial" w:cs="Arial"/>
          <w:sz w:val="24"/>
          <w:szCs w:val="24"/>
        </w:rPr>
        <w:t xml:space="preserve"> (cite)</w:t>
      </w:r>
      <w:r w:rsidR="004E227B" w:rsidRPr="001E12B1">
        <w:rPr>
          <w:rFonts w:ascii="Arial" w:hAnsi="Arial" w:cs="Arial"/>
          <w:sz w:val="24"/>
          <w:szCs w:val="24"/>
        </w:rPr>
        <w:t>.</w:t>
      </w:r>
    </w:p>
    <w:p w14:paraId="59375428" w14:textId="575CCE4B" w:rsidR="00FE7E0E" w:rsidRDefault="009E3A33" w:rsidP="00054A80">
      <w:pPr>
        <w:pStyle w:val="NoSpacing"/>
        <w:ind w:firstLine="720"/>
        <w:rPr>
          <w:rFonts w:ascii="Arial" w:hAnsi="Arial" w:cs="Arial"/>
          <w:sz w:val="24"/>
          <w:szCs w:val="24"/>
        </w:rPr>
      </w:pPr>
      <w:r w:rsidRPr="001E12B1">
        <w:rPr>
          <w:rFonts w:ascii="Arial" w:hAnsi="Arial" w:cs="Arial"/>
          <w:sz w:val="24"/>
          <w:szCs w:val="24"/>
        </w:rPr>
        <w:t>Here we</w:t>
      </w:r>
      <w:r w:rsidR="00006D58" w:rsidRPr="001E12B1">
        <w:rPr>
          <w:rFonts w:ascii="Arial" w:hAnsi="Arial" w:cs="Arial"/>
          <w:sz w:val="24"/>
          <w:szCs w:val="24"/>
        </w:rPr>
        <w:t xml:space="preserve"> explore the </w:t>
      </w:r>
      <w:r w:rsidR="002B701F">
        <w:rPr>
          <w:rFonts w:ascii="Arial" w:hAnsi="Arial" w:cs="Arial"/>
          <w:sz w:val="24"/>
          <w:szCs w:val="24"/>
        </w:rPr>
        <w:t>how</w:t>
      </w:r>
      <w:r w:rsidR="00006D58" w:rsidRPr="001E12B1">
        <w:rPr>
          <w:rFonts w:ascii="Arial" w:hAnsi="Arial" w:cs="Arial"/>
          <w:sz w:val="24"/>
          <w:szCs w:val="24"/>
        </w:rPr>
        <w:t xml:space="preserve"> </w:t>
      </w:r>
      <w:r w:rsidR="00B7235A">
        <w:rPr>
          <w:rFonts w:ascii="Arial" w:hAnsi="Arial" w:cs="Arial"/>
          <w:sz w:val="24"/>
          <w:szCs w:val="24"/>
        </w:rPr>
        <w:t>influence</w:t>
      </w:r>
      <w:r w:rsidR="00006D58" w:rsidRPr="001E12B1">
        <w:rPr>
          <w:rFonts w:ascii="Arial" w:hAnsi="Arial" w:cs="Arial"/>
          <w:sz w:val="24"/>
          <w:szCs w:val="24"/>
        </w:rPr>
        <w:t xml:space="preserve"> of TA </w:t>
      </w:r>
      <w:r w:rsidR="00622EEF" w:rsidRPr="001E12B1">
        <w:rPr>
          <w:rFonts w:ascii="Arial" w:hAnsi="Arial" w:cs="Arial"/>
          <w:sz w:val="24"/>
          <w:szCs w:val="24"/>
        </w:rPr>
        <w:t>condition on</w:t>
      </w:r>
      <w:r w:rsidR="002B701F">
        <w:rPr>
          <w:rFonts w:ascii="Arial" w:hAnsi="Arial" w:cs="Arial"/>
          <w:sz w:val="24"/>
          <w:szCs w:val="24"/>
        </w:rPr>
        <w:t xml:space="preserve"> </w:t>
      </w:r>
      <w:r w:rsidR="00183587">
        <w:rPr>
          <w:rFonts w:ascii="Arial" w:hAnsi="Arial" w:cs="Arial"/>
          <w:sz w:val="24"/>
          <w:szCs w:val="24"/>
        </w:rPr>
        <w:t xml:space="preserve">surface area </w:t>
      </w:r>
      <w:r w:rsidR="002B701F">
        <w:rPr>
          <w:rFonts w:ascii="Arial" w:hAnsi="Arial" w:cs="Arial"/>
          <w:sz w:val="24"/>
          <w:szCs w:val="24"/>
        </w:rPr>
        <w:t>shell growth can v</w:t>
      </w:r>
      <w:r w:rsidR="00661D07">
        <w:rPr>
          <w:rFonts w:ascii="Arial" w:hAnsi="Arial" w:cs="Arial"/>
          <w:sz w:val="24"/>
          <w:szCs w:val="24"/>
        </w:rPr>
        <w:t xml:space="preserve">ary between initial and latent periods in </w:t>
      </w:r>
      <w:r w:rsidR="007E3700" w:rsidRPr="001E12B1">
        <w:rPr>
          <w:rFonts w:ascii="Arial" w:hAnsi="Arial" w:cs="Arial"/>
          <w:sz w:val="24"/>
          <w:szCs w:val="24"/>
        </w:rPr>
        <w:t>the juvenile Eastern oyster (</w:t>
      </w:r>
      <w:r w:rsidR="007E3700" w:rsidRPr="00736780">
        <w:rPr>
          <w:rFonts w:ascii="Arial" w:hAnsi="Arial" w:cs="Arial"/>
          <w:i/>
          <w:iCs/>
          <w:sz w:val="24"/>
          <w:szCs w:val="24"/>
        </w:rPr>
        <w:t>Crassostrea virginica</w:t>
      </w:r>
      <w:r w:rsidR="007E3700" w:rsidRPr="001E12B1">
        <w:rPr>
          <w:rFonts w:ascii="Arial" w:hAnsi="Arial" w:cs="Arial"/>
          <w:sz w:val="24"/>
          <w:szCs w:val="24"/>
        </w:rPr>
        <w:t>)</w:t>
      </w:r>
      <w:r w:rsidR="00855BF6">
        <w:rPr>
          <w:rFonts w:ascii="Arial" w:hAnsi="Arial" w:cs="Arial"/>
          <w:sz w:val="24"/>
          <w:szCs w:val="24"/>
        </w:rPr>
        <w:t xml:space="preserve">, depending on the salinity. </w:t>
      </w:r>
      <w:r w:rsidR="00D33C5D" w:rsidRPr="001E12B1">
        <w:rPr>
          <w:rFonts w:ascii="Arial" w:hAnsi="Arial" w:cs="Arial"/>
          <w:sz w:val="24"/>
          <w:szCs w:val="24"/>
        </w:rPr>
        <w:t xml:space="preserve">We </w:t>
      </w:r>
      <w:r w:rsidR="00F35850" w:rsidRPr="001E12B1">
        <w:rPr>
          <w:rFonts w:ascii="Arial" w:hAnsi="Arial" w:cs="Arial"/>
          <w:sz w:val="24"/>
          <w:szCs w:val="24"/>
        </w:rPr>
        <w:t>quantified</w:t>
      </w:r>
      <w:r w:rsidR="00D33C5D" w:rsidRPr="001E12B1">
        <w:rPr>
          <w:rFonts w:ascii="Arial" w:hAnsi="Arial" w:cs="Arial"/>
          <w:sz w:val="24"/>
          <w:szCs w:val="24"/>
        </w:rPr>
        <w:t xml:space="preserve"> </w:t>
      </w:r>
      <w:r w:rsidR="00637688" w:rsidRPr="001E12B1">
        <w:rPr>
          <w:rFonts w:ascii="Arial" w:hAnsi="Arial" w:cs="Arial"/>
          <w:sz w:val="24"/>
          <w:szCs w:val="24"/>
        </w:rPr>
        <w:t>incremental</w:t>
      </w:r>
      <w:r w:rsidR="00625CF9" w:rsidRPr="001E12B1">
        <w:rPr>
          <w:rFonts w:ascii="Arial" w:hAnsi="Arial" w:cs="Arial"/>
          <w:sz w:val="24"/>
          <w:szCs w:val="24"/>
        </w:rPr>
        <w:t xml:space="preserve"> </w:t>
      </w:r>
      <w:r w:rsidR="00BC57AB" w:rsidRPr="001E12B1">
        <w:rPr>
          <w:rFonts w:ascii="Arial" w:hAnsi="Arial" w:cs="Arial"/>
          <w:sz w:val="24"/>
          <w:szCs w:val="24"/>
        </w:rPr>
        <w:t>surface area growth of oyster</w:t>
      </w:r>
      <w:r w:rsidR="004F6681">
        <w:rPr>
          <w:rFonts w:ascii="Arial" w:hAnsi="Arial" w:cs="Arial"/>
          <w:sz w:val="24"/>
          <w:szCs w:val="24"/>
        </w:rPr>
        <w:t xml:space="preserve"> valve</w:t>
      </w:r>
      <w:r w:rsidR="00BC57AB" w:rsidRPr="001E12B1">
        <w:rPr>
          <w:rFonts w:ascii="Arial" w:hAnsi="Arial" w:cs="Arial"/>
          <w:sz w:val="24"/>
          <w:szCs w:val="24"/>
        </w:rPr>
        <w:t xml:space="preserve">s across two time </w:t>
      </w:r>
      <w:r w:rsidR="00637688" w:rsidRPr="001E12B1">
        <w:rPr>
          <w:rFonts w:ascii="Arial" w:hAnsi="Arial" w:cs="Arial"/>
          <w:sz w:val="24"/>
          <w:szCs w:val="24"/>
        </w:rPr>
        <w:t>periods</w:t>
      </w:r>
      <w:r w:rsidR="004F6681">
        <w:rPr>
          <w:rFonts w:ascii="Arial" w:hAnsi="Arial" w:cs="Arial"/>
          <w:sz w:val="24"/>
          <w:szCs w:val="24"/>
        </w:rPr>
        <w:t xml:space="preserve"> as a function of TA</w:t>
      </w:r>
      <w:r w:rsidR="00F921D9">
        <w:rPr>
          <w:rFonts w:ascii="Arial" w:hAnsi="Arial" w:cs="Arial"/>
          <w:sz w:val="24"/>
          <w:szCs w:val="24"/>
        </w:rPr>
        <w:t xml:space="preserve"> </w:t>
      </w:r>
      <w:r w:rsidR="00A3792C">
        <w:rPr>
          <w:rFonts w:ascii="Arial" w:hAnsi="Arial" w:cs="Arial"/>
          <w:sz w:val="24"/>
          <w:szCs w:val="24"/>
        </w:rPr>
        <w:t>condition</w:t>
      </w:r>
      <w:r w:rsidR="00A3792C" w:rsidRPr="001E12B1">
        <w:rPr>
          <w:rFonts w:ascii="Arial" w:hAnsi="Arial" w:cs="Arial"/>
          <w:sz w:val="24"/>
          <w:szCs w:val="24"/>
        </w:rPr>
        <w:t xml:space="preserve"> and</w:t>
      </w:r>
      <w:r w:rsidR="003B1D4B">
        <w:rPr>
          <w:rFonts w:ascii="Arial" w:hAnsi="Arial" w:cs="Arial"/>
          <w:sz w:val="24"/>
          <w:szCs w:val="24"/>
        </w:rPr>
        <w:t xml:space="preserve"> accounted for </w:t>
      </w:r>
      <w:r w:rsidR="00F921D9">
        <w:rPr>
          <w:rFonts w:ascii="Arial" w:hAnsi="Arial" w:cs="Arial"/>
          <w:sz w:val="24"/>
          <w:szCs w:val="24"/>
        </w:rPr>
        <w:t xml:space="preserve">the effect of </w:t>
      </w:r>
      <w:r w:rsidR="003B1D4B">
        <w:rPr>
          <w:rFonts w:ascii="Arial" w:hAnsi="Arial" w:cs="Arial"/>
          <w:sz w:val="24"/>
          <w:szCs w:val="24"/>
        </w:rPr>
        <w:t>oyster size at the start of the period</w:t>
      </w:r>
      <w:r w:rsidR="00CE2FE0">
        <w:rPr>
          <w:rFonts w:ascii="Arial" w:hAnsi="Arial" w:cs="Arial"/>
          <w:sz w:val="24"/>
          <w:szCs w:val="24"/>
        </w:rPr>
        <w:t>, separately, in ambient and low salinity treatments.</w:t>
      </w:r>
      <w:r w:rsidR="00454323">
        <w:rPr>
          <w:rFonts w:ascii="Arial" w:hAnsi="Arial" w:cs="Arial"/>
          <w:sz w:val="24"/>
          <w:szCs w:val="24"/>
        </w:rPr>
        <w:t xml:space="preserve"> </w:t>
      </w:r>
      <w:r w:rsidR="00454323" w:rsidRPr="001E12B1">
        <w:rPr>
          <w:rFonts w:ascii="Arial" w:hAnsi="Arial" w:cs="Arial"/>
          <w:sz w:val="24"/>
          <w:szCs w:val="24"/>
        </w:rPr>
        <w:t xml:space="preserve">We </w:t>
      </w:r>
      <w:r w:rsidR="00454323">
        <w:rPr>
          <w:rFonts w:ascii="Arial" w:hAnsi="Arial" w:cs="Arial"/>
          <w:sz w:val="24"/>
          <w:szCs w:val="24"/>
        </w:rPr>
        <w:t>did not observe</w:t>
      </w:r>
      <w:r w:rsidR="00454323" w:rsidRPr="001E12B1">
        <w:rPr>
          <w:rFonts w:ascii="Arial" w:hAnsi="Arial" w:cs="Arial"/>
          <w:sz w:val="24"/>
          <w:szCs w:val="24"/>
        </w:rPr>
        <w:t xml:space="preserve"> differences in surface area growth</w:t>
      </w:r>
      <w:r w:rsidR="00454323">
        <w:rPr>
          <w:rFonts w:ascii="Arial" w:hAnsi="Arial" w:cs="Arial"/>
          <w:sz w:val="24"/>
          <w:szCs w:val="24"/>
        </w:rPr>
        <w:t xml:space="preserve"> initially</w:t>
      </w:r>
      <w:r w:rsidR="00454323" w:rsidRPr="001E12B1">
        <w:rPr>
          <w:rFonts w:ascii="Arial" w:hAnsi="Arial" w:cs="Arial"/>
          <w:sz w:val="24"/>
          <w:szCs w:val="24"/>
        </w:rPr>
        <w:t xml:space="preserve"> </w:t>
      </w:r>
      <w:r w:rsidR="00454323">
        <w:rPr>
          <w:rFonts w:ascii="Arial" w:hAnsi="Arial" w:cs="Arial"/>
          <w:sz w:val="24"/>
          <w:szCs w:val="24"/>
        </w:rPr>
        <w:t>among</w:t>
      </w:r>
      <w:r w:rsidR="00454323" w:rsidRPr="001E12B1">
        <w:rPr>
          <w:rFonts w:ascii="Arial" w:hAnsi="Arial" w:cs="Arial"/>
          <w:sz w:val="24"/>
          <w:szCs w:val="24"/>
        </w:rPr>
        <w:t xml:space="preserve"> TA treatments</w:t>
      </w:r>
      <w:r w:rsidR="00454323">
        <w:rPr>
          <w:rFonts w:ascii="Arial" w:hAnsi="Arial" w:cs="Arial"/>
          <w:sz w:val="24"/>
          <w:szCs w:val="24"/>
        </w:rPr>
        <w:t xml:space="preserve">, in either salinity. </w:t>
      </w:r>
      <w:r w:rsidR="001A7D5B">
        <w:rPr>
          <w:rFonts w:ascii="Arial" w:hAnsi="Arial" w:cs="Arial"/>
          <w:sz w:val="24"/>
          <w:szCs w:val="24"/>
        </w:rPr>
        <w:t>G</w:t>
      </w:r>
      <w:r w:rsidR="00454323">
        <w:rPr>
          <w:rFonts w:ascii="Arial" w:hAnsi="Arial" w:cs="Arial"/>
          <w:sz w:val="24"/>
          <w:szCs w:val="24"/>
        </w:rPr>
        <w:t>rowth rate</w:t>
      </w:r>
      <w:r w:rsidR="001A7D5B">
        <w:rPr>
          <w:rFonts w:ascii="Arial" w:hAnsi="Arial" w:cs="Arial"/>
          <w:sz w:val="24"/>
          <w:szCs w:val="24"/>
        </w:rPr>
        <w:t xml:space="preserve"> patter</w:t>
      </w:r>
      <w:r w:rsidR="008612C9">
        <w:rPr>
          <w:rFonts w:ascii="Arial" w:hAnsi="Arial" w:cs="Arial"/>
          <w:sz w:val="24"/>
          <w:szCs w:val="24"/>
        </w:rPr>
        <w:t xml:space="preserve">ns </w:t>
      </w:r>
      <w:r w:rsidR="00454323">
        <w:rPr>
          <w:rFonts w:ascii="Arial" w:hAnsi="Arial" w:cs="Arial"/>
          <w:sz w:val="24"/>
          <w:szCs w:val="24"/>
        </w:rPr>
        <w:t>changed slightly in the latent period, where oysters in low salinity treatments combined with elevated TA exhibited higher growth rates than those in TA conditions simulating dilution with DI.</w:t>
      </w:r>
      <w:r w:rsidR="008612C9">
        <w:rPr>
          <w:rFonts w:ascii="Arial" w:hAnsi="Arial" w:cs="Arial"/>
          <w:sz w:val="24"/>
          <w:szCs w:val="24"/>
        </w:rPr>
        <w:t xml:space="preserve"> Additionally, </w:t>
      </w:r>
      <w:r w:rsidR="008B4D87">
        <w:rPr>
          <w:rFonts w:ascii="Arial" w:hAnsi="Arial" w:cs="Arial"/>
          <w:sz w:val="24"/>
          <w:szCs w:val="24"/>
        </w:rPr>
        <w:t xml:space="preserve">growth rates were lower in the latent period than the initial period, in all </w:t>
      </w:r>
      <w:r w:rsidR="00FF48E9">
        <w:rPr>
          <w:rFonts w:ascii="Arial" w:hAnsi="Arial" w:cs="Arial"/>
          <w:sz w:val="24"/>
          <w:szCs w:val="24"/>
        </w:rPr>
        <w:t>TA conditions.</w:t>
      </w:r>
      <w:r w:rsidR="00454323">
        <w:rPr>
          <w:rFonts w:ascii="Arial" w:hAnsi="Arial" w:cs="Arial"/>
          <w:sz w:val="24"/>
          <w:szCs w:val="24"/>
        </w:rPr>
        <w:t xml:space="preserve"> </w:t>
      </w:r>
      <w:r w:rsidR="00454323" w:rsidRPr="001E12B1">
        <w:rPr>
          <w:rFonts w:ascii="Arial" w:hAnsi="Arial" w:cs="Arial"/>
          <w:sz w:val="24"/>
          <w:szCs w:val="24"/>
        </w:rPr>
        <w:t xml:space="preserve">Given the known shifts between periods of energy assimilation and storage, shell growth, </w:t>
      </w:r>
      <w:r w:rsidR="00454323">
        <w:rPr>
          <w:rFonts w:ascii="Arial" w:hAnsi="Arial" w:cs="Arial"/>
          <w:sz w:val="24"/>
          <w:szCs w:val="24"/>
        </w:rPr>
        <w:t>or</w:t>
      </w:r>
      <w:r w:rsidR="00454323" w:rsidRPr="001E12B1">
        <w:rPr>
          <w:rFonts w:ascii="Arial" w:hAnsi="Arial" w:cs="Arial"/>
          <w:sz w:val="24"/>
          <w:szCs w:val="24"/>
        </w:rPr>
        <w:t xml:space="preserve"> tissue growth in oysters,</w:t>
      </w:r>
      <w:r w:rsidR="00454323">
        <w:rPr>
          <w:rFonts w:ascii="Arial" w:hAnsi="Arial" w:cs="Arial"/>
          <w:sz w:val="24"/>
          <w:szCs w:val="24"/>
        </w:rPr>
        <w:t xml:space="preserve"> </w:t>
      </w:r>
      <w:r w:rsidR="00377D7E">
        <w:rPr>
          <w:rFonts w:ascii="Arial" w:hAnsi="Arial" w:cs="Arial"/>
          <w:sz w:val="24"/>
          <w:szCs w:val="24"/>
        </w:rPr>
        <w:t xml:space="preserve">we also </w:t>
      </w:r>
      <w:r w:rsidR="00EA0516">
        <w:rPr>
          <w:rFonts w:ascii="Arial" w:hAnsi="Arial" w:cs="Arial"/>
          <w:sz w:val="24"/>
          <w:szCs w:val="24"/>
        </w:rPr>
        <w:t>compared</w:t>
      </w:r>
      <w:r w:rsidR="00377D7E">
        <w:rPr>
          <w:rFonts w:ascii="Arial" w:hAnsi="Arial" w:cs="Arial"/>
          <w:sz w:val="24"/>
          <w:szCs w:val="24"/>
        </w:rPr>
        <w:t xml:space="preserve"> average oyster shell thickness</w:t>
      </w:r>
      <w:r w:rsidR="00EA0516">
        <w:rPr>
          <w:rFonts w:ascii="Arial" w:hAnsi="Arial" w:cs="Arial"/>
          <w:sz w:val="24"/>
          <w:szCs w:val="24"/>
        </w:rPr>
        <w:t xml:space="preserve"> (</w:t>
      </w:r>
      <w:r w:rsidR="00EA0516" w:rsidRPr="001E12B1">
        <w:rPr>
          <w:rFonts w:ascii="Arial" w:hAnsi="Arial" w:cs="Arial"/>
          <w:sz w:val="24"/>
          <w:szCs w:val="24"/>
        </w:rPr>
        <w:t>shell mass per area</w:t>
      </w:r>
      <w:r w:rsidR="00EA0516">
        <w:rPr>
          <w:rFonts w:ascii="Arial" w:hAnsi="Arial" w:cs="Arial"/>
          <w:sz w:val="24"/>
          <w:szCs w:val="24"/>
        </w:rPr>
        <w:t>)</w:t>
      </w:r>
      <w:r w:rsidR="00377D7E">
        <w:rPr>
          <w:rFonts w:ascii="Arial" w:hAnsi="Arial" w:cs="Arial"/>
          <w:sz w:val="24"/>
          <w:szCs w:val="24"/>
        </w:rPr>
        <w:t xml:space="preserve"> and condition index</w:t>
      </w:r>
      <w:r w:rsidR="00EA0516">
        <w:rPr>
          <w:rFonts w:ascii="Arial" w:hAnsi="Arial" w:cs="Arial"/>
          <w:sz w:val="24"/>
          <w:szCs w:val="24"/>
        </w:rPr>
        <w:t xml:space="preserve"> (</w:t>
      </w:r>
      <w:r w:rsidR="00EA0516" w:rsidRPr="001E12B1">
        <w:rPr>
          <w:rFonts w:ascii="Arial" w:hAnsi="Arial" w:cs="Arial"/>
          <w:sz w:val="24"/>
          <w:szCs w:val="24"/>
        </w:rPr>
        <w:t>tissue mass per shell mass</w:t>
      </w:r>
      <w:r w:rsidR="00EA0516">
        <w:rPr>
          <w:rFonts w:ascii="Arial" w:hAnsi="Arial" w:cs="Arial"/>
          <w:sz w:val="24"/>
          <w:szCs w:val="24"/>
        </w:rPr>
        <w:t>)</w:t>
      </w:r>
      <w:r w:rsidR="00F60A7A">
        <w:rPr>
          <w:rFonts w:ascii="Arial" w:hAnsi="Arial" w:cs="Arial"/>
          <w:sz w:val="24"/>
          <w:szCs w:val="24"/>
        </w:rPr>
        <w:t xml:space="preserve"> as a function of TA conditions</w:t>
      </w:r>
      <w:r w:rsidR="002D1438">
        <w:rPr>
          <w:rFonts w:ascii="Arial" w:hAnsi="Arial" w:cs="Arial"/>
          <w:sz w:val="24"/>
          <w:szCs w:val="24"/>
        </w:rPr>
        <w:t xml:space="preserve">. In ambient and salinity treatments, </w:t>
      </w:r>
      <w:r w:rsidR="00267D06">
        <w:rPr>
          <w:rFonts w:ascii="Arial" w:hAnsi="Arial" w:cs="Arial"/>
          <w:sz w:val="24"/>
          <w:szCs w:val="24"/>
        </w:rPr>
        <w:t xml:space="preserve">we did not see any trade-offs to tissue mass or </w:t>
      </w:r>
      <w:r w:rsidR="009A036A">
        <w:rPr>
          <w:rFonts w:ascii="Arial" w:hAnsi="Arial" w:cs="Arial"/>
          <w:sz w:val="24"/>
          <w:szCs w:val="24"/>
        </w:rPr>
        <w:t xml:space="preserve">shell </w:t>
      </w:r>
      <w:r w:rsidR="00A3792C">
        <w:rPr>
          <w:rFonts w:ascii="Arial" w:hAnsi="Arial" w:cs="Arial"/>
          <w:sz w:val="24"/>
          <w:szCs w:val="24"/>
        </w:rPr>
        <w:t>thickness</w:t>
      </w:r>
      <w:r w:rsidR="00267D06">
        <w:rPr>
          <w:rFonts w:ascii="Arial" w:hAnsi="Arial" w:cs="Arial"/>
          <w:sz w:val="24"/>
          <w:szCs w:val="24"/>
        </w:rPr>
        <w:t xml:space="preserve">, as </w:t>
      </w:r>
      <w:r w:rsidR="000B0EFB">
        <w:rPr>
          <w:rFonts w:ascii="Arial" w:hAnsi="Arial" w:cs="Arial"/>
          <w:sz w:val="24"/>
          <w:szCs w:val="24"/>
        </w:rPr>
        <w:t xml:space="preserve">neither oyster shell </w:t>
      </w:r>
      <w:r w:rsidR="00C54829">
        <w:rPr>
          <w:rFonts w:ascii="Arial" w:hAnsi="Arial" w:cs="Arial"/>
          <w:sz w:val="24"/>
          <w:szCs w:val="24"/>
        </w:rPr>
        <w:t>thickness nor condition index varied as a function of TA condition.</w:t>
      </w:r>
      <w:r w:rsidR="001A7D5B">
        <w:rPr>
          <w:rFonts w:ascii="Arial" w:hAnsi="Arial" w:cs="Arial"/>
          <w:sz w:val="24"/>
          <w:szCs w:val="24"/>
        </w:rPr>
        <w:t xml:space="preserve"> </w:t>
      </w:r>
      <w:r w:rsidR="002E7099">
        <w:rPr>
          <w:rFonts w:ascii="Arial" w:hAnsi="Arial" w:cs="Arial"/>
          <w:sz w:val="24"/>
          <w:szCs w:val="24"/>
        </w:rPr>
        <w:t>E</w:t>
      </w:r>
      <w:r w:rsidR="00307841" w:rsidRPr="001E12B1">
        <w:rPr>
          <w:rFonts w:ascii="Arial" w:hAnsi="Arial" w:cs="Arial"/>
          <w:sz w:val="24"/>
          <w:szCs w:val="24"/>
        </w:rPr>
        <w:t xml:space="preserve">xaminations such as these lend insights into </w:t>
      </w:r>
      <w:r w:rsidR="002D40C2">
        <w:rPr>
          <w:rFonts w:ascii="Arial" w:hAnsi="Arial" w:cs="Arial"/>
          <w:sz w:val="24"/>
          <w:szCs w:val="24"/>
        </w:rPr>
        <w:t>oysters may respond to abrupt</w:t>
      </w:r>
      <w:r w:rsidR="00087337" w:rsidRPr="001E12B1">
        <w:rPr>
          <w:rFonts w:ascii="Arial" w:hAnsi="Arial" w:cs="Arial"/>
          <w:sz w:val="24"/>
          <w:szCs w:val="24"/>
        </w:rPr>
        <w:t xml:space="preserve"> </w:t>
      </w:r>
      <w:r w:rsidR="00D6477A">
        <w:rPr>
          <w:rFonts w:ascii="Arial" w:hAnsi="Arial" w:cs="Arial"/>
          <w:sz w:val="24"/>
          <w:szCs w:val="24"/>
        </w:rPr>
        <w:t xml:space="preserve">changes in </w:t>
      </w:r>
      <w:r w:rsidR="00D6477A" w:rsidRPr="001E12B1">
        <w:rPr>
          <w:rFonts w:ascii="Arial" w:hAnsi="Arial" w:cs="Arial"/>
          <w:sz w:val="24"/>
          <w:szCs w:val="24"/>
        </w:rPr>
        <w:t>estuarine conditions</w:t>
      </w:r>
      <w:r w:rsidR="00054A80">
        <w:rPr>
          <w:rFonts w:ascii="Arial" w:hAnsi="Arial" w:cs="Arial"/>
          <w:sz w:val="24"/>
          <w:szCs w:val="24"/>
        </w:rPr>
        <w:t xml:space="preserve"> through time.</w:t>
      </w:r>
      <w:r w:rsidR="00894C01" w:rsidRPr="001E12B1">
        <w:rPr>
          <w:rFonts w:ascii="Arial" w:hAnsi="Arial" w:cs="Arial"/>
          <w:sz w:val="24"/>
          <w:szCs w:val="24"/>
        </w:rPr>
        <w:t xml:space="preserve"> </w:t>
      </w:r>
    </w:p>
    <w:p w14:paraId="42B806C5" w14:textId="092E4881" w:rsidR="0010067C" w:rsidRPr="00FE7E0E" w:rsidRDefault="00FA2C47" w:rsidP="0010067C">
      <w:pPr>
        <w:pStyle w:val="NoSpacing"/>
        <w:ind w:firstLine="720"/>
        <w:rPr>
          <w:rFonts w:ascii="Arial" w:hAnsi="Arial" w:cs="Arial"/>
          <w:sz w:val="24"/>
          <w:szCs w:val="24"/>
        </w:rPr>
      </w:pPr>
      <w:r>
        <w:rPr>
          <w:rFonts w:ascii="Arial" w:hAnsi="Arial" w:cs="Arial"/>
          <w:b/>
          <w:bCs/>
          <w:noProof/>
          <w:sz w:val="24"/>
          <w:szCs w:val="24"/>
        </w:rPr>
        <mc:AlternateContent>
          <mc:Choice Requires="wpg">
            <w:drawing>
              <wp:anchor distT="0" distB="0" distL="114300" distR="114300" simplePos="0" relativeHeight="251713536" behindDoc="0" locked="0" layoutInCell="1" allowOverlap="1" wp14:anchorId="6088D864" wp14:editId="18F2942B">
                <wp:simplePos x="0" y="0"/>
                <wp:positionH relativeFrom="column">
                  <wp:posOffset>2245360</wp:posOffset>
                </wp:positionH>
                <wp:positionV relativeFrom="paragraph">
                  <wp:posOffset>8890</wp:posOffset>
                </wp:positionV>
                <wp:extent cx="3752215" cy="3086735"/>
                <wp:effectExtent l="0" t="0" r="635" b="0"/>
                <wp:wrapSquare wrapText="bothSides"/>
                <wp:docPr id="6" name="Group 6"/>
                <wp:cNvGraphicFramePr/>
                <a:graphic xmlns:a="http://schemas.openxmlformats.org/drawingml/2006/main">
                  <a:graphicData uri="http://schemas.microsoft.com/office/word/2010/wordprocessingGroup">
                    <wpg:wgp>
                      <wpg:cNvGrpSpPr/>
                      <wpg:grpSpPr>
                        <a:xfrm>
                          <a:off x="0" y="0"/>
                          <a:ext cx="3752215" cy="3086735"/>
                          <a:chOff x="-60287" y="-76669"/>
                          <a:chExt cx="3758764" cy="3090240"/>
                        </a:xfrm>
                      </wpg:grpSpPr>
                      <wps:wsp>
                        <wps:cNvPr id="3" name="Text Box 2"/>
                        <wps:cNvSpPr txBox="1">
                          <a:spLocks noChangeArrowheads="1"/>
                        </wps:cNvSpPr>
                        <wps:spPr bwMode="auto">
                          <a:xfrm>
                            <a:off x="-54765" y="2140614"/>
                            <a:ext cx="3669237" cy="872957"/>
                          </a:xfrm>
                          <a:prstGeom prst="rect">
                            <a:avLst/>
                          </a:prstGeom>
                          <a:solidFill>
                            <a:srgbClr val="FFFFFF"/>
                          </a:solidFill>
                          <a:ln w="9525">
                            <a:noFill/>
                            <a:miter lim="800000"/>
                            <a:headEnd/>
                            <a:tailEnd/>
                          </a:ln>
                        </wps:spPr>
                        <wps:txbx>
                          <w:txbxContent>
                            <w:p w14:paraId="1C2E644A" w14:textId="77777777" w:rsidR="00901EBE" w:rsidRPr="0054286D" w:rsidRDefault="00901EBE" w:rsidP="00BE7904">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w:t>
                              </w:r>
                              <w:r>
                                <w:rPr>
                                  <w:rFonts w:ascii="Arial" w:hAnsi="Arial" w:cs="Arial"/>
                                </w:rPr>
                                <w:t>1</w:t>
                              </w:r>
                              <w:r w:rsidRPr="0054286D">
                                <w:rPr>
                                  <w:rFonts w:ascii="Arial" w:hAnsi="Arial" w:cs="Arial"/>
                                </w:rPr>
                                <w:t xml:space="preserve"> </w:t>
                              </w:r>
                            </w:p>
                          </w:txbxContent>
                        </wps:txbx>
                        <wps:bodyPr rot="0" vert="horz" wrap="square" lIns="91440" tIns="45720" rIns="91440" bIns="45720" anchor="t" anchorCtr="0">
                          <a:noAutofit/>
                        </wps:bodyPr>
                      </wps:wsp>
                      <pic:pic xmlns:pic="http://schemas.openxmlformats.org/drawingml/2006/picture">
                        <pic:nvPicPr>
                          <pic:cNvPr id="5" name="Picture 5" descr="A diagram of a treatment&#10;&#10;Description automatically generated"/>
                          <pic:cNvPicPr>
                            <a:picLocks noChangeAspect="1"/>
                          </pic:cNvPicPr>
                        </pic:nvPicPr>
                        <pic:blipFill rotWithShape="1">
                          <a:blip r:embed="rId11" cstate="print">
                            <a:extLst>
                              <a:ext uri="{28A0092B-C50C-407E-A947-70E740481C1C}">
                                <a14:useLocalDpi xmlns:a14="http://schemas.microsoft.com/office/drawing/2010/main" val="0"/>
                              </a:ext>
                            </a:extLst>
                          </a:blip>
                          <a:srcRect l="5780" t="2447" r="2739" b="6570"/>
                          <a:stretch/>
                        </pic:blipFill>
                        <pic:spPr bwMode="auto">
                          <a:xfrm>
                            <a:off x="-60287" y="-76669"/>
                            <a:ext cx="3758764" cy="2244601"/>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6088D864" id="Group 6" o:spid="_x0000_s1026" style="position:absolute;left:0;text-align:left;margin-left:176.8pt;margin-top:.7pt;width:295.45pt;height:243.05pt;z-index:251713536;mso-width-relative:margin;mso-height-relative:margin" coordorigin="-602,-766" coordsize="37587,309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">
                <v:shapetype id="_x0000_t202" coordsize="21600,21600" o:spt="202" path="m,l,21600r21600,l21600,xe">
                  <v:stroke joinstyle="miter"/>
                  <v:path gradientshapeok="t" o:connecttype="rect"/>
                </v:shapetype>
                <v:shape id="Text Box 2" o:spid="_x0000_s1027" type="#_x0000_t202" style="position:absolute;left:-547;top:21406;width:36691;height:8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1C2E644A" w14:textId="77777777" w:rsidR="00901EBE" w:rsidRPr="0054286D" w:rsidRDefault="00901EBE" w:rsidP="00BE7904">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w:t>
                        </w:r>
                        <w:r>
                          <w:rPr>
                            <w:rFonts w:ascii="Arial" w:hAnsi="Arial" w:cs="Arial"/>
                          </w:rPr>
                          <w:t>1</w:t>
                        </w:r>
                        <w:r w:rsidRPr="0054286D">
                          <w:rPr>
                            <w:rFonts w:ascii="Arial" w:hAnsi="Arial" w:cs="Arial"/>
                          </w:rP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A diagram of a treatment&#10;&#10;Description automatically generated" style="position:absolute;left:-602;top:-766;width:37586;height:22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">
                  <v:imagedata r:id="rId12" o:title="A diagram of a treatment&#10;&#10;Description automatically generated" croptop="1604f" cropbottom="4306f" cropleft="3788f" cropright="1795f"/>
                  <v:path arrowok="t"/>
                </v:shape>
                <w10:wrap type="square"/>
              </v:group>
            </w:pict>
          </mc:Fallback>
        </mc:AlternateContent>
      </w:r>
    </w:p>
    <w:p w14:paraId="53F14B9A" w14:textId="5F9C45CA" w:rsidR="00ED41B1" w:rsidRPr="00102217" w:rsidRDefault="007F1212" w:rsidP="00CF711D">
      <w:pPr>
        <w:pStyle w:val="NoSpacing"/>
        <w:rPr>
          <w:rFonts w:ascii="Arial" w:hAnsi="Arial" w:cs="Arial"/>
          <w:b/>
          <w:bCs/>
          <w:i/>
          <w:iCs/>
          <w:sz w:val="28"/>
          <w:szCs w:val="28"/>
        </w:rPr>
      </w:pPr>
      <w:commentRangeStart w:id="1"/>
      <w:commentRangeEnd w:id="1"/>
      <w:r>
        <w:rPr>
          <w:rStyle w:val="CommentReference"/>
        </w:rPr>
        <w:commentReference w:id="1"/>
      </w:r>
      <w:r w:rsidR="00ED41B1" w:rsidRPr="00102217">
        <w:rPr>
          <w:rFonts w:ascii="Arial" w:hAnsi="Arial" w:cs="Arial"/>
          <w:b/>
          <w:bCs/>
          <w:i/>
          <w:iCs/>
          <w:sz w:val="28"/>
          <w:szCs w:val="28"/>
        </w:rPr>
        <w:t>Methods—</w:t>
      </w:r>
    </w:p>
    <w:p w14:paraId="24FC145E" w14:textId="38320E20" w:rsidR="004A3462" w:rsidRPr="00102217" w:rsidRDefault="004A3462" w:rsidP="005F494A">
      <w:pPr>
        <w:pStyle w:val="NoSpacing"/>
        <w:rPr>
          <w:rFonts w:ascii="Arial" w:hAnsi="Arial" w:cs="Arial"/>
          <w:b/>
          <w:bCs/>
          <w:i/>
          <w:iCs/>
          <w:sz w:val="24"/>
          <w:szCs w:val="24"/>
        </w:rPr>
      </w:pPr>
    </w:p>
    <w:p w14:paraId="4D129FE6" w14:textId="3F72E667" w:rsidR="00415246" w:rsidRDefault="00ED41B1" w:rsidP="005F494A">
      <w:pPr>
        <w:pStyle w:val="NoSpacing"/>
        <w:rPr>
          <w:rFonts w:ascii="Arial" w:hAnsi="Arial" w:cs="Arial"/>
          <w:sz w:val="24"/>
          <w:szCs w:val="24"/>
        </w:rPr>
      </w:pPr>
      <w:commentRangeStart w:id="2"/>
      <w:r w:rsidRPr="00102217">
        <w:rPr>
          <w:rFonts w:ascii="Arial" w:hAnsi="Arial" w:cs="Arial"/>
          <w:b/>
          <w:bCs/>
          <w:sz w:val="24"/>
          <w:szCs w:val="24"/>
        </w:rPr>
        <w:t>Study species</w:t>
      </w:r>
      <w:commentRangeEnd w:id="2"/>
      <w:r w:rsidR="006A254A">
        <w:rPr>
          <w:rStyle w:val="CommentReference"/>
        </w:rPr>
        <w:commentReference w:id="2"/>
      </w:r>
      <w:r w:rsidR="003C1804" w:rsidRPr="00102217">
        <w:rPr>
          <w:rFonts w:ascii="Arial" w:hAnsi="Arial" w:cs="Arial"/>
          <w:b/>
          <w:bCs/>
          <w:sz w:val="24"/>
          <w:szCs w:val="24"/>
        </w:rPr>
        <w:t>—</w:t>
      </w:r>
      <w:r w:rsidR="003C1804" w:rsidRPr="00102217">
        <w:rPr>
          <w:rFonts w:ascii="Arial" w:hAnsi="Arial" w:cs="Arial"/>
          <w:sz w:val="24"/>
          <w:szCs w:val="24"/>
        </w:rPr>
        <w:t xml:space="preserve"> </w:t>
      </w:r>
      <w:r w:rsidR="00651FEE" w:rsidRPr="00102217">
        <w:rPr>
          <w:rFonts w:ascii="Arial" w:hAnsi="Arial" w:cs="Arial"/>
          <w:sz w:val="24"/>
          <w:szCs w:val="24"/>
        </w:rPr>
        <w:t xml:space="preserve">The Eastern oyster, </w:t>
      </w:r>
      <w:r w:rsidR="00651FEE" w:rsidRPr="00102217">
        <w:rPr>
          <w:rFonts w:ascii="Arial" w:hAnsi="Arial" w:cs="Arial"/>
          <w:i/>
          <w:iCs/>
          <w:sz w:val="24"/>
          <w:szCs w:val="24"/>
        </w:rPr>
        <w:t>Crassostrea virginica</w:t>
      </w:r>
      <w:r w:rsidR="00651FEE" w:rsidRPr="00102217">
        <w:rPr>
          <w:rFonts w:ascii="Arial" w:hAnsi="Arial" w:cs="Arial"/>
          <w:sz w:val="24"/>
          <w:szCs w:val="24"/>
        </w:rPr>
        <w:t>,</w:t>
      </w:r>
      <w:r w:rsidR="00700BEA" w:rsidRPr="00102217">
        <w:rPr>
          <w:rFonts w:ascii="Arial" w:hAnsi="Arial" w:cs="Arial"/>
          <w:sz w:val="24"/>
          <w:szCs w:val="24"/>
        </w:rPr>
        <w:t xml:space="preserve"> </w:t>
      </w:r>
      <w:r w:rsidR="00BD70C1">
        <w:rPr>
          <w:rFonts w:ascii="Arial" w:hAnsi="Arial" w:cs="Arial"/>
          <w:sz w:val="24"/>
          <w:szCs w:val="24"/>
        </w:rPr>
        <w:t>is</w:t>
      </w:r>
      <w:r w:rsidR="00BD70C1" w:rsidRPr="00102217">
        <w:rPr>
          <w:rFonts w:ascii="Arial" w:hAnsi="Arial" w:cs="Arial"/>
          <w:sz w:val="24"/>
          <w:szCs w:val="24"/>
        </w:rPr>
        <w:t xml:space="preserve"> </w:t>
      </w:r>
      <w:r w:rsidR="001F382E" w:rsidRPr="00102217">
        <w:rPr>
          <w:rFonts w:ascii="Arial" w:hAnsi="Arial" w:cs="Arial"/>
          <w:sz w:val="24"/>
          <w:szCs w:val="24"/>
        </w:rPr>
        <w:t>native</w:t>
      </w:r>
      <w:r w:rsidR="00BD70C1">
        <w:rPr>
          <w:rFonts w:ascii="Arial" w:hAnsi="Arial" w:cs="Arial"/>
          <w:sz w:val="24"/>
          <w:szCs w:val="24"/>
        </w:rPr>
        <w:t xml:space="preserve"> to estuaries of</w:t>
      </w:r>
      <w:r w:rsidR="00BD70C1" w:rsidRPr="00102217">
        <w:rPr>
          <w:rFonts w:ascii="Arial" w:hAnsi="Arial" w:cs="Arial"/>
          <w:sz w:val="24"/>
          <w:szCs w:val="24"/>
        </w:rPr>
        <w:t xml:space="preserve"> </w:t>
      </w:r>
      <w:r w:rsidR="00CD1CD7" w:rsidRPr="00102217">
        <w:rPr>
          <w:rFonts w:ascii="Arial" w:hAnsi="Arial" w:cs="Arial"/>
          <w:sz w:val="24"/>
          <w:szCs w:val="24"/>
        </w:rPr>
        <w:t>eastern North America</w:t>
      </w:r>
      <w:r w:rsidR="00BD70C1">
        <w:rPr>
          <w:rFonts w:ascii="Arial" w:hAnsi="Arial" w:cs="Arial"/>
          <w:sz w:val="24"/>
          <w:szCs w:val="24"/>
        </w:rPr>
        <w:t xml:space="preserve">, from the </w:t>
      </w:r>
      <w:r w:rsidR="00363485" w:rsidRPr="00102217">
        <w:rPr>
          <w:rFonts w:ascii="Arial" w:hAnsi="Arial" w:cs="Arial"/>
          <w:sz w:val="24"/>
          <w:szCs w:val="24"/>
        </w:rPr>
        <w:t>Gulf of St</w:t>
      </w:r>
      <w:r w:rsidR="00BD70C1">
        <w:rPr>
          <w:rFonts w:ascii="Arial" w:hAnsi="Arial" w:cs="Arial"/>
          <w:sz w:val="24"/>
          <w:szCs w:val="24"/>
        </w:rPr>
        <w:t>.</w:t>
      </w:r>
      <w:r w:rsidR="00363485" w:rsidRPr="00102217">
        <w:rPr>
          <w:rFonts w:ascii="Arial" w:hAnsi="Arial" w:cs="Arial"/>
          <w:sz w:val="24"/>
          <w:szCs w:val="24"/>
        </w:rPr>
        <w:t xml:space="preserve"> Lawrence to the Gulf of Mexico</w:t>
      </w:r>
      <w:r w:rsidR="00BD70C1">
        <w:rPr>
          <w:rFonts w:ascii="Arial" w:hAnsi="Arial" w:cs="Arial"/>
          <w:sz w:val="24"/>
          <w:szCs w:val="24"/>
        </w:rPr>
        <w:t xml:space="preserve">. </w:t>
      </w:r>
      <w:r w:rsidR="00363485" w:rsidRPr="00102217">
        <w:rPr>
          <w:rFonts w:ascii="Arial" w:hAnsi="Arial" w:cs="Arial"/>
          <w:sz w:val="24"/>
          <w:szCs w:val="24"/>
        </w:rPr>
        <w:t xml:space="preserve"> (cite</w:t>
      </w:r>
      <w:r w:rsidR="00ED53E2" w:rsidRPr="00102217">
        <w:rPr>
          <w:rFonts w:ascii="Arial" w:hAnsi="Arial" w:cs="Arial"/>
          <w:sz w:val="24"/>
          <w:szCs w:val="24"/>
        </w:rPr>
        <w:t>)</w:t>
      </w:r>
      <w:r w:rsidR="00ED53E2">
        <w:rPr>
          <w:rFonts w:ascii="Arial" w:hAnsi="Arial" w:cs="Arial"/>
          <w:sz w:val="24"/>
          <w:szCs w:val="24"/>
        </w:rPr>
        <w:t xml:space="preserve"> </w:t>
      </w:r>
      <w:r w:rsidR="00BD70C1">
        <w:rPr>
          <w:rFonts w:ascii="Arial" w:hAnsi="Arial" w:cs="Arial"/>
          <w:sz w:val="24"/>
          <w:szCs w:val="24"/>
        </w:rPr>
        <w:t xml:space="preserve">Due </w:t>
      </w:r>
      <w:r w:rsidR="00B61984">
        <w:rPr>
          <w:rFonts w:ascii="Arial" w:hAnsi="Arial" w:cs="Arial"/>
          <w:sz w:val="24"/>
          <w:szCs w:val="24"/>
        </w:rPr>
        <w:t xml:space="preserve">in part </w:t>
      </w:r>
      <w:r w:rsidR="00BD70C1">
        <w:rPr>
          <w:rFonts w:ascii="Arial" w:hAnsi="Arial" w:cs="Arial"/>
          <w:sz w:val="24"/>
          <w:szCs w:val="24"/>
        </w:rPr>
        <w:t>to its wide salinity and thermal tolerance, this species is also</w:t>
      </w:r>
      <w:r w:rsidR="00CF7DCB">
        <w:rPr>
          <w:rFonts w:ascii="Arial" w:hAnsi="Arial" w:cs="Arial"/>
          <w:sz w:val="24"/>
          <w:szCs w:val="24"/>
        </w:rPr>
        <w:t xml:space="preserve"> grown commercially elsewhere</w:t>
      </w:r>
      <w:r w:rsidR="00BD70C1">
        <w:rPr>
          <w:rFonts w:ascii="Arial" w:hAnsi="Arial" w:cs="Arial"/>
          <w:sz w:val="24"/>
          <w:szCs w:val="24"/>
        </w:rPr>
        <w:t>, including X</w:t>
      </w:r>
      <w:r w:rsidR="00CF7DCB">
        <w:rPr>
          <w:rFonts w:ascii="Arial" w:hAnsi="Arial" w:cs="Arial"/>
          <w:sz w:val="24"/>
          <w:szCs w:val="24"/>
        </w:rPr>
        <w:t xml:space="preserve"> (cite), </w:t>
      </w:r>
      <w:r w:rsidR="00BD70C1">
        <w:rPr>
          <w:rFonts w:ascii="Arial" w:hAnsi="Arial" w:cs="Arial"/>
          <w:sz w:val="24"/>
          <w:szCs w:val="24"/>
        </w:rPr>
        <w:t>For our experiments, we sourced</w:t>
      </w:r>
      <w:r w:rsidR="00BD70C1" w:rsidRPr="00102217">
        <w:rPr>
          <w:rFonts w:ascii="Arial" w:hAnsi="Arial" w:cs="Arial"/>
          <w:sz w:val="24"/>
          <w:szCs w:val="24"/>
        </w:rPr>
        <w:t xml:space="preserve"> </w:t>
      </w:r>
      <w:r w:rsidR="003D1BDD" w:rsidRPr="00102217">
        <w:rPr>
          <w:rFonts w:ascii="Arial" w:hAnsi="Arial" w:cs="Arial"/>
          <w:sz w:val="24"/>
          <w:szCs w:val="24"/>
        </w:rPr>
        <w:t>juvenile oysters from</w:t>
      </w:r>
      <w:r w:rsidR="00327377">
        <w:rPr>
          <w:rFonts w:ascii="Arial" w:hAnsi="Arial" w:cs="Arial"/>
          <w:sz w:val="24"/>
          <w:szCs w:val="24"/>
        </w:rPr>
        <w:t xml:space="preserve"> a</w:t>
      </w:r>
      <w:r w:rsidR="00BD70C1">
        <w:rPr>
          <w:rFonts w:ascii="Arial" w:hAnsi="Arial" w:cs="Arial"/>
          <w:sz w:val="24"/>
          <w:szCs w:val="24"/>
        </w:rPr>
        <w:t xml:space="preserve"> local aquaculture </w:t>
      </w:r>
      <w:r w:rsidR="00327377">
        <w:rPr>
          <w:rFonts w:ascii="Arial" w:hAnsi="Arial" w:cs="Arial"/>
          <w:sz w:val="24"/>
          <w:szCs w:val="24"/>
        </w:rPr>
        <w:t>farm</w:t>
      </w:r>
      <w:r w:rsidR="003D1BDD" w:rsidRPr="00102217">
        <w:rPr>
          <w:rFonts w:ascii="Arial" w:hAnsi="Arial" w:cs="Arial"/>
          <w:sz w:val="24"/>
          <w:szCs w:val="24"/>
        </w:rPr>
        <w:t xml:space="preserve"> </w:t>
      </w:r>
      <w:r w:rsidR="004950DB" w:rsidRPr="00102217">
        <w:rPr>
          <w:rFonts w:ascii="Arial" w:hAnsi="Arial" w:cs="Arial"/>
          <w:sz w:val="24"/>
          <w:szCs w:val="24"/>
        </w:rPr>
        <w:t xml:space="preserve">in Tomales Bay, </w:t>
      </w:r>
      <w:r w:rsidR="00BD70C1" w:rsidRPr="00102217">
        <w:rPr>
          <w:rFonts w:ascii="Arial" w:hAnsi="Arial" w:cs="Arial"/>
          <w:sz w:val="24"/>
          <w:szCs w:val="24"/>
        </w:rPr>
        <w:t>C</w:t>
      </w:r>
      <w:r w:rsidR="00BD70C1">
        <w:rPr>
          <w:rFonts w:ascii="Arial" w:hAnsi="Arial" w:cs="Arial"/>
          <w:sz w:val="24"/>
          <w:szCs w:val="24"/>
        </w:rPr>
        <w:t xml:space="preserve">alifornia, USA </w:t>
      </w:r>
      <w:r w:rsidR="00327377">
        <w:rPr>
          <w:rFonts w:ascii="Arial" w:hAnsi="Arial" w:cs="Arial"/>
          <w:sz w:val="24"/>
          <w:szCs w:val="24"/>
        </w:rPr>
        <w:t>(</w:t>
      </w:r>
      <w:r w:rsidR="00327377" w:rsidRPr="00102217">
        <w:rPr>
          <w:rFonts w:ascii="Arial" w:hAnsi="Arial" w:cs="Arial"/>
          <w:sz w:val="24"/>
          <w:szCs w:val="24"/>
        </w:rPr>
        <w:t xml:space="preserve">Hog </w:t>
      </w:r>
      <w:r w:rsidR="00327377" w:rsidRPr="00102217">
        <w:rPr>
          <w:rFonts w:ascii="Arial" w:hAnsi="Arial" w:cs="Arial"/>
          <w:sz w:val="24"/>
          <w:szCs w:val="24"/>
        </w:rPr>
        <w:lastRenderedPageBreak/>
        <w:t>Island Oyster Company</w:t>
      </w:r>
      <w:r w:rsidR="00327377">
        <w:rPr>
          <w:rFonts w:ascii="Arial" w:hAnsi="Arial" w:cs="Arial"/>
          <w:sz w:val="24"/>
          <w:szCs w:val="24"/>
        </w:rPr>
        <w:t xml:space="preserve">; </w:t>
      </w:r>
      <w:r w:rsidR="004950DB" w:rsidRPr="00102217">
        <w:rPr>
          <w:rFonts w:ascii="Arial" w:hAnsi="Arial" w:cs="Arial"/>
          <w:sz w:val="24"/>
          <w:szCs w:val="24"/>
        </w:rPr>
        <w:t>coordinates)</w:t>
      </w:r>
      <w:r w:rsidR="000922DE" w:rsidRPr="00102217">
        <w:rPr>
          <w:rFonts w:ascii="Arial" w:hAnsi="Arial" w:cs="Arial"/>
          <w:sz w:val="24"/>
          <w:szCs w:val="24"/>
        </w:rPr>
        <w:t xml:space="preserve">. </w:t>
      </w:r>
      <w:r w:rsidR="00153617" w:rsidRPr="00102217">
        <w:rPr>
          <w:rFonts w:ascii="Arial" w:hAnsi="Arial" w:cs="Arial"/>
          <w:sz w:val="24"/>
          <w:szCs w:val="24"/>
        </w:rPr>
        <w:t xml:space="preserve">On 22 July 2022, </w:t>
      </w:r>
      <w:r w:rsidR="00BD70C1">
        <w:rPr>
          <w:rFonts w:ascii="Arial" w:hAnsi="Arial" w:cs="Arial"/>
          <w:sz w:val="24"/>
          <w:szCs w:val="24"/>
        </w:rPr>
        <w:t xml:space="preserve">we transported </w:t>
      </w:r>
      <w:r w:rsidR="00153617" w:rsidRPr="00102217">
        <w:rPr>
          <w:rFonts w:ascii="Arial" w:hAnsi="Arial" w:cs="Arial"/>
          <w:sz w:val="24"/>
          <w:szCs w:val="24"/>
        </w:rPr>
        <w:t xml:space="preserve">oysters in </w:t>
      </w:r>
      <w:r w:rsidR="00BD70C1">
        <w:rPr>
          <w:rFonts w:ascii="Arial" w:hAnsi="Arial" w:cs="Arial"/>
          <w:sz w:val="24"/>
          <w:szCs w:val="24"/>
        </w:rPr>
        <w:t xml:space="preserve">cool </w:t>
      </w:r>
      <w:r w:rsidR="004401D7">
        <w:rPr>
          <w:rFonts w:ascii="Arial" w:hAnsi="Arial" w:cs="Arial"/>
          <w:sz w:val="24"/>
          <w:szCs w:val="24"/>
        </w:rPr>
        <w:t>seawater</w:t>
      </w:r>
      <w:r w:rsidR="00153617" w:rsidRPr="00102217">
        <w:rPr>
          <w:rFonts w:ascii="Arial" w:hAnsi="Arial" w:cs="Arial"/>
          <w:sz w:val="24"/>
          <w:szCs w:val="24"/>
        </w:rPr>
        <w:t xml:space="preserve"> </w:t>
      </w:r>
      <w:r w:rsidR="00BD70C1">
        <w:rPr>
          <w:rFonts w:ascii="Arial" w:hAnsi="Arial" w:cs="Arial"/>
          <w:sz w:val="24"/>
          <w:szCs w:val="24"/>
        </w:rPr>
        <w:t xml:space="preserve">from Tomales Bay </w:t>
      </w:r>
      <w:r w:rsidR="00BF3579" w:rsidRPr="00102217">
        <w:rPr>
          <w:rFonts w:ascii="Arial" w:hAnsi="Arial" w:cs="Arial"/>
          <w:sz w:val="24"/>
          <w:szCs w:val="24"/>
        </w:rPr>
        <w:t>to Bodega Marine Laboratory (</w:t>
      </w:r>
      <w:r w:rsidR="00BB115C" w:rsidRPr="00102217">
        <w:rPr>
          <w:rFonts w:ascii="Arial" w:hAnsi="Arial" w:cs="Arial"/>
          <w:sz w:val="24"/>
          <w:szCs w:val="24"/>
        </w:rPr>
        <w:t xml:space="preserve">BML; Bodega Bay, </w:t>
      </w:r>
      <w:r w:rsidR="00BD70C1" w:rsidRPr="00102217">
        <w:rPr>
          <w:rFonts w:ascii="Arial" w:hAnsi="Arial" w:cs="Arial"/>
          <w:sz w:val="24"/>
          <w:szCs w:val="24"/>
        </w:rPr>
        <w:t>C</w:t>
      </w:r>
      <w:r w:rsidR="00BD70C1">
        <w:rPr>
          <w:rFonts w:ascii="Arial" w:hAnsi="Arial" w:cs="Arial"/>
          <w:sz w:val="24"/>
          <w:szCs w:val="24"/>
        </w:rPr>
        <w:t>alifornia</w:t>
      </w:r>
      <w:r w:rsidR="00B644A2">
        <w:rPr>
          <w:rFonts w:ascii="Arial" w:hAnsi="Arial" w:cs="Arial"/>
          <w:sz w:val="24"/>
          <w:szCs w:val="24"/>
        </w:rPr>
        <w:t xml:space="preserve">, </w:t>
      </w:r>
      <w:r w:rsidR="00B644A2" w:rsidRPr="00102217">
        <w:rPr>
          <w:rFonts w:ascii="Arial" w:hAnsi="Arial" w:cs="Arial"/>
          <w:sz w:val="24"/>
          <w:szCs w:val="24"/>
        </w:rPr>
        <w:t>60 min</w:t>
      </w:r>
      <w:r w:rsidR="00B644A2">
        <w:rPr>
          <w:rFonts w:ascii="Arial" w:hAnsi="Arial" w:cs="Arial"/>
          <w:sz w:val="24"/>
          <w:szCs w:val="24"/>
        </w:rPr>
        <w:t xml:space="preserve"> transit time</w:t>
      </w:r>
      <w:r w:rsidR="00BF3579" w:rsidRPr="00102217">
        <w:rPr>
          <w:rFonts w:ascii="Arial" w:hAnsi="Arial" w:cs="Arial"/>
          <w:sz w:val="24"/>
          <w:szCs w:val="24"/>
        </w:rPr>
        <w:t xml:space="preserve">), </w:t>
      </w:r>
      <w:r w:rsidR="000C2617">
        <w:rPr>
          <w:rFonts w:ascii="Arial" w:hAnsi="Arial" w:cs="Arial"/>
          <w:sz w:val="24"/>
          <w:szCs w:val="24"/>
        </w:rPr>
        <w:t>and</w:t>
      </w:r>
      <w:r w:rsidR="004401D7">
        <w:rPr>
          <w:rFonts w:ascii="Arial" w:hAnsi="Arial" w:cs="Arial"/>
          <w:sz w:val="24"/>
          <w:szCs w:val="24"/>
        </w:rPr>
        <w:t xml:space="preserve"> placed</w:t>
      </w:r>
      <w:r w:rsidR="00263F10">
        <w:rPr>
          <w:rFonts w:ascii="Arial" w:hAnsi="Arial" w:cs="Arial"/>
          <w:sz w:val="24"/>
          <w:szCs w:val="24"/>
        </w:rPr>
        <w:t xml:space="preserve"> </w:t>
      </w:r>
      <w:r w:rsidR="000C2617">
        <w:rPr>
          <w:rFonts w:ascii="Arial" w:hAnsi="Arial" w:cs="Arial"/>
          <w:sz w:val="24"/>
          <w:szCs w:val="24"/>
        </w:rPr>
        <w:t xml:space="preserve">them immediately into </w:t>
      </w:r>
      <w:r w:rsidR="00263F10">
        <w:rPr>
          <w:rFonts w:ascii="Arial" w:hAnsi="Arial" w:cs="Arial"/>
          <w:sz w:val="24"/>
          <w:szCs w:val="24"/>
        </w:rPr>
        <w:t>flow-through</w:t>
      </w:r>
      <w:r w:rsidR="000C2617">
        <w:rPr>
          <w:rFonts w:ascii="Arial" w:hAnsi="Arial" w:cs="Arial"/>
          <w:sz w:val="24"/>
          <w:szCs w:val="24"/>
        </w:rPr>
        <w:t>, continuously bubbled</w:t>
      </w:r>
      <w:r w:rsidR="00263F10">
        <w:rPr>
          <w:rFonts w:ascii="Arial" w:hAnsi="Arial" w:cs="Arial"/>
          <w:sz w:val="24"/>
          <w:szCs w:val="24"/>
        </w:rPr>
        <w:t xml:space="preserve"> seawater</w:t>
      </w:r>
      <w:r w:rsidR="006A3815">
        <w:rPr>
          <w:rFonts w:ascii="Arial" w:hAnsi="Arial" w:cs="Arial"/>
          <w:sz w:val="24"/>
          <w:szCs w:val="24"/>
        </w:rPr>
        <w:t xml:space="preserve"> </w:t>
      </w:r>
      <w:r w:rsidR="000C2617">
        <w:rPr>
          <w:rFonts w:ascii="Arial" w:hAnsi="Arial" w:cs="Arial"/>
          <w:sz w:val="24"/>
          <w:szCs w:val="24"/>
        </w:rPr>
        <w:t xml:space="preserve">drawn </w:t>
      </w:r>
      <w:r w:rsidR="006A3815">
        <w:rPr>
          <w:rFonts w:ascii="Arial" w:hAnsi="Arial" w:cs="Arial"/>
          <w:sz w:val="24"/>
          <w:szCs w:val="24"/>
        </w:rPr>
        <w:t xml:space="preserve">from </w:t>
      </w:r>
      <w:r w:rsidR="004179A8">
        <w:rPr>
          <w:rFonts w:ascii="Arial" w:hAnsi="Arial" w:cs="Arial"/>
          <w:sz w:val="24"/>
          <w:szCs w:val="24"/>
        </w:rPr>
        <w:t xml:space="preserve">the </w:t>
      </w:r>
      <w:r w:rsidR="006A3815">
        <w:rPr>
          <w:rFonts w:ascii="Arial" w:hAnsi="Arial" w:cs="Arial"/>
          <w:sz w:val="24"/>
          <w:szCs w:val="24"/>
        </w:rPr>
        <w:t>adjacent ocean</w:t>
      </w:r>
      <w:r w:rsidR="003A0652">
        <w:rPr>
          <w:rFonts w:ascii="Arial" w:hAnsi="Arial" w:cs="Arial"/>
          <w:sz w:val="24"/>
          <w:szCs w:val="24"/>
        </w:rPr>
        <w:t xml:space="preserve">. </w:t>
      </w:r>
      <w:r w:rsidR="000C2617">
        <w:rPr>
          <w:rFonts w:ascii="Arial" w:hAnsi="Arial" w:cs="Arial"/>
          <w:sz w:val="24"/>
          <w:szCs w:val="24"/>
        </w:rPr>
        <w:t xml:space="preserve">We fed </w:t>
      </w:r>
      <w:r w:rsidR="00B644A2">
        <w:rPr>
          <w:rFonts w:ascii="Arial" w:hAnsi="Arial" w:cs="Arial"/>
          <w:sz w:val="24"/>
          <w:szCs w:val="24"/>
        </w:rPr>
        <w:t xml:space="preserve">the </w:t>
      </w:r>
      <w:r w:rsidR="000C2617">
        <w:rPr>
          <w:rFonts w:ascii="Arial" w:hAnsi="Arial" w:cs="Arial"/>
          <w:sz w:val="24"/>
          <w:szCs w:val="24"/>
        </w:rPr>
        <w:t xml:space="preserve">oysters with </w:t>
      </w:r>
      <w:r w:rsidR="00E27618">
        <w:rPr>
          <w:rFonts w:ascii="Arial" w:hAnsi="Arial" w:cs="Arial"/>
          <w:sz w:val="24"/>
          <w:szCs w:val="24"/>
        </w:rPr>
        <w:t xml:space="preserve">slow-release </w:t>
      </w:r>
      <w:r w:rsidR="00E05843">
        <w:rPr>
          <w:rFonts w:ascii="Arial" w:hAnsi="Arial" w:cs="Arial"/>
          <w:sz w:val="24"/>
          <w:szCs w:val="24"/>
        </w:rPr>
        <w:t xml:space="preserve">mixed </w:t>
      </w:r>
      <w:r w:rsidR="00E27618">
        <w:rPr>
          <w:rFonts w:ascii="Arial" w:hAnsi="Arial" w:cs="Arial"/>
          <w:sz w:val="24"/>
          <w:szCs w:val="24"/>
        </w:rPr>
        <w:t>alga</w:t>
      </w:r>
      <w:r w:rsidR="00E05843">
        <w:rPr>
          <w:rFonts w:ascii="Arial" w:hAnsi="Arial" w:cs="Arial"/>
          <w:sz w:val="24"/>
          <w:szCs w:val="24"/>
        </w:rPr>
        <w:t>l diet</w:t>
      </w:r>
      <w:r w:rsidR="0064343F">
        <w:rPr>
          <w:rFonts w:ascii="Arial" w:hAnsi="Arial" w:cs="Arial"/>
          <w:sz w:val="24"/>
          <w:szCs w:val="24"/>
        </w:rPr>
        <w:t xml:space="preserve"> (X% of their wet mass</w:t>
      </w:r>
      <w:r w:rsidR="00B644A2">
        <w:rPr>
          <w:rFonts w:ascii="Arial" w:hAnsi="Arial" w:cs="Arial"/>
          <w:sz w:val="24"/>
          <w:szCs w:val="24"/>
        </w:rPr>
        <w:t>; [</w:t>
      </w:r>
      <w:r w:rsidR="00B644A2" w:rsidRPr="002B6C93">
        <w:rPr>
          <w:rFonts w:ascii="Arial" w:hAnsi="Arial" w:cs="Arial"/>
          <w:b/>
          <w:bCs/>
          <w:sz w:val="24"/>
          <w:szCs w:val="24"/>
        </w:rPr>
        <w:t>provide supplier</w:t>
      </w:r>
      <w:r w:rsidR="00B644A2">
        <w:rPr>
          <w:rFonts w:ascii="Arial" w:hAnsi="Arial" w:cs="Arial"/>
          <w:sz w:val="24"/>
          <w:szCs w:val="24"/>
        </w:rPr>
        <w:t>]</w:t>
      </w:r>
      <w:r w:rsidR="0064343F">
        <w:rPr>
          <w:rFonts w:ascii="Arial" w:hAnsi="Arial" w:cs="Arial"/>
          <w:sz w:val="24"/>
          <w:szCs w:val="24"/>
        </w:rPr>
        <w:t xml:space="preserve">) </w:t>
      </w:r>
      <w:ins w:id="3" w:author="Brian P Gaylord" w:date="2023-10-19T10:47:00Z">
        <w:r w:rsidR="00475539">
          <w:rPr>
            <w:rFonts w:ascii="Arial" w:hAnsi="Arial" w:cs="Arial"/>
            <w:sz w:val="24"/>
            <w:szCs w:val="24"/>
          </w:rPr>
          <w:t xml:space="preserve">once </w:t>
        </w:r>
      </w:ins>
      <w:r w:rsidR="0064343F">
        <w:rPr>
          <w:rFonts w:ascii="Arial" w:hAnsi="Arial" w:cs="Arial"/>
          <w:sz w:val="24"/>
          <w:szCs w:val="24"/>
        </w:rPr>
        <w:t xml:space="preserve">every </w:t>
      </w:r>
      <w:del w:id="4" w:author="Brian P Gaylord" w:date="2023-10-19T10:47:00Z">
        <w:r w:rsidR="0064343F" w:rsidDel="00475539">
          <w:rPr>
            <w:rFonts w:ascii="Arial" w:hAnsi="Arial" w:cs="Arial"/>
            <w:sz w:val="24"/>
            <w:szCs w:val="24"/>
          </w:rPr>
          <w:delText xml:space="preserve">other </w:delText>
        </w:r>
      </w:del>
      <w:ins w:id="5" w:author="Brian P Gaylord" w:date="2023-10-19T10:47:00Z">
        <w:r w:rsidR="00475539">
          <w:rPr>
            <w:rFonts w:ascii="Arial" w:hAnsi="Arial" w:cs="Arial"/>
            <w:sz w:val="24"/>
            <w:szCs w:val="24"/>
          </w:rPr>
          <w:t xml:space="preserve">two </w:t>
        </w:r>
      </w:ins>
      <w:r w:rsidR="0064343F">
        <w:rPr>
          <w:rFonts w:ascii="Arial" w:hAnsi="Arial" w:cs="Arial"/>
          <w:sz w:val="24"/>
          <w:szCs w:val="24"/>
        </w:rPr>
        <w:t>day</w:t>
      </w:r>
      <w:ins w:id="6" w:author="Brian P Gaylord" w:date="2023-10-19T10:47:00Z">
        <w:r w:rsidR="00475539">
          <w:rPr>
            <w:rFonts w:ascii="Arial" w:hAnsi="Arial" w:cs="Arial"/>
            <w:sz w:val="24"/>
            <w:szCs w:val="24"/>
          </w:rPr>
          <w:t>s</w:t>
        </w:r>
      </w:ins>
      <w:r w:rsidR="009B0E1E">
        <w:rPr>
          <w:rFonts w:ascii="Arial" w:hAnsi="Arial" w:cs="Arial"/>
          <w:sz w:val="24"/>
          <w:szCs w:val="24"/>
        </w:rPr>
        <w:t xml:space="preserve">, </w:t>
      </w:r>
      <w:r w:rsidR="000C2617">
        <w:rPr>
          <w:rFonts w:ascii="Arial" w:hAnsi="Arial" w:cs="Arial"/>
          <w:sz w:val="24"/>
          <w:szCs w:val="24"/>
        </w:rPr>
        <w:t>throughout a</w:t>
      </w:r>
      <w:r w:rsidR="009B0E1E">
        <w:rPr>
          <w:rFonts w:ascii="Arial" w:hAnsi="Arial" w:cs="Arial"/>
          <w:sz w:val="24"/>
          <w:szCs w:val="24"/>
        </w:rPr>
        <w:t xml:space="preserve"> 30</w:t>
      </w:r>
      <w:r w:rsidR="000C2617">
        <w:rPr>
          <w:rFonts w:ascii="Arial" w:hAnsi="Arial" w:cs="Arial"/>
          <w:sz w:val="24"/>
          <w:szCs w:val="24"/>
        </w:rPr>
        <w:t>-</w:t>
      </w:r>
      <w:r w:rsidR="009B0E1E">
        <w:rPr>
          <w:rFonts w:ascii="Arial" w:hAnsi="Arial" w:cs="Arial"/>
          <w:sz w:val="24"/>
          <w:szCs w:val="24"/>
        </w:rPr>
        <w:t xml:space="preserve">d </w:t>
      </w:r>
      <w:r w:rsidR="000C2617">
        <w:rPr>
          <w:rFonts w:ascii="Arial" w:hAnsi="Arial" w:cs="Arial"/>
          <w:sz w:val="24"/>
          <w:szCs w:val="24"/>
        </w:rPr>
        <w:t xml:space="preserve">lab </w:t>
      </w:r>
      <w:r w:rsidR="009B0E1E">
        <w:rPr>
          <w:rFonts w:ascii="Arial" w:hAnsi="Arial" w:cs="Arial"/>
          <w:sz w:val="24"/>
          <w:szCs w:val="24"/>
        </w:rPr>
        <w:t xml:space="preserve">acclimation </w:t>
      </w:r>
      <w:r w:rsidR="000C2617">
        <w:rPr>
          <w:rFonts w:ascii="Arial" w:hAnsi="Arial" w:cs="Arial"/>
          <w:sz w:val="24"/>
          <w:szCs w:val="24"/>
        </w:rPr>
        <w:t>period</w:t>
      </w:r>
      <w:r w:rsidR="009B0E1E">
        <w:rPr>
          <w:rFonts w:ascii="Arial" w:hAnsi="Arial" w:cs="Arial"/>
          <w:sz w:val="24"/>
          <w:szCs w:val="24"/>
        </w:rPr>
        <w:t>.</w:t>
      </w:r>
      <w:r w:rsidR="00E05843">
        <w:rPr>
          <w:rFonts w:ascii="Arial" w:hAnsi="Arial" w:cs="Arial"/>
          <w:sz w:val="24"/>
          <w:szCs w:val="24"/>
        </w:rPr>
        <w:t xml:space="preserve"> </w:t>
      </w:r>
      <w:r w:rsidR="00B644A2">
        <w:rPr>
          <w:rFonts w:ascii="Arial" w:hAnsi="Arial" w:cs="Arial"/>
          <w:sz w:val="24"/>
          <w:szCs w:val="24"/>
        </w:rPr>
        <w:t>At the end of the acclimation period,</w:t>
      </w:r>
      <w:r w:rsidR="00CA4E01" w:rsidRPr="00102217">
        <w:rPr>
          <w:rFonts w:ascii="Arial" w:hAnsi="Arial" w:cs="Arial"/>
          <w:sz w:val="24"/>
          <w:szCs w:val="24"/>
        </w:rPr>
        <w:t xml:space="preserve"> we </w:t>
      </w:r>
      <w:r w:rsidR="000C2617">
        <w:rPr>
          <w:rFonts w:ascii="Arial" w:hAnsi="Arial" w:cs="Arial"/>
          <w:sz w:val="24"/>
          <w:szCs w:val="24"/>
        </w:rPr>
        <w:t>glued</w:t>
      </w:r>
      <w:r w:rsidR="000C2617" w:rsidRPr="00102217">
        <w:rPr>
          <w:rFonts w:ascii="Arial" w:hAnsi="Arial" w:cs="Arial"/>
          <w:sz w:val="24"/>
          <w:szCs w:val="24"/>
        </w:rPr>
        <w:t xml:space="preserve"> </w:t>
      </w:r>
      <w:r w:rsidR="00CA4E01" w:rsidRPr="00102217">
        <w:rPr>
          <w:rFonts w:ascii="Arial" w:hAnsi="Arial" w:cs="Arial"/>
          <w:sz w:val="24"/>
          <w:szCs w:val="24"/>
        </w:rPr>
        <w:t xml:space="preserve">the </w:t>
      </w:r>
      <w:r w:rsidR="00F4311A">
        <w:rPr>
          <w:rFonts w:ascii="Arial" w:hAnsi="Arial" w:cs="Arial"/>
          <w:sz w:val="24"/>
          <w:szCs w:val="24"/>
        </w:rPr>
        <w:t>oysters</w:t>
      </w:r>
      <w:r w:rsidR="00516BCD">
        <w:rPr>
          <w:rFonts w:ascii="Arial" w:hAnsi="Arial" w:cs="Arial"/>
          <w:sz w:val="24"/>
          <w:szCs w:val="24"/>
        </w:rPr>
        <w:t xml:space="preserve"> (left valve)</w:t>
      </w:r>
      <w:r w:rsidR="00683F85" w:rsidRPr="00102217">
        <w:rPr>
          <w:rFonts w:ascii="Arial" w:hAnsi="Arial" w:cs="Arial"/>
          <w:sz w:val="24"/>
          <w:szCs w:val="24"/>
        </w:rPr>
        <w:t xml:space="preserve"> to</w:t>
      </w:r>
      <w:r w:rsidR="00670CE2">
        <w:rPr>
          <w:rFonts w:ascii="Arial" w:hAnsi="Arial" w:cs="Arial"/>
          <w:sz w:val="24"/>
          <w:szCs w:val="24"/>
        </w:rPr>
        <w:t xml:space="preserve"> </w:t>
      </w:r>
      <w:r w:rsidR="00683F85" w:rsidRPr="00102217">
        <w:rPr>
          <w:rFonts w:ascii="Arial" w:hAnsi="Arial" w:cs="Arial"/>
          <w:sz w:val="24"/>
          <w:szCs w:val="24"/>
        </w:rPr>
        <w:t>plastic plate</w:t>
      </w:r>
      <w:r w:rsidR="00670CE2">
        <w:rPr>
          <w:rFonts w:ascii="Arial" w:hAnsi="Arial" w:cs="Arial"/>
          <w:sz w:val="24"/>
          <w:szCs w:val="24"/>
        </w:rPr>
        <w:t>s</w:t>
      </w:r>
      <w:r w:rsidR="00683F85" w:rsidRPr="00102217">
        <w:rPr>
          <w:rFonts w:ascii="Arial" w:hAnsi="Arial" w:cs="Arial"/>
          <w:sz w:val="24"/>
          <w:szCs w:val="24"/>
        </w:rPr>
        <w:t xml:space="preserve"> using X marine epoxy (n = 49 per plate, n = 12 plates)</w:t>
      </w:r>
      <w:r w:rsidR="00C12947">
        <w:rPr>
          <w:rFonts w:ascii="Arial" w:hAnsi="Arial" w:cs="Arial"/>
          <w:sz w:val="24"/>
          <w:szCs w:val="24"/>
        </w:rPr>
        <w:t xml:space="preserve"> following X et al (cite year).</w:t>
      </w:r>
      <w:r w:rsidR="000F7C93">
        <w:rPr>
          <w:rFonts w:ascii="Arial" w:hAnsi="Arial" w:cs="Arial"/>
          <w:sz w:val="24"/>
          <w:szCs w:val="24"/>
        </w:rPr>
        <w:t xml:space="preserve"> </w:t>
      </w:r>
      <w:r w:rsidR="000C2617">
        <w:rPr>
          <w:rFonts w:ascii="Arial" w:hAnsi="Arial" w:cs="Arial"/>
          <w:sz w:val="24"/>
          <w:szCs w:val="24"/>
        </w:rPr>
        <w:t>We then returned the p</w:t>
      </w:r>
      <w:r w:rsidR="000F7C93">
        <w:rPr>
          <w:rFonts w:ascii="Arial" w:hAnsi="Arial" w:cs="Arial"/>
          <w:sz w:val="24"/>
          <w:szCs w:val="24"/>
        </w:rPr>
        <w:t xml:space="preserve">lates </w:t>
      </w:r>
      <w:r w:rsidR="000C2617">
        <w:rPr>
          <w:rFonts w:ascii="Arial" w:hAnsi="Arial" w:cs="Arial"/>
          <w:sz w:val="24"/>
          <w:szCs w:val="24"/>
        </w:rPr>
        <w:t xml:space="preserve">with attached oysters </w:t>
      </w:r>
      <w:r w:rsidR="000F7C93">
        <w:rPr>
          <w:rFonts w:ascii="Arial" w:hAnsi="Arial" w:cs="Arial"/>
          <w:sz w:val="24"/>
          <w:szCs w:val="24"/>
        </w:rPr>
        <w:t xml:space="preserve">to </w:t>
      </w:r>
      <w:r w:rsidR="000C2617">
        <w:rPr>
          <w:rFonts w:ascii="Arial" w:hAnsi="Arial" w:cs="Arial"/>
          <w:sz w:val="24"/>
          <w:szCs w:val="24"/>
        </w:rPr>
        <w:t xml:space="preserve">the </w:t>
      </w:r>
      <w:r w:rsidR="00B60CE9">
        <w:rPr>
          <w:rFonts w:ascii="Arial" w:hAnsi="Arial" w:cs="Arial"/>
          <w:sz w:val="24"/>
          <w:szCs w:val="24"/>
        </w:rPr>
        <w:t xml:space="preserve">acclimation </w:t>
      </w:r>
      <w:r w:rsidR="000C2617">
        <w:rPr>
          <w:rFonts w:ascii="Arial" w:hAnsi="Arial" w:cs="Arial"/>
          <w:sz w:val="24"/>
          <w:szCs w:val="24"/>
        </w:rPr>
        <w:t>tanks</w:t>
      </w:r>
      <w:r w:rsidR="00B644A2">
        <w:rPr>
          <w:rFonts w:ascii="Arial" w:hAnsi="Arial" w:cs="Arial"/>
          <w:sz w:val="24"/>
          <w:szCs w:val="24"/>
        </w:rPr>
        <w:t>, and three days hence began a</w:t>
      </w:r>
      <w:r w:rsidR="000C2617">
        <w:rPr>
          <w:rFonts w:ascii="Arial" w:hAnsi="Arial" w:cs="Arial"/>
          <w:sz w:val="24"/>
          <w:szCs w:val="24"/>
        </w:rPr>
        <w:t xml:space="preserve"> </w:t>
      </w:r>
      <w:r w:rsidR="00AB052E">
        <w:rPr>
          <w:rFonts w:ascii="Arial" w:hAnsi="Arial" w:cs="Arial"/>
          <w:sz w:val="24"/>
          <w:szCs w:val="24"/>
        </w:rPr>
        <w:t xml:space="preserve">pair of complementary, </w:t>
      </w:r>
      <w:r w:rsidR="00B644A2">
        <w:rPr>
          <w:rFonts w:ascii="Arial" w:hAnsi="Arial" w:cs="Arial"/>
          <w:sz w:val="24"/>
          <w:szCs w:val="24"/>
        </w:rPr>
        <w:t xml:space="preserve">36-d growth </w:t>
      </w:r>
      <w:r w:rsidR="00AB052E">
        <w:rPr>
          <w:rFonts w:ascii="Arial" w:hAnsi="Arial" w:cs="Arial"/>
          <w:sz w:val="24"/>
          <w:szCs w:val="24"/>
        </w:rPr>
        <w:t>experiments</w:t>
      </w:r>
      <w:r w:rsidR="004A5C19">
        <w:rPr>
          <w:rFonts w:ascii="Arial" w:hAnsi="Arial" w:cs="Arial"/>
          <w:sz w:val="24"/>
          <w:szCs w:val="24"/>
        </w:rPr>
        <w:t xml:space="preserve"> (Fig. 1)</w:t>
      </w:r>
      <w:r w:rsidR="00B60CE9">
        <w:rPr>
          <w:rFonts w:ascii="Arial" w:hAnsi="Arial" w:cs="Arial"/>
          <w:sz w:val="24"/>
          <w:szCs w:val="24"/>
        </w:rPr>
        <w:t>.</w:t>
      </w:r>
    </w:p>
    <w:p w14:paraId="2DDBE3E8" w14:textId="385463BA" w:rsidR="00451878" w:rsidRDefault="00451878" w:rsidP="005F494A">
      <w:pPr>
        <w:pStyle w:val="NoSpacing"/>
        <w:rPr>
          <w:rFonts w:ascii="Arial" w:hAnsi="Arial" w:cs="Arial"/>
          <w:sz w:val="24"/>
          <w:szCs w:val="24"/>
        </w:rPr>
      </w:pPr>
    </w:p>
    <w:p w14:paraId="1882AD7D" w14:textId="7B31DB06" w:rsidR="00451878" w:rsidRDefault="00451878" w:rsidP="005F494A">
      <w:pPr>
        <w:pStyle w:val="NoSpacing"/>
        <w:rPr>
          <w:rFonts w:ascii="Arial" w:hAnsi="Arial" w:cs="Arial"/>
          <w:bCs/>
          <w:sz w:val="24"/>
          <w:szCs w:val="24"/>
        </w:rPr>
      </w:pPr>
      <w:r w:rsidRPr="005567CF">
        <w:rPr>
          <w:rFonts w:ascii="Arial" w:hAnsi="Arial" w:cs="Arial"/>
          <w:b/>
          <w:sz w:val="24"/>
          <w:szCs w:val="24"/>
        </w:rPr>
        <w:t>Experiment 1—</w:t>
      </w:r>
      <w:r>
        <w:rPr>
          <w:rFonts w:ascii="Arial" w:hAnsi="Arial" w:cs="Arial"/>
          <w:sz w:val="24"/>
          <w:szCs w:val="24"/>
        </w:rPr>
        <w:t xml:space="preserve"> </w:t>
      </w:r>
      <w:r w:rsidR="001B4E92">
        <w:rPr>
          <w:rFonts w:ascii="Arial" w:hAnsi="Arial" w:cs="Arial"/>
          <w:sz w:val="24"/>
          <w:szCs w:val="24"/>
        </w:rPr>
        <w:t xml:space="preserve">In </w:t>
      </w:r>
      <w:r w:rsidR="00A92200">
        <w:rPr>
          <w:rFonts w:ascii="Arial" w:hAnsi="Arial" w:cs="Arial"/>
          <w:sz w:val="24"/>
          <w:szCs w:val="24"/>
        </w:rPr>
        <w:t>a first</w:t>
      </w:r>
      <w:r w:rsidR="001B4E92">
        <w:rPr>
          <w:rFonts w:ascii="Arial" w:hAnsi="Arial" w:cs="Arial"/>
          <w:sz w:val="24"/>
          <w:szCs w:val="24"/>
        </w:rPr>
        <w:t xml:space="preserve"> study component, we</w:t>
      </w:r>
      <w:r>
        <w:rPr>
          <w:rFonts w:ascii="Arial" w:hAnsi="Arial" w:cs="Arial"/>
          <w:bCs/>
          <w:sz w:val="24"/>
          <w:szCs w:val="24"/>
        </w:rPr>
        <w:t xml:space="preserve"> asked whether TA affects oyster shell growth in the simplest possible way, focusing on altered alkalinity in seawater of ambient salinity. We established two replicate </w:t>
      </w:r>
      <w:r w:rsidR="00A92200">
        <w:rPr>
          <w:rFonts w:ascii="Arial" w:hAnsi="Arial" w:cs="Arial"/>
          <w:bCs/>
          <w:sz w:val="24"/>
          <w:szCs w:val="24"/>
        </w:rPr>
        <w:t>cultures</w:t>
      </w:r>
      <w:r>
        <w:rPr>
          <w:rFonts w:ascii="Arial" w:hAnsi="Arial" w:cs="Arial"/>
          <w:bCs/>
          <w:sz w:val="24"/>
          <w:szCs w:val="24"/>
        </w:rPr>
        <w:t xml:space="preserve"> </w:t>
      </w:r>
      <w:r w:rsidR="00453CA6">
        <w:rPr>
          <w:rFonts w:ascii="Arial" w:hAnsi="Arial" w:cs="Arial"/>
          <w:bCs/>
          <w:sz w:val="24"/>
          <w:szCs w:val="24"/>
        </w:rPr>
        <w:t xml:space="preserve">at ambient salinity (S=34) </w:t>
      </w:r>
      <w:r w:rsidR="00A92200">
        <w:rPr>
          <w:rFonts w:ascii="Arial" w:hAnsi="Arial" w:cs="Arial"/>
          <w:bCs/>
          <w:sz w:val="24"/>
          <w:szCs w:val="24"/>
        </w:rPr>
        <w:t>for</w:t>
      </w:r>
      <w:r>
        <w:rPr>
          <w:rFonts w:ascii="Arial" w:hAnsi="Arial" w:cs="Arial"/>
          <w:bCs/>
          <w:sz w:val="24"/>
          <w:szCs w:val="24"/>
        </w:rPr>
        <w:t xml:space="preserve"> each of three TA levels: 955, 1955, and 2900 </w:t>
      </w:r>
      <w:r>
        <w:rPr>
          <w:rFonts w:ascii="Arial" w:hAnsi="Arial" w:cs="Arial"/>
          <w:sz w:val="24"/>
          <w:szCs w:val="24"/>
        </w:rPr>
        <w:t>µ</w:t>
      </w:r>
      <w:r w:rsidRPr="00102217">
        <w:rPr>
          <w:rFonts w:ascii="Arial" w:hAnsi="Arial" w:cs="Arial"/>
          <w:sz w:val="24"/>
          <w:szCs w:val="24"/>
        </w:rPr>
        <w:t>mol kg</w:t>
      </w:r>
      <w:r w:rsidRPr="00320883">
        <w:rPr>
          <w:rFonts w:ascii="Arial" w:hAnsi="Arial" w:cs="Arial"/>
          <w:sz w:val="24"/>
          <w:szCs w:val="24"/>
          <w:vertAlign w:val="superscript"/>
        </w:rPr>
        <w:t>-1</w:t>
      </w:r>
      <w:r w:rsidR="004849A8">
        <w:rPr>
          <w:rFonts w:ascii="Arial" w:hAnsi="Arial" w:cs="Arial"/>
          <w:sz w:val="24"/>
          <w:szCs w:val="24"/>
        </w:rPr>
        <w:t>. The experimental design therefore encompassed 49 oysters</w:t>
      </w:r>
      <w:r>
        <w:rPr>
          <w:rFonts w:ascii="Arial" w:hAnsi="Arial" w:cs="Arial"/>
          <w:bCs/>
          <w:sz w:val="24"/>
          <w:szCs w:val="24"/>
        </w:rPr>
        <w:t xml:space="preserve"> </w:t>
      </w:r>
      <w:r w:rsidR="00FB09A7">
        <w:rPr>
          <w:rFonts w:ascii="Arial" w:hAnsi="Arial" w:cs="Arial"/>
          <w:bCs/>
          <w:sz w:val="24"/>
          <w:szCs w:val="24"/>
        </w:rPr>
        <w:t>x</w:t>
      </w:r>
      <w:r w:rsidR="004849A8">
        <w:rPr>
          <w:rFonts w:ascii="Arial" w:hAnsi="Arial" w:cs="Arial"/>
          <w:bCs/>
          <w:sz w:val="24"/>
          <w:szCs w:val="24"/>
        </w:rPr>
        <w:t xml:space="preserve"> 2 static cultures </w:t>
      </w:r>
      <w:r w:rsidR="00FB09A7">
        <w:rPr>
          <w:rFonts w:ascii="Arial" w:hAnsi="Arial" w:cs="Arial"/>
          <w:bCs/>
          <w:sz w:val="24"/>
          <w:szCs w:val="24"/>
        </w:rPr>
        <w:t>x</w:t>
      </w:r>
      <w:r w:rsidR="004849A8">
        <w:rPr>
          <w:rFonts w:ascii="Arial" w:hAnsi="Arial" w:cs="Arial"/>
          <w:bCs/>
          <w:sz w:val="24"/>
          <w:szCs w:val="24"/>
        </w:rPr>
        <w:t xml:space="preserve"> 3 alkalinity levels = 294 individuals, all at S = 34</w:t>
      </w:r>
      <w:r w:rsidR="004A5C19">
        <w:rPr>
          <w:rFonts w:ascii="Arial" w:hAnsi="Arial" w:cs="Arial"/>
          <w:bCs/>
          <w:sz w:val="24"/>
          <w:szCs w:val="24"/>
        </w:rPr>
        <w:t xml:space="preserve"> (Fig. 1)</w:t>
      </w:r>
      <w:r w:rsidR="004849A8">
        <w:rPr>
          <w:rFonts w:ascii="Arial" w:hAnsi="Arial" w:cs="Arial"/>
          <w:bCs/>
          <w:sz w:val="24"/>
          <w:szCs w:val="24"/>
        </w:rPr>
        <w:t>.</w:t>
      </w:r>
    </w:p>
    <w:p w14:paraId="2BA672C1" w14:textId="5F7F63F4" w:rsidR="00451878" w:rsidRDefault="00451878" w:rsidP="005F494A">
      <w:pPr>
        <w:pStyle w:val="NoSpacing"/>
        <w:rPr>
          <w:rFonts w:ascii="Arial" w:hAnsi="Arial" w:cs="Arial"/>
          <w:bCs/>
          <w:sz w:val="24"/>
          <w:szCs w:val="24"/>
        </w:rPr>
      </w:pPr>
    </w:p>
    <w:p w14:paraId="352A61DB" w14:textId="5C0AB169" w:rsidR="00451878" w:rsidRPr="003F7DE4" w:rsidRDefault="00451878" w:rsidP="005F494A">
      <w:pPr>
        <w:pStyle w:val="NoSpacing"/>
        <w:rPr>
          <w:rFonts w:ascii="Arial" w:hAnsi="Arial" w:cs="Arial"/>
          <w:sz w:val="24"/>
          <w:szCs w:val="24"/>
        </w:rPr>
      </w:pPr>
      <w:r w:rsidRPr="005567CF">
        <w:rPr>
          <w:rFonts w:ascii="Arial" w:hAnsi="Arial" w:cs="Arial"/>
          <w:b/>
          <w:bCs/>
          <w:sz w:val="24"/>
          <w:szCs w:val="24"/>
        </w:rPr>
        <w:t>Experiment 2—</w:t>
      </w:r>
      <w:r>
        <w:rPr>
          <w:rFonts w:ascii="Arial" w:hAnsi="Arial" w:cs="Arial"/>
          <w:bCs/>
          <w:sz w:val="24"/>
          <w:szCs w:val="24"/>
        </w:rPr>
        <w:t xml:space="preserve"> </w:t>
      </w:r>
      <w:r w:rsidR="00453CA6">
        <w:rPr>
          <w:rFonts w:ascii="Arial" w:hAnsi="Arial" w:cs="Arial"/>
          <w:bCs/>
          <w:sz w:val="24"/>
          <w:szCs w:val="24"/>
        </w:rPr>
        <w:t xml:space="preserve">In a second </w:t>
      </w:r>
      <w:r w:rsidR="001B4E92">
        <w:rPr>
          <w:rFonts w:ascii="Arial" w:hAnsi="Arial" w:cs="Arial"/>
          <w:bCs/>
          <w:sz w:val="24"/>
          <w:szCs w:val="24"/>
        </w:rPr>
        <w:t>study component</w:t>
      </w:r>
      <w:r w:rsidR="00453CA6">
        <w:rPr>
          <w:rFonts w:ascii="Arial" w:hAnsi="Arial" w:cs="Arial"/>
          <w:bCs/>
          <w:sz w:val="24"/>
          <w:szCs w:val="24"/>
        </w:rPr>
        <w:t xml:space="preserve">, we </w:t>
      </w:r>
      <w:r w:rsidR="009F04F3">
        <w:rPr>
          <w:rFonts w:ascii="Arial" w:hAnsi="Arial" w:cs="Arial"/>
          <w:bCs/>
          <w:sz w:val="24"/>
          <w:szCs w:val="24"/>
        </w:rPr>
        <w:t>refined</w:t>
      </w:r>
      <w:r w:rsidR="00453CA6">
        <w:rPr>
          <w:rFonts w:ascii="Arial" w:hAnsi="Arial" w:cs="Arial"/>
          <w:bCs/>
          <w:sz w:val="24"/>
          <w:szCs w:val="24"/>
        </w:rPr>
        <w:t xml:space="preserve"> our perspective in recognition that oysters live preferentially in estuaries. Estuaries frequently experience decreased salinity, and declines in salinity can be accompanied by a range of TA levels. For instance, in estuaries that receive streams from watersheds of carbonate geology, salinity depressions can be associated with surprisingly high TA. In other cases, freshwater inputs may tie mostly to rain, which has negligible TA, leading to oysters </w:t>
      </w:r>
      <w:r w:rsidR="00B61984">
        <w:rPr>
          <w:rFonts w:ascii="Arial" w:hAnsi="Arial" w:cs="Arial"/>
          <w:bCs/>
          <w:sz w:val="24"/>
          <w:szCs w:val="24"/>
        </w:rPr>
        <w:t>experiencing</w:t>
      </w:r>
      <w:r w:rsidR="00453CA6">
        <w:rPr>
          <w:rFonts w:ascii="Arial" w:hAnsi="Arial" w:cs="Arial"/>
          <w:bCs/>
          <w:sz w:val="24"/>
          <w:szCs w:val="24"/>
        </w:rPr>
        <w:t xml:space="preserve"> low S joined with low TA. </w:t>
      </w:r>
      <w:r w:rsidR="009F04F3">
        <w:rPr>
          <w:rFonts w:ascii="Arial" w:hAnsi="Arial" w:cs="Arial"/>
          <w:bCs/>
          <w:sz w:val="24"/>
          <w:szCs w:val="24"/>
        </w:rPr>
        <w:t xml:space="preserve">Given the range in possible TA conditions that </w:t>
      </w:r>
      <w:r w:rsidR="00FB09A7">
        <w:rPr>
          <w:rFonts w:ascii="Arial" w:hAnsi="Arial" w:cs="Arial"/>
          <w:bCs/>
          <w:sz w:val="24"/>
          <w:szCs w:val="24"/>
        </w:rPr>
        <w:t>can</w:t>
      </w:r>
      <w:r w:rsidR="009F04F3">
        <w:rPr>
          <w:rFonts w:ascii="Arial" w:hAnsi="Arial" w:cs="Arial"/>
          <w:bCs/>
          <w:sz w:val="24"/>
          <w:szCs w:val="24"/>
        </w:rPr>
        <w:t xml:space="preserve"> accompany low S,</w:t>
      </w:r>
      <w:r w:rsidR="00453CA6">
        <w:rPr>
          <w:rFonts w:ascii="Arial" w:hAnsi="Arial" w:cs="Arial"/>
          <w:bCs/>
          <w:sz w:val="24"/>
          <w:szCs w:val="24"/>
        </w:rPr>
        <w:t xml:space="preserve"> we used two replicate </w:t>
      </w:r>
      <w:r w:rsidR="00A92200">
        <w:rPr>
          <w:rFonts w:ascii="Arial" w:hAnsi="Arial" w:cs="Arial"/>
          <w:bCs/>
          <w:sz w:val="24"/>
          <w:szCs w:val="24"/>
        </w:rPr>
        <w:t>cultures</w:t>
      </w:r>
      <w:r w:rsidR="00453CA6">
        <w:rPr>
          <w:rFonts w:ascii="Arial" w:hAnsi="Arial" w:cs="Arial"/>
          <w:bCs/>
          <w:sz w:val="24"/>
          <w:szCs w:val="24"/>
        </w:rPr>
        <w:t xml:space="preserve"> at S=27 for each of three TA levels: 790, 1485, and 2200 </w:t>
      </w:r>
      <w:r w:rsidR="00453CA6">
        <w:rPr>
          <w:rFonts w:ascii="Arial" w:hAnsi="Arial" w:cs="Arial"/>
          <w:sz w:val="24"/>
          <w:szCs w:val="24"/>
        </w:rPr>
        <w:t>µ</w:t>
      </w:r>
      <w:r w:rsidR="00453CA6" w:rsidRPr="00102217">
        <w:rPr>
          <w:rFonts w:ascii="Arial" w:hAnsi="Arial" w:cs="Arial"/>
          <w:sz w:val="24"/>
          <w:szCs w:val="24"/>
        </w:rPr>
        <w:t>mol kg</w:t>
      </w:r>
      <w:r w:rsidR="00453CA6" w:rsidRPr="00320883">
        <w:rPr>
          <w:rFonts w:ascii="Arial" w:hAnsi="Arial" w:cs="Arial"/>
          <w:sz w:val="24"/>
          <w:szCs w:val="24"/>
          <w:vertAlign w:val="superscript"/>
        </w:rPr>
        <w:t>-1</w:t>
      </w:r>
      <w:r w:rsidR="00453CA6">
        <w:rPr>
          <w:rFonts w:ascii="Arial" w:hAnsi="Arial" w:cs="Arial"/>
          <w:sz w:val="24"/>
          <w:szCs w:val="24"/>
        </w:rPr>
        <w:t xml:space="preserve">. </w:t>
      </w:r>
      <w:r w:rsidR="004E49C3">
        <w:rPr>
          <w:rFonts w:ascii="Arial" w:hAnsi="Arial" w:cs="Arial"/>
          <w:sz w:val="24"/>
          <w:szCs w:val="24"/>
        </w:rPr>
        <w:t xml:space="preserve">The design </w:t>
      </w:r>
      <w:r w:rsidR="00FB09A7">
        <w:rPr>
          <w:rFonts w:ascii="Arial" w:hAnsi="Arial" w:cs="Arial"/>
          <w:sz w:val="24"/>
          <w:szCs w:val="24"/>
        </w:rPr>
        <w:t xml:space="preserve">for </w:t>
      </w:r>
      <w:r w:rsidR="00A92200">
        <w:rPr>
          <w:rFonts w:ascii="Arial" w:hAnsi="Arial" w:cs="Arial"/>
          <w:sz w:val="24"/>
          <w:szCs w:val="24"/>
        </w:rPr>
        <w:t xml:space="preserve">this second </w:t>
      </w:r>
      <w:r w:rsidR="00FB09A7">
        <w:rPr>
          <w:rFonts w:ascii="Arial" w:hAnsi="Arial" w:cs="Arial"/>
          <w:sz w:val="24"/>
          <w:szCs w:val="24"/>
        </w:rPr>
        <w:t xml:space="preserve">experiment </w:t>
      </w:r>
      <w:r w:rsidR="004E49C3">
        <w:rPr>
          <w:rFonts w:ascii="Arial" w:hAnsi="Arial" w:cs="Arial"/>
          <w:sz w:val="24"/>
          <w:szCs w:val="24"/>
        </w:rPr>
        <w:t xml:space="preserve">thus contained 49 oysters </w:t>
      </w:r>
      <w:r w:rsidR="00FB09A7">
        <w:rPr>
          <w:rFonts w:ascii="Arial" w:hAnsi="Arial" w:cs="Arial"/>
          <w:sz w:val="24"/>
          <w:szCs w:val="24"/>
        </w:rPr>
        <w:t>x</w:t>
      </w:r>
      <w:r w:rsidR="004E49C3">
        <w:rPr>
          <w:rFonts w:ascii="Arial" w:hAnsi="Arial" w:cs="Arial"/>
          <w:sz w:val="24"/>
          <w:szCs w:val="24"/>
        </w:rPr>
        <w:t xml:space="preserve"> 2 static cultures </w:t>
      </w:r>
      <w:r w:rsidR="00FB09A7">
        <w:rPr>
          <w:rFonts w:ascii="Arial" w:hAnsi="Arial" w:cs="Arial"/>
          <w:sz w:val="24"/>
          <w:szCs w:val="24"/>
        </w:rPr>
        <w:t>x</w:t>
      </w:r>
      <w:r w:rsidR="004E49C3">
        <w:rPr>
          <w:rFonts w:ascii="Arial" w:hAnsi="Arial" w:cs="Arial"/>
          <w:sz w:val="24"/>
          <w:szCs w:val="24"/>
        </w:rPr>
        <w:t xml:space="preserve"> 3 alkalinity levels = 294 individuals, all at S = 27</w:t>
      </w:r>
      <w:r w:rsidR="004A5C19">
        <w:rPr>
          <w:rFonts w:ascii="Arial" w:hAnsi="Arial" w:cs="Arial"/>
          <w:sz w:val="24"/>
          <w:szCs w:val="24"/>
        </w:rPr>
        <w:t xml:space="preserve"> (Fig. 1)</w:t>
      </w:r>
      <w:r w:rsidR="004E49C3">
        <w:rPr>
          <w:rFonts w:ascii="Arial" w:hAnsi="Arial" w:cs="Arial"/>
          <w:sz w:val="24"/>
          <w:szCs w:val="24"/>
        </w:rPr>
        <w:t>.</w:t>
      </w:r>
    </w:p>
    <w:p w14:paraId="12E113E0" w14:textId="5B8D827C" w:rsidR="004A3462" w:rsidRPr="00102217" w:rsidRDefault="004A3462" w:rsidP="005F494A">
      <w:pPr>
        <w:pStyle w:val="NoSpacing"/>
        <w:rPr>
          <w:rFonts w:ascii="Arial" w:hAnsi="Arial" w:cs="Arial"/>
          <w:sz w:val="24"/>
          <w:szCs w:val="24"/>
        </w:rPr>
      </w:pPr>
    </w:p>
    <w:p w14:paraId="38065A87" w14:textId="58991CF0" w:rsidR="006D1E34" w:rsidRDefault="007A164B" w:rsidP="005F494A">
      <w:pPr>
        <w:pStyle w:val="NoSpacing"/>
        <w:rPr>
          <w:rFonts w:ascii="Arial" w:hAnsi="Arial" w:cs="Arial"/>
          <w:sz w:val="24"/>
          <w:szCs w:val="24"/>
        </w:rPr>
      </w:pPr>
      <w:r w:rsidRPr="00102217">
        <w:rPr>
          <w:rFonts w:ascii="Arial" w:hAnsi="Arial" w:cs="Arial"/>
          <w:b/>
          <w:bCs/>
          <w:sz w:val="24"/>
          <w:szCs w:val="24"/>
        </w:rPr>
        <w:t>Oyster growth—</w:t>
      </w:r>
      <w:r w:rsidR="009B1EDA" w:rsidRPr="00102217">
        <w:rPr>
          <w:rFonts w:ascii="Arial" w:hAnsi="Arial" w:cs="Arial"/>
          <w:b/>
          <w:bCs/>
          <w:sz w:val="24"/>
          <w:szCs w:val="24"/>
        </w:rPr>
        <w:t xml:space="preserve"> </w:t>
      </w:r>
      <w:r w:rsidR="000C2617">
        <w:rPr>
          <w:rFonts w:ascii="Arial" w:hAnsi="Arial" w:cs="Arial"/>
          <w:bCs/>
          <w:sz w:val="24"/>
          <w:szCs w:val="24"/>
        </w:rPr>
        <w:t xml:space="preserve">During </w:t>
      </w:r>
      <w:r w:rsidR="004A5C19">
        <w:rPr>
          <w:rFonts w:ascii="Arial" w:hAnsi="Arial" w:cs="Arial"/>
          <w:bCs/>
          <w:sz w:val="24"/>
          <w:szCs w:val="24"/>
        </w:rPr>
        <w:t>each of the two</w:t>
      </w:r>
      <w:r w:rsidR="000C2617">
        <w:rPr>
          <w:rFonts w:ascii="Arial" w:hAnsi="Arial" w:cs="Arial"/>
          <w:bCs/>
          <w:sz w:val="24"/>
          <w:szCs w:val="24"/>
        </w:rPr>
        <w:t xml:space="preserve"> </w:t>
      </w:r>
      <w:r w:rsidR="00AB052E">
        <w:rPr>
          <w:rFonts w:ascii="Arial" w:hAnsi="Arial" w:cs="Arial"/>
          <w:bCs/>
          <w:sz w:val="24"/>
          <w:szCs w:val="24"/>
        </w:rPr>
        <w:t>experiments</w:t>
      </w:r>
      <w:r w:rsidR="000C2617">
        <w:rPr>
          <w:rFonts w:ascii="Arial" w:hAnsi="Arial" w:cs="Arial"/>
          <w:bCs/>
          <w:sz w:val="24"/>
          <w:szCs w:val="24"/>
        </w:rPr>
        <w:t xml:space="preserve">, we </w:t>
      </w:r>
      <w:r w:rsidR="00B8414F">
        <w:rPr>
          <w:rFonts w:ascii="Arial" w:hAnsi="Arial" w:cs="Arial"/>
          <w:sz w:val="24"/>
          <w:szCs w:val="24"/>
        </w:rPr>
        <w:t>tracked</w:t>
      </w:r>
      <w:r w:rsidR="001B52C9">
        <w:rPr>
          <w:rFonts w:ascii="Arial" w:hAnsi="Arial" w:cs="Arial"/>
          <w:sz w:val="24"/>
          <w:szCs w:val="24"/>
        </w:rPr>
        <w:t xml:space="preserve"> </w:t>
      </w:r>
      <w:r w:rsidR="003F7DE4">
        <w:rPr>
          <w:rFonts w:ascii="Arial" w:hAnsi="Arial" w:cs="Arial"/>
          <w:sz w:val="24"/>
          <w:szCs w:val="24"/>
        </w:rPr>
        <w:t xml:space="preserve">changes in </w:t>
      </w:r>
      <w:r w:rsidR="001B52C9">
        <w:rPr>
          <w:rFonts w:ascii="Arial" w:hAnsi="Arial" w:cs="Arial"/>
          <w:sz w:val="24"/>
          <w:szCs w:val="24"/>
        </w:rPr>
        <w:t xml:space="preserve">shell </w:t>
      </w:r>
      <w:r w:rsidR="003F7DE4">
        <w:rPr>
          <w:rFonts w:ascii="Arial" w:hAnsi="Arial" w:cs="Arial"/>
          <w:sz w:val="24"/>
          <w:szCs w:val="24"/>
        </w:rPr>
        <w:t xml:space="preserve">surface area </w:t>
      </w:r>
      <w:r w:rsidR="004A5C19">
        <w:rPr>
          <w:rFonts w:ascii="Arial" w:hAnsi="Arial" w:cs="Arial"/>
          <w:sz w:val="24"/>
          <w:szCs w:val="24"/>
        </w:rPr>
        <w:t>through time</w:t>
      </w:r>
      <w:r w:rsidR="007E5755">
        <w:rPr>
          <w:rFonts w:ascii="Arial" w:hAnsi="Arial" w:cs="Arial"/>
          <w:sz w:val="24"/>
          <w:szCs w:val="24"/>
        </w:rPr>
        <w:t>.</w:t>
      </w:r>
      <w:r w:rsidR="008E54C5">
        <w:rPr>
          <w:rFonts w:ascii="Arial" w:hAnsi="Arial" w:cs="Arial"/>
          <w:sz w:val="24"/>
          <w:szCs w:val="24"/>
        </w:rPr>
        <w:t xml:space="preserve"> </w:t>
      </w:r>
      <w:r w:rsidR="00F94188">
        <w:rPr>
          <w:rFonts w:ascii="Arial" w:hAnsi="Arial" w:cs="Arial"/>
          <w:sz w:val="24"/>
          <w:szCs w:val="24"/>
        </w:rPr>
        <w:t>Because a</w:t>
      </w:r>
      <w:r w:rsidR="000C2617">
        <w:rPr>
          <w:rFonts w:ascii="Arial" w:hAnsi="Arial" w:cs="Arial"/>
          <w:sz w:val="24"/>
          <w:szCs w:val="24"/>
        </w:rPr>
        <w:t xml:space="preserve"> primary goal was to distinguish early from later growth patterns</w:t>
      </w:r>
      <w:r w:rsidR="004A5C19">
        <w:rPr>
          <w:rFonts w:ascii="Arial" w:hAnsi="Arial" w:cs="Arial"/>
          <w:sz w:val="24"/>
          <w:szCs w:val="24"/>
        </w:rPr>
        <w:t xml:space="preserve"> in oysters</w:t>
      </w:r>
      <w:r w:rsidR="000C2617">
        <w:rPr>
          <w:rFonts w:ascii="Arial" w:hAnsi="Arial" w:cs="Arial"/>
          <w:sz w:val="24"/>
          <w:szCs w:val="24"/>
        </w:rPr>
        <w:t xml:space="preserve">, we took photos </w:t>
      </w:r>
      <w:r w:rsidR="00315861">
        <w:rPr>
          <w:rFonts w:ascii="Arial" w:hAnsi="Arial" w:cs="Arial"/>
          <w:sz w:val="24"/>
          <w:szCs w:val="24"/>
        </w:rPr>
        <w:t xml:space="preserve">of shell area </w:t>
      </w:r>
      <w:r w:rsidR="000C2617">
        <w:rPr>
          <w:rFonts w:ascii="Arial" w:hAnsi="Arial" w:cs="Arial"/>
          <w:sz w:val="24"/>
          <w:szCs w:val="24"/>
        </w:rPr>
        <w:t>on day 0, day 18, and day 36</w:t>
      </w:r>
      <w:r w:rsidR="00A84A98">
        <w:rPr>
          <w:rFonts w:ascii="Arial" w:hAnsi="Arial" w:cs="Arial"/>
          <w:sz w:val="24"/>
          <w:szCs w:val="24"/>
        </w:rPr>
        <w:t>. The</w:t>
      </w:r>
      <w:r w:rsidR="00F94188">
        <w:rPr>
          <w:rFonts w:ascii="Arial" w:hAnsi="Arial" w:cs="Arial"/>
          <w:sz w:val="24"/>
          <w:szCs w:val="24"/>
        </w:rPr>
        <w:t xml:space="preserve"> aim </w:t>
      </w:r>
      <w:r w:rsidR="00A84A98">
        <w:rPr>
          <w:rFonts w:ascii="Arial" w:hAnsi="Arial" w:cs="Arial"/>
          <w:sz w:val="24"/>
          <w:szCs w:val="24"/>
        </w:rPr>
        <w:t>was to</w:t>
      </w:r>
      <w:r w:rsidR="00F94188">
        <w:rPr>
          <w:rFonts w:ascii="Arial" w:hAnsi="Arial" w:cs="Arial"/>
          <w:sz w:val="24"/>
          <w:szCs w:val="24"/>
        </w:rPr>
        <w:t xml:space="preserve"> c</w:t>
      </w:r>
      <w:r w:rsidR="00A84A98">
        <w:rPr>
          <w:rFonts w:ascii="Arial" w:hAnsi="Arial" w:cs="Arial"/>
          <w:sz w:val="24"/>
          <w:szCs w:val="24"/>
        </w:rPr>
        <w:t>ompare</w:t>
      </w:r>
      <w:r w:rsidR="00F94188">
        <w:rPr>
          <w:rFonts w:ascii="Arial" w:hAnsi="Arial" w:cs="Arial"/>
          <w:sz w:val="24"/>
          <w:szCs w:val="24"/>
        </w:rPr>
        <w:t xml:space="preserve"> responses during </w:t>
      </w:r>
      <w:r w:rsidR="004A5C19">
        <w:rPr>
          <w:rFonts w:ascii="Arial" w:hAnsi="Arial" w:cs="Arial"/>
          <w:sz w:val="24"/>
          <w:szCs w:val="24"/>
        </w:rPr>
        <w:t>the</w:t>
      </w:r>
      <w:r w:rsidR="00F94188">
        <w:rPr>
          <w:rFonts w:ascii="Arial" w:hAnsi="Arial" w:cs="Arial"/>
          <w:sz w:val="24"/>
          <w:szCs w:val="24"/>
        </w:rPr>
        <w:t xml:space="preserve"> early time window (day</w:t>
      </w:r>
      <w:r w:rsidR="004A5C19">
        <w:rPr>
          <w:rFonts w:ascii="Arial" w:hAnsi="Arial" w:cs="Arial"/>
          <w:sz w:val="24"/>
          <w:szCs w:val="24"/>
        </w:rPr>
        <w:t>s</w:t>
      </w:r>
      <w:r w:rsidR="00F94188">
        <w:rPr>
          <w:rFonts w:ascii="Arial" w:hAnsi="Arial" w:cs="Arial"/>
          <w:sz w:val="24"/>
          <w:szCs w:val="24"/>
        </w:rPr>
        <w:t xml:space="preserve"> 0-18) to those during </w:t>
      </w:r>
      <w:r w:rsidR="004A5C19">
        <w:rPr>
          <w:rFonts w:ascii="Arial" w:hAnsi="Arial" w:cs="Arial"/>
          <w:sz w:val="24"/>
          <w:szCs w:val="24"/>
        </w:rPr>
        <w:t>the</w:t>
      </w:r>
      <w:r w:rsidR="00F94188">
        <w:rPr>
          <w:rFonts w:ascii="Arial" w:hAnsi="Arial" w:cs="Arial"/>
          <w:sz w:val="24"/>
          <w:szCs w:val="24"/>
        </w:rPr>
        <w:t xml:space="preserve"> later time window (day</w:t>
      </w:r>
      <w:r w:rsidR="004A5C19">
        <w:rPr>
          <w:rFonts w:ascii="Arial" w:hAnsi="Arial" w:cs="Arial"/>
          <w:sz w:val="24"/>
          <w:szCs w:val="24"/>
        </w:rPr>
        <w:t>s</w:t>
      </w:r>
      <w:r w:rsidR="00F94188">
        <w:rPr>
          <w:rFonts w:ascii="Arial" w:hAnsi="Arial" w:cs="Arial"/>
          <w:sz w:val="24"/>
          <w:szCs w:val="24"/>
        </w:rPr>
        <w:t xml:space="preserve"> 19-36)</w:t>
      </w:r>
      <w:r w:rsidR="00315861">
        <w:rPr>
          <w:rFonts w:ascii="Arial" w:hAnsi="Arial" w:cs="Arial"/>
          <w:sz w:val="24"/>
          <w:szCs w:val="24"/>
        </w:rPr>
        <w:t xml:space="preserve">. </w:t>
      </w:r>
      <w:r w:rsidR="005F61E1">
        <w:rPr>
          <w:rFonts w:ascii="Arial" w:hAnsi="Arial" w:cs="Arial"/>
          <w:sz w:val="24"/>
          <w:szCs w:val="24"/>
        </w:rPr>
        <w:t>W</w:t>
      </w:r>
      <w:r w:rsidR="00315861">
        <w:rPr>
          <w:rFonts w:ascii="Arial" w:hAnsi="Arial" w:cs="Arial"/>
          <w:sz w:val="24"/>
          <w:szCs w:val="24"/>
        </w:rPr>
        <w:t>e analyzed the photos using</w:t>
      </w:r>
      <w:r w:rsidR="00275A5F">
        <w:rPr>
          <w:rFonts w:ascii="Arial" w:hAnsi="Arial" w:cs="Arial"/>
          <w:sz w:val="24"/>
          <w:szCs w:val="24"/>
        </w:rPr>
        <w:t xml:space="preserve"> </w:t>
      </w:r>
      <w:r w:rsidR="006831A2" w:rsidRPr="00102217">
        <w:rPr>
          <w:rFonts w:ascii="Arial" w:hAnsi="Arial" w:cs="Arial"/>
          <w:sz w:val="24"/>
          <w:szCs w:val="24"/>
        </w:rPr>
        <w:t>ImageJ software (</w:t>
      </w:r>
      <w:proofErr w:type="spellStart"/>
      <w:r w:rsidR="006831A2" w:rsidRPr="00102217">
        <w:rPr>
          <w:rFonts w:ascii="Arial" w:hAnsi="Arial" w:cs="Arial"/>
          <w:sz w:val="24"/>
          <w:szCs w:val="24"/>
        </w:rPr>
        <w:t>v.X</w:t>
      </w:r>
      <w:proofErr w:type="spellEnd"/>
      <w:r w:rsidR="006831A2" w:rsidRPr="00102217">
        <w:rPr>
          <w:rFonts w:ascii="Arial" w:hAnsi="Arial" w:cs="Arial"/>
          <w:sz w:val="24"/>
          <w:szCs w:val="24"/>
        </w:rPr>
        <w:t xml:space="preserve">) </w:t>
      </w:r>
      <w:r w:rsidR="00275A5F">
        <w:rPr>
          <w:rFonts w:ascii="Arial" w:hAnsi="Arial" w:cs="Arial"/>
          <w:sz w:val="24"/>
          <w:szCs w:val="24"/>
        </w:rPr>
        <w:t xml:space="preserve">to </w:t>
      </w:r>
      <w:r w:rsidR="00315861">
        <w:rPr>
          <w:rFonts w:ascii="Arial" w:hAnsi="Arial" w:cs="Arial"/>
          <w:sz w:val="24"/>
          <w:szCs w:val="24"/>
        </w:rPr>
        <w:t>determine</w:t>
      </w:r>
      <w:r w:rsidR="00315861" w:rsidRPr="00102217">
        <w:rPr>
          <w:rFonts w:ascii="Arial" w:hAnsi="Arial" w:cs="Arial"/>
          <w:sz w:val="24"/>
          <w:szCs w:val="24"/>
        </w:rPr>
        <w:t xml:space="preserve"> </w:t>
      </w:r>
      <w:r w:rsidR="00315861">
        <w:rPr>
          <w:rFonts w:ascii="Arial" w:hAnsi="Arial" w:cs="Arial"/>
          <w:sz w:val="24"/>
          <w:szCs w:val="24"/>
        </w:rPr>
        <w:t xml:space="preserve">projected </w:t>
      </w:r>
      <w:r w:rsidR="00563C6F">
        <w:rPr>
          <w:rFonts w:ascii="Arial" w:hAnsi="Arial" w:cs="Arial"/>
          <w:sz w:val="24"/>
          <w:szCs w:val="24"/>
        </w:rPr>
        <w:t xml:space="preserve">surface area </w:t>
      </w:r>
      <w:r w:rsidR="00315861">
        <w:rPr>
          <w:rFonts w:ascii="Arial" w:hAnsi="Arial" w:cs="Arial"/>
          <w:sz w:val="24"/>
          <w:szCs w:val="24"/>
        </w:rPr>
        <w:t xml:space="preserve">of </w:t>
      </w:r>
      <w:r w:rsidR="004A5C19">
        <w:rPr>
          <w:rFonts w:ascii="Arial" w:hAnsi="Arial" w:cs="Arial"/>
          <w:sz w:val="24"/>
          <w:szCs w:val="24"/>
        </w:rPr>
        <w:t>each oyster’s</w:t>
      </w:r>
      <w:r w:rsidR="00315861">
        <w:rPr>
          <w:rFonts w:ascii="Arial" w:hAnsi="Arial" w:cs="Arial"/>
          <w:sz w:val="24"/>
          <w:szCs w:val="24"/>
        </w:rPr>
        <w:t xml:space="preserve"> top valve, ensuring</w:t>
      </w:r>
      <w:r w:rsidR="006831A2" w:rsidRPr="00102217">
        <w:rPr>
          <w:rFonts w:ascii="Arial" w:hAnsi="Arial" w:cs="Arial"/>
          <w:sz w:val="24"/>
          <w:szCs w:val="24"/>
        </w:rPr>
        <w:t xml:space="preserve"> a scale bar</w:t>
      </w:r>
      <w:r w:rsidR="00315861">
        <w:rPr>
          <w:rFonts w:ascii="Arial" w:hAnsi="Arial" w:cs="Arial"/>
          <w:sz w:val="24"/>
          <w:szCs w:val="24"/>
        </w:rPr>
        <w:t xml:space="preserve"> was visible in each image</w:t>
      </w:r>
      <w:r w:rsidR="00563C6F">
        <w:rPr>
          <w:rFonts w:ascii="Arial" w:hAnsi="Arial" w:cs="Arial"/>
          <w:sz w:val="24"/>
          <w:szCs w:val="24"/>
        </w:rPr>
        <w:t>.</w:t>
      </w:r>
      <w:r w:rsidR="00805174">
        <w:rPr>
          <w:rFonts w:ascii="Arial" w:hAnsi="Arial" w:cs="Arial"/>
          <w:sz w:val="24"/>
          <w:szCs w:val="24"/>
        </w:rPr>
        <w:t xml:space="preserve"> </w:t>
      </w:r>
      <w:r w:rsidR="00315861">
        <w:rPr>
          <w:rFonts w:ascii="Arial" w:hAnsi="Arial" w:cs="Arial"/>
          <w:sz w:val="24"/>
          <w:szCs w:val="24"/>
        </w:rPr>
        <w:t xml:space="preserve">We computed both the </w:t>
      </w:r>
      <w:commentRangeStart w:id="7"/>
      <w:r w:rsidR="00315861">
        <w:rPr>
          <w:rFonts w:ascii="Arial" w:hAnsi="Arial" w:cs="Arial"/>
          <w:i/>
          <w:sz w:val="24"/>
          <w:szCs w:val="24"/>
        </w:rPr>
        <w:t>growth</w:t>
      </w:r>
      <w:r w:rsidR="00315861" w:rsidRPr="005567CF">
        <w:rPr>
          <w:rFonts w:ascii="Arial" w:hAnsi="Arial" w:cs="Arial"/>
          <w:i/>
          <w:sz w:val="24"/>
          <w:szCs w:val="24"/>
        </w:rPr>
        <w:t xml:space="preserve"> in shell area</w:t>
      </w:r>
      <w:r w:rsidR="00315861">
        <w:rPr>
          <w:rFonts w:ascii="Arial" w:hAnsi="Arial" w:cs="Arial"/>
          <w:sz w:val="24"/>
          <w:szCs w:val="24"/>
        </w:rPr>
        <w:t xml:space="preserve"> (difference in shell area between start and end dates), and </w:t>
      </w:r>
      <w:r w:rsidR="00315861" w:rsidRPr="005567CF">
        <w:rPr>
          <w:rFonts w:ascii="Arial" w:hAnsi="Arial" w:cs="Arial"/>
          <w:i/>
          <w:sz w:val="24"/>
          <w:szCs w:val="24"/>
        </w:rPr>
        <w:t>relative shell growth</w:t>
      </w:r>
      <w:r w:rsidR="00315861">
        <w:rPr>
          <w:rFonts w:ascii="Arial" w:hAnsi="Arial" w:cs="Arial"/>
          <w:sz w:val="24"/>
          <w:szCs w:val="24"/>
        </w:rPr>
        <w:t xml:space="preserve"> (</w:t>
      </w:r>
      <w:commentRangeEnd w:id="7"/>
      <w:r w:rsidR="00D53BB5">
        <w:rPr>
          <w:rStyle w:val="CommentReference"/>
        </w:rPr>
        <w:commentReference w:id="7"/>
      </w:r>
      <w:r w:rsidR="00315861">
        <w:rPr>
          <w:rFonts w:ascii="Arial" w:hAnsi="Arial" w:cs="Arial"/>
          <w:sz w:val="24"/>
          <w:szCs w:val="24"/>
        </w:rPr>
        <w:t xml:space="preserve">increase in shell area </w:t>
      </w:r>
      <w:r w:rsidR="00B61984">
        <w:rPr>
          <w:rFonts w:ascii="Arial" w:hAnsi="Arial" w:cs="Arial"/>
          <w:sz w:val="24"/>
          <w:szCs w:val="24"/>
        </w:rPr>
        <w:t>divided by</w:t>
      </w:r>
      <w:r w:rsidR="00315861">
        <w:rPr>
          <w:rFonts w:ascii="Arial" w:hAnsi="Arial" w:cs="Arial"/>
          <w:sz w:val="24"/>
          <w:szCs w:val="24"/>
        </w:rPr>
        <w:t xml:space="preserve"> initial area)</w:t>
      </w:r>
      <w:r w:rsidR="00D244B3">
        <w:rPr>
          <w:rFonts w:ascii="Arial" w:hAnsi="Arial" w:cs="Arial"/>
          <w:sz w:val="24"/>
          <w:szCs w:val="24"/>
        </w:rPr>
        <w:t>.</w:t>
      </w:r>
      <w:r w:rsidR="00ED0AD9">
        <w:rPr>
          <w:rFonts w:ascii="Arial" w:hAnsi="Arial" w:cs="Arial"/>
          <w:sz w:val="24"/>
          <w:szCs w:val="24"/>
        </w:rPr>
        <w:t xml:space="preserve"> </w:t>
      </w:r>
      <w:r w:rsidR="004D75CA">
        <w:rPr>
          <w:rFonts w:ascii="Arial" w:hAnsi="Arial" w:cs="Arial"/>
          <w:sz w:val="24"/>
          <w:szCs w:val="24"/>
        </w:rPr>
        <w:t xml:space="preserve">We </w:t>
      </w:r>
      <w:r w:rsidR="00315861">
        <w:rPr>
          <w:rFonts w:ascii="Arial" w:hAnsi="Arial" w:cs="Arial"/>
          <w:sz w:val="24"/>
          <w:szCs w:val="24"/>
        </w:rPr>
        <w:t xml:space="preserve">also measured </w:t>
      </w:r>
      <w:r w:rsidR="006773B1">
        <w:rPr>
          <w:rFonts w:ascii="Arial" w:hAnsi="Arial" w:cs="Arial"/>
          <w:sz w:val="24"/>
          <w:szCs w:val="24"/>
        </w:rPr>
        <w:t>condition index</w:t>
      </w:r>
      <w:r w:rsidR="00B877C2">
        <w:rPr>
          <w:rFonts w:ascii="Arial" w:hAnsi="Arial" w:cs="Arial"/>
          <w:sz w:val="24"/>
          <w:szCs w:val="24"/>
        </w:rPr>
        <w:t xml:space="preserve"> at the end of </w:t>
      </w:r>
      <w:r w:rsidR="00AB052E">
        <w:rPr>
          <w:rFonts w:ascii="Arial" w:hAnsi="Arial" w:cs="Arial"/>
          <w:sz w:val="24"/>
          <w:szCs w:val="24"/>
        </w:rPr>
        <w:t xml:space="preserve">each of the </w:t>
      </w:r>
      <w:r w:rsidR="00B877C2">
        <w:rPr>
          <w:rFonts w:ascii="Arial" w:hAnsi="Arial" w:cs="Arial"/>
          <w:sz w:val="24"/>
          <w:szCs w:val="24"/>
        </w:rPr>
        <w:t>experiment</w:t>
      </w:r>
      <w:r w:rsidR="00AB052E">
        <w:rPr>
          <w:rFonts w:ascii="Arial" w:hAnsi="Arial" w:cs="Arial"/>
          <w:sz w:val="24"/>
          <w:szCs w:val="24"/>
        </w:rPr>
        <w:t>s</w:t>
      </w:r>
      <w:r w:rsidR="00315861">
        <w:rPr>
          <w:rFonts w:ascii="Arial" w:hAnsi="Arial" w:cs="Arial"/>
          <w:sz w:val="24"/>
          <w:szCs w:val="24"/>
        </w:rPr>
        <w:t xml:space="preserve">, </w:t>
      </w:r>
      <w:r w:rsidR="005F61E1">
        <w:rPr>
          <w:rFonts w:ascii="Arial" w:hAnsi="Arial" w:cs="Arial"/>
          <w:sz w:val="24"/>
          <w:szCs w:val="24"/>
        </w:rPr>
        <w:t xml:space="preserve">which we </w:t>
      </w:r>
      <w:r w:rsidR="00315861">
        <w:rPr>
          <w:rFonts w:ascii="Arial" w:hAnsi="Arial" w:cs="Arial"/>
          <w:sz w:val="24"/>
          <w:szCs w:val="24"/>
        </w:rPr>
        <w:t xml:space="preserve">quantified as dry tissue mass per dry shell mass, </w:t>
      </w:r>
      <w:r w:rsidR="005F61E1">
        <w:rPr>
          <w:rFonts w:ascii="Arial" w:hAnsi="Arial" w:cs="Arial"/>
          <w:sz w:val="24"/>
          <w:szCs w:val="24"/>
        </w:rPr>
        <w:t>after separating</w:t>
      </w:r>
      <w:r w:rsidR="00315861">
        <w:rPr>
          <w:rFonts w:ascii="Arial" w:hAnsi="Arial" w:cs="Arial"/>
          <w:sz w:val="24"/>
          <w:szCs w:val="24"/>
        </w:rPr>
        <w:t xml:space="preserve"> the tissue from the shells and drying each</w:t>
      </w:r>
      <w:r w:rsidR="005F61E1">
        <w:rPr>
          <w:rFonts w:ascii="Arial" w:hAnsi="Arial" w:cs="Arial"/>
          <w:sz w:val="24"/>
          <w:szCs w:val="24"/>
        </w:rPr>
        <w:t xml:space="preserve"> </w:t>
      </w:r>
      <w:r w:rsidR="00E65D84" w:rsidRPr="00102217">
        <w:rPr>
          <w:rFonts w:ascii="Arial" w:hAnsi="Arial" w:cs="Arial"/>
          <w:sz w:val="24"/>
          <w:szCs w:val="24"/>
        </w:rPr>
        <w:t>at 60</w:t>
      </w:r>
      <w:r w:rsidR="004A5C19">
        <w:rPr>
          <w:rFonts w:ascii="Arial" w:hAnsi="Arial" w:cs="Arial"/>
          <w:sz w:val="24"/>
          <w:szCs w:val="24"/>
        </w:rPr>
        <w:t>°</w:t>
      </w:r>
      <w:r w:rsidR="00E65D84" w:rsidRPr="00102217">
        <w:rPr>
          <w:rFonts w:ascii="Arial" w:hAnsi="Arial" w:cs="Arial"/>
          <w:sz w:val="24"/>
          <w:szCs w:val="24"/>
        </w:rPr>
        <w:t>C for 48</w:t>
      </w:r>
      <w:r w:rsidR="00315861">
        <w:rPr>
          <w:rFonts w:ascii="Arial" w:hAnsi="Arial" w:cs="Arial"/>
          <w:sz w:val="24"/>
          <w:szCs w:val="24"/>
        </w:rPr>
        <w:t xml:space="preserve"> </w:t>
      </w:r>
      <w:r w:rsidR="00E65D84" w:rsidRPr="00102217">
        <w:rPr>
          <w:rFonts w:ascii="Arial" w:hAnsi="Arial" w:cs="Arial"/>
          <w:sz w:val="24"/>
          <w:szCs w:val="24"/>
        </w:rPr>
        <w:t>hr</w:t>
      </w:r>
      <w:r w:rsidR="00E65D84">
        <w:rPr>
          <w:rFonts w:ascii="Arial" w:hAnsi="Arial" w:cs="Arial"/>
          <w:sz w:val="24"/>
          <w:szCs w:val="24"/>
        </w:rPr>
        <w:t>.</w:t>
      </w:r>
      <w:r w:rsidR="00986C07">
        <w:rPr>
          <w:rFonts w:ascii="Arial" w:hAnsi="Arial" w:cs="Arial"/>
          <w:sz w:val="24"/>
          <w:szCs w:val="24"/>
        </w:rPr>
        <w:t xml:space="preserve"> </w:t>
      </w:r>
      <w:r w:rsidR="005F61E1">
        <w:rPr>
          <w:rFonts w:ascii="Arial" w:hAnsi="Arial" w:cs="Arial"/>
          <w:sz w:val="24"/>
          <w:szCs w:val="24"/>
        </w:rPr>
        <w:t>We then divided</w:t>
      </w:r>
      <w:r w:rsidR="002315E8">
        <w:rPr>
          <w:rFonts w:ascii="Arial" w:hAnsi="Arial" w:cs="Arial"/>
          <w:sz w:val="24"/>
          <w:szCs w:val="24"/>
        </w:rPr>
        <w:t xml:space="preserve"> </w:t>
      </w:r>
      <w:r w:rsidR="00986C07">
        <w:rPr>
          <w:rFonts w:ascii="Arial" w:hAnsi="Arial" w:cs="Arial"/>
          <w:sz w:val="24"/>
          <w:szCs w:val="24"/>
        </w:rPr>
        <w:t>s</w:t>
      </w:r>
      <w:r w:rsidR="00DF6DF0">
        <w:rPr>
          <w:rFonts w:ascii="Arial" w:hAnsi="Arial" w:cs="Arial"/>
          <w:sz w:val="24"/>
          <w:szCs w:val="24"/>
        </w:rPr>
        <w:t xml:space="preserve">hell mass </w:t>
      </w:r>
      <w:r w:rsidR="00315861">
        <w:rPr>
          <w:rFonts w:ascii="Arial" w:hAnsi="Arial" w:cs="Arial"/>
          <w:sz w:val="24"/>
          <w:szCs w:val="24"/>
        </w:rPr>
        <w:t xml:space="preserve">by shell </w:t>
      </w:r>
      <w:r w:rsidR="00DF6DF0">
        <w:rPr>
          <w:rFonts w:ascii="Arial" w:hAnsi="Arial" w:cs="Arial"/>
          <w:sz w:val="24"/>
          <w:szCs w:val="24"/>
        </w:rPr>
        <w:t>area</w:t>
      </w:r>
      <w:r w:rsidR="005F61E1">
        <w:rPr>
          <w:rFonts w:ascii="Arial" w:hAnsi="Arial" w:cs="Arial"/>
          <w:sz w:val="24"/>
          <w:szCs w:val="24"/>
        </w:rPr>
        <w:t xml:space="preserve"> to develop a rough metric </w:t>
      </w:r>
      <w:r w:rsidR="00B644A2">
        <w:rPr>
          <w:rFonts w:ascii="Arial" w:hAnsi="Arial" w:cs="Arial"/>
          <w:sz w:val="24"/>
          <w:szCs w:val="24"/>
        </w:rPr>
        <w:t>of</w:t>
      </w:r>
      <w:r w:rsidR="005F61E1">
        <w:rPr>
          <w:rFonts w:ascii="Arial" w:hAnsi="Arial" w:cs="Arial"/>
          <w:sz w:val="24"/>
          <w:szCs w:val="24"/>
        </w:rPr>
        <w:t xml:space="preserve"> shell thickness</w:t>
      </w:r>
      <w:r w:rsidR="00BD38F0">
        <w:rPr>
          <w:rFonts w:ascii="Arial" w:hAnsi="Arial" w:cs="Arial"/>
          <w:sz w:val="24"/>
          <w:szCs w:val="24"/>
        </w:rPr>
        <w:t>.</w:t>
      </w:r>
    </w:p>
    <w:p w14:paraId="3B08C36C" w14:textId="77777777" w:rsidR="00F87B23" w:rsidRDefault="00F87B23" w:rsidP="005F494A">
      <w:pPr>
        <w:pStyle w:val="NoSpacing"/>
        <w:rPr>
          <w:rFonts w:ascii="Arial" w:hAnsi="Arial" w:cs="Arial"/>
          <w:b/>
          <w:bCs/>
          <w:sz w:val="24"/>
          <w:szCs w:val="24"/>
        </w:rPr>
      </w:pPr>
    </w:p>
    <w:p w14:paraId="6656838E" w14:textId="109DD861" w:rsidR="008507FE" w:rsidRDefault="003F7DE4" w:rsidP="00C15126">
      <w:pPr>
        <w:pStyle w:val="NoSpacing"/>
        <w:rPr>
          <w:rFonts w:ascii="Arial" w:hAnsi="Arial" w:cs="Arial"/>
          <w:sz w:val="24"/>
          <w:szCs w:val="24"/>
        </w:rPr>
      </w:pPr>
      <w:r>
        <w:rPr>
          <w:rFonts w:ascii="Arial" w:hAnsi="Arial" w:cs="Arial"/>
          <w:b/>
          <w:bCs/>
          <w:sz w:val="24"/>
          <w:szCs w:val="24"/>
        </w:rPr>
        <w:t>Culture</w:t>
      </w:r>
      <w:r w:rsidRPr="00102217">
        <w:rPr>
          <w:rFonts w:ascii="Arial" w:hAnsi="Arial" w:cs="Arial"/>
          <w:b/>
          <w:bCs/>
          <w:sz w:val="24"/>
          <w:szCs w:val="24"/>
        </w:rPr>
        <w:t xml:space="preserve"> </w:t>
      </w:r>
      <w:r w:rsidR="004D479B" w:rsidRPr="00102217">
        <w:rPr>
          <w:rFonts w:ascii="Arial" w:hAnsi="Arial" w:cs="Arial"/>
          <w:b/>
          <w:bCs/>
          <w:sz w:val="24"/>
          <w:szCs w:val="24"/>
        </w:rPr>
        <w:t>conditions—</w:t>
      </w:r>
      <w:r w:rsidR="009F04F3">
        <w:rPr>
          <w:rFonts w:ascii="Arial" w:hAnsi="Arial" w:cs="Arial"/>
          <w:b/>
          <w:bCs/>
          <w:sz w:val="24"/>
          <w:szCs w:val="24"/>
        </w:rPr>
        <w:t xml:space="preserve"> </w:t>
      </w:r>
      <w:r w:rsidR="00B7177E">
        <w:rPr>
          <w:rFonts w:ascii="Arial" w:hAnsi="Arial" w:cs="Arial"/>
          <w:sz w:val="24"/>
          <w:szCs w:val="24"/>
        </w:rPr>
        <w:t xml:space="preserve">Each </w:t>
      </w:r>
      <w:r w:rsidR="009F04F3">
        <w:rPr>
          <w:rFonts w:ascii="Arial" w:hAnsi="Arial" w:cs="Arial"/>
          <w:sz w:val="24"/>
          <w:szCs w:val="24"/>
        </w:rPr>
        <w:t xml:space="preserve">static culture </w:t>
      </w:r>
      <w:r w:rsidR="004A5C19">
        <w:rPr>
          <w:rFonts w:ascii="Arial" w:hAnsi="Arial" w:cs="Arial"/>
          <w:sz w:val="24"/>
          <w:szCs w:val="24"/>
        </w:rPr>
        <w:t xml:space="preserve">during </w:t>
      </w:r>
      <w:r>
        <w:rPr>
          <w:rFonts w:ascii="Arial" w:hAnsi="Arial" w:cs="Arial"/>
          <w:sz w:val="24"/>
          <w:szCs w:val="24"/>
        </w:rPr>
        <w:t>both</w:t>
      </w:r>
      <w:r w:rsidR="004A5C19">
        <w:rPr>
          <w:rFonts w:ascii="Arial" w:hAnsi="Arial" w:cs="Arial"/>
          <w:sz w:val="24"/>
          <w:szCs w:val="24"/>
        </w:rPr>
        <w:t xml:space="preserve"> experiment</w:t>
      </w:r>
      <w:r>
        <w:rPr>
          <w:rFonts w:ascii="Arial" w:hAnsi="Arial" w:cs="Arial"/>
          <w:sz w:val="24"/>
          <w:szCs w:val="24"/>
        </w:rPr>
        <w:t>s</w:t>
      </w:r>
      <w:r w:rsidR="004A5C19">
        <w:rPr>
          <w:rFonts w:ascii="Arial" w:hAnsi="Arial" w:cs="Arial"/>
          <w:sz w:val="24"/>
          <w:szCs w:val="24"/>
        </w:rPr>
        <w:t xml:space="preserve"> </w:t>
      </w:r>
      <w:del w:id="8" w:author="Brian P Gaylord" w:date="2023-10-19T10:52:00Z">
        <w:r w:rsidR="009F04F3" w:rsidDel="00475539">
          <w:rPr>
            <w:rFonts w:ascii="Arial" w:hAnsi="Arial" w:cs="Arial"/>
            <w:sz w:val="24"/>
            <w:szCs w:val="24"/>
          </w:rPr>
          <w:delText>was</w:delText>
        </w:r>
      </w:del>
      <w:ins w:id="9" w:author="Brian P Gaylord" w:date="2023-10-19T10:52:00Z">
        <w:r w:rsidR="00475539">
          <w:rPr>
            <w:rFonts w:ascii="Arial" w:hAnsi="Arial" w:cs="Arial"/>
            <w:sz w:val="24"/>
            <w:szCs w:val="24"/>
          </w:rPr>
          <w:t>included an</w:t>
        </w:r>
      </w:ins>
      <w:r w:rsidR="00B7177E">
        <w:rPr>
          <w:rFonts w:ascii="Arial" w:hAnsi="Arial" w:cs="Arial"/>
          <w:sz w:val="24"/>
          <w:szCs w:val="24"/>
        </w:rPr>
        <w:t xml:space="preserve"> </w:t>
      </w:r>
      <w:del w:id="10" w:author="Brian P Gaylord" w:date="2023-10-19T10:51:00Z">
        <w:r w:rsidR="00B7177E" w:rsidDel="00475539">
          <w:rPr>
            <w:rFonts w:ascii="Arial" w:hAnsi="Arial" w:cs="Arial"/>
            <w:sz w:val="24"/>
            <w:szCs w:val="24"/>
          </w:rPr>
          <w:delText xml:space="preserve">bubbled </w:delText>
        </w:r>
      </w:del>
      <w:ins w:id="11" w:author="alisha saley" w:date="2023-10-17T17:34:00Z">
        <w:del w:id="12" w:author="Brian P Gaylord" w:date="2023-10-19T10:51:00Z">
          <w:r w:rsidR="004A21A9" w:rsidDel="00475539">
            <w:rPr>
              <w:rFonts w:ascii="Arial" w:hAnsi="Arial" w:cs="Arial"/>
              <w:sz w:val="24"/>
              <w:szCs w:val="24"/>
            </w:rPr>
            <w:delText xml:space="preserve">circulated </w:delText>
          </w:r>
        </w:del>
      </w:ins>
      <w:del w:id="13" w:author="Brian P Gaylord" w:date="2023-10-19T10:51:00Z">
        <w:r w:rsidR="00B7177E" w:rsidDel="00475539">
          <w:rPr>
            <w:rFonts w:ascii="Arial" w:hAnsi="Arial" w:cs="Arial"/>
            <w:sz w:val="24"/>
            <w:szCs w:val="24"/>
          </w:rPr>
          <w:delText xml:space="preserve">vigorously </w:delText>
        </w:r>
      </w:del>
      <w:ins w:id="14" w:author="alisha saley" w:date="2023-10-17T17:35:00Z">
        <w:del w:id="15" w:author="Brian P Gaylord" w:date="2023-10-19T10:51:00Z">
          <w:r w:rsidR="00BE1B61" w:rsidDel="00475539">
            <w:rPr>
              <w:rFonts w:ascii="Arial" w:hAnsi="Arial" w:cs="Arial"/>
              <w:sz w:val="24"/>
              <w:szCs w:val="24"/>
            </w:rPr>
            <w:delText xml:space="preserve">continuously </w:delText>
          </w:r>
        </w:del>
      </w:ins>
      <w:r w:rsidR="00B7177E">
        <w:rPr>
          <w:rFonts w:ascii="Arial" w:hAnsi="Arial" w:cs="Arial"/>
          <w:sz w:val="24"/>
          <w:szCs w:val="24"/>
        </w:rPr>
        <w:t xml:space="preserve">with </w:t>
      </w:r>
      <w:r w:rsidR="009F04F3">
        <w:rPr>
          <w:rFonts w:ascii="Arial" w:hAnsi="Arial" w:cs="Arial"/>
          <w:sz w:val="24"/>
          <w:szCs w:val="24"/>
        </w:rPr>
        <w:t xml:space="preserve">an </w:t>
      </w:r>
      <w:del w:id="16" w:author="alisha saley" w:date="2023-10-17T17:34:00Z">
        <w:r w:rsidR="00B7177E" w:rsidDel="004A21A9">
          <w:rPr>
            <w:rFonts w:ascii="Arial" w:hAnsi="Arial" w:cs="Arial"/>
            <w:sz w:val="24"/>
            <w:szCs w:val="24"/>
          </w:rPr>
          <w:delText xml:space="preserve">air </w:delText>
        </w:r>
      </w:del>
      <w:commentRangeStart w:id="17"/>
      <w:commentRangeStart w:id="18"/>
      <w:ins w:id="19" w:author="alisha saley" w:date="2023-10-17T17:34:00Z">
        <w:r w:rsidR="004A21A9">
          <w:rPr>
            <w:rFonts w:ascii="Arial" w:hAnsi="Arial" w:cs="Arial"/>
            <w:sz w:val="24"/>
            <w:szCs w:val="24"/>
          </w:rPr>
          <w:t xml:space="preserve">aquarium </w:t>
        </w:r>
      </w:ins>
      <w:r w:rsidR="00DA1830">
        <w:rPr>
          <w:rFonts w:ascii="Arial" w:hAnsi="Arial" w:cs="Arial"/>
          <w:sz w:val="24"/>
          <w:szCs w:val="24"/>
        </w:rPr>
        <w:t>p</w:t>
      </w:r>
      <w:r w:rsidR="009F04F3">
        <w:rPr>
          <w:rFonts w:ascii="Arial" w:hAnsi="Arial" w:cs="Arial"/>
          <w:sz w:val="24"/>
          <w:szCs w:val="24"/>
        </w:rPr>
        <w:t>ump</w:t>
      </w:r>
      <w:ins w:id="20" w:author="alisha saley" w:date="2023-10-17T17:35:00Z">
        <w:r w:rsidR="00BE1B61">
          <w:rPr>
            <w:rFonts w:ascii="Arial" w:hAnsi="Arial" w:cs="Arial"/>
            <w:sz w:val="24"/>
            <w:szCs w:val="24"/>
          </w:rPr>
          <w:t xml:space="preserve"> </w:t>
        </w:r>
      </w:ins>
      <w:commentRangeEnd w:id="17"/>
      <w:r w:rsidR="00475539">
        <w:rPr>
          <w:rStyle w:val="CommentReference"/>
        </w:rPr>
        <w:commentReference w:id="17"/>
      </w:r>
      <w:commentRangeEnd w:id="18"/>
      <w:r w:rsidR="00CF046C">
        <w:rPr>
          <w:rStyle w:val="CommentReference"/>
        </w:rPr>
        <w:commentReference w:id="18"/>
      </w:r>
      <w:ins w:id="21" w:author="alisha saley" w:date="2023-10-17T17:35:00Z">
        <w:del w:id="22" w:author="Brian P Gaylord" w:date="2023-10-19T10:50:00Z">
          <w:r w:rsidR="00BE1B61" w:rsidDel="00475539">
            <w:rPr>
              <w:rFonts w:ascii="Arial" w:hAnsi="Arial" w:cs="Arial"/>
              <w:sz w:val="24"/>
              <w:szCs w:val="24"/>
            </w:rPr>
            <w:delText>that</w:delText>
          </w:r>
        </w:del>
      </w:ins>
      <w:ins w:id="23" w:author="Brian P Gaylord" w:date="2023-10-19T10:50:00Z">
        <w:r w:rsidR="00475539">
          <w:rPr>
            <w:rFonts w:ascii="Arial" w:hAnsi="Arial" w:cs="Arial"/>
            <w:sz w:val="24"/>
            <w:szCs w:val="24"/>
          </w:rPr>
          <w:t>to</w:t>
        </w:r>
      </w:ins>
      <w:ins w:id="24" w:author="alisha saley" w:date="2023-10-17T17:35:00Z">
        <w:r w:rsidR="00BE1B61">
          <w:rPr>
            <w:rFonts w:ascii="Arial" w:hAnsi="Arial" w:cs="Arial"/>
            <w:sz w:val="24"/>
            <w:szCs w:val="24"/>
          </w:rPr>
          <w:t xml:space="preserve"> ensure</w:t>
        </w:r>
        <w:del w:id="25" w:author="Brian P Gaylord" w:date="2023-10-19T10:50:00Z">
          <w:r w:rsidR="00BE1B61" w:rsidDel="00475539">
            <w:rPr>
              <w:rFonts w:ascii="Arial" w:hAnsi="Arial" w:cs="Arial"/>
              <w:sz w:val="24"/>
              <w:szCs w:val="24"/>
            </w:rPr>
            <w:delText>d</w:delText>
          </w:r>
        </w:del>
        <w:r w:rsidR="00BE1B61">
          <w:rPr>
            <w:rFonts w:ascii="Arial" w:hAnsi="Arial" w:cs="Arial"/>
            <w:sz w:val="24"/>
            <w:szCs w:val="24"/>
          </w:rPr>
          <w:t xml:space="preserve"> </w:t>
        </w:r>
      </w:ins>
      <w:ins w:id="26" w:author="Brian P Gaylord" w:date="2023-10-19T10:51:00Z">
        <w:r w:rsidR="00475539">
          <w:rPr>
            <w:rFonts w:ascii="Arial" w:hAnsi="Arial" w:cs="Arial"/>
            <w:sz w:val="24"/>
            <w:szCs w:val="24"/>
          </w:rPr>
          <w:t xml:space="preserve">adequate water motion. </w:t>
        </w:r>
      </w:ins>
      <w:ins w:id="27" w:author="Brian P Gaylord" w:date="2023-10-19T10:53:00Z">
        <w:r w:rsidR="00475539">
          <w:rPr>
            <w:rFonts w:ascii="Arial" w:hAnsi="Arial" w:cs="Arial"/>
            <w:sz w:val="24"/>
            <w:szCs w:val="24"/>
          </w:rPr>
          <w:t xml:space="preserve">The continuous stirring </w:t>
        </w:r>
      </w:ins>
      <w:ins w:id="28" w:author="Brian P Gaylord" w:date="2023-10-19T10:55:00Z">
        <w:r w:rsidR="00793589">
          <w:rPr>
            <w:rFonts w:ascii="Arial" w:hAnsi="Arial" w:cs="Arial"/>
            <w:sz w:val="24"/>
            <w:szCs w:val="24"/>
          </w:rPr>
          <w:t>allowed gas</w:t>
        </w:r>
      </w:ins>
      <w:ins w:id="29" w:author="Brian P Gaylord" w:date="2023-10-19T10:53:00Z">
        <w:r w:rsidR="00475539">
          <w:rPr>
            <w:rFonts w:ascii="Arial" w:hAnsi="Arial" w:cs="Arial"/>
            <w:sz w:val="24"/>
            <w:szCs w:val="24"/>
          </w:rPr>
          <w:t xml:space="preserve"> exchange</w:t>
        </w:r>
      </w:ins>
      <w:ins w:id="30" w:author="Brian P Gaylord" w:date="2023-10-19T10:54:00Z">
        <w:r w:rsidR="00475539">
          <w:rPr>
            <w:rFonts w:ascii="Arial" w:hAnsi="Arial" w:cs="Arial"/>
            <w:sz w:val="24"/>
            <w:szCs w:val="24"/>
          </w:rPr>
          <w:t xml:space="preserve"> </w:t>
        </w:r>
      </w:ins>
      <w:ins w:id="31" w:author="Brian P Gaylord" w:date="2023-10-19T10:55:00Z">
        <w:r w:rsidR="00793589">
          <w:rPr>
            <w:rFonts w:ascii="Arial" w:hAnsi="Arial" w:cs="Arial"/>
            <w:sz w:val="24"/>
            <w:szCs w:val="24"/>
          </w:rPr>
          <w:t xml:space="preserve">at the water’s </w:t>
        </w:r>
        <w:r w:rsidR="00793589">
          <w:rPr>
            <w:rFonts w:ascii="Arial" w:hAnsi="Arial" w:cs="Arial"/>
            <w:sz w:val="24"/>
            <w:szCs w:val="24"/>
          </w:rPr>
          <w:lastRenderedPageBreak/>
          <w:t xml:space="preserve">surface to </w:t>
        </w:r>
      </w:ins>
      <w:ins w:id="32" w:author="Brian P Gaylord" w:date="2023-10-19T10:56:00Z">
        <w:r w:rsidR="00793589">
          <w:rPr>
            <w:rFonts w:ascii="Arial" w:hAnsi="Arial" w:cs="Arial"/>
            <w:sz w:val="24"/>
            <w:szCs w:val="24"/>
          </w:rPr>
          <w:t>keep</w:t>
        </w:r>
      </w:ins>
      <w:ins w:id="33" w:author="Brian P Gaylord" w:date="2023-10-19T10:54:00Z">
        <w:r w:rsidR="00475539">
          <w:rPr>
            <w:rFonts w:ascii="Arial" w:hAnsi="Arial" w:cs="Arial"/>
            <w:sz w:val="24"/>
            <w:szCs w:val="24"/>
          </w:rPr>
          <w:t xml:space="preserve"> </w:t>
        </w:r>
      </w:ins>
      <w:del w:id="34" w:author="alisha saley" w:date="2023-10-17T17:34:00Z">
        <w:r w:rsidR="00DA1830" w:rsidDel="004A21A9">
          <w:rPr>
            <w:rFonts w:ascii="Arial" w:hAnsi="Arial" w:cs="Arial"/>
            <w:sz w:val="24"/>
            <w:szCs w:val="24"/>
          </w:rPr>
          <w:delText xml:space="preserve"> that also</w:delText>
        </w:r>
        <w:r w:rsidR="00B7177E" w:rsidDel="004A21A9">
          <w:rPr>
            <w:rFonts w:ascii="Arial" w:hAnsi="Arial" w:cs="Arial"/>
            <w:sz w:val="24"/>
            <w:szCs w:val="24"/>
          </w:rPr>
          <w:delText xml:space="preserve"> circulate</w:delText>
        </w:r>
        <w:r w:rsidR="00DA1830" w:rsidDel="004A21A9">
          <w:rPr>
            <w:rFonts w:ascii="Arial" w:hAnsi="Arial" w:cs="Arial"/>
            <w:sz w:val="24"/>
            <w:szCs w:val="24"/>
          </w:rPr>
          <w:delText>d</w:delText>
        </w:r>
        <w:r w:rsidR="00B7177E" w:rsidDel="004A21A9">
          <w:rPr>
            <w:rFonts w:ascii="Arial" w:hAnsi="Arial" w:cs="Arial"/>
            <w:sz w:val="24"/>
            <w:szCs w:val="24"/>
          </w:rPr>
          <w:delText xml:space="preserve"> the water</w:delText>
        </w:r>
      </w:del>
      <w:del w:id="35" w:author="alisha saley" w:date="2023-10-17T17:35:00Z">
        <w:r w:rsidR="00B7177E" w:rsidDel="001F4B36">
          <w:rPr>
            <w:rFonts w:ascii="Arial" w:hAnsi="Arial" w:cs="Arial"/>
            <w:sz w:val="24"/>
            <w:szCs w:val="24"/>
          </w:rPr>
          <w:delText xml:space="preserve">. </w:delText>
        </w:r>
        <w:r w:rsidR="00960064" w:rsidDel="001F4B36">
          <w:rPr>
            <w:rFonts w:ascii="Arial" w:hAnsi="Arial" w:cs="Arial"/>
            <w:color w:val="000000" w:themeColor="text1"/>
            <w:sz w:val="24"/>
            <w:szCs w:val="24"/>
          </w:rPr>
          <w:delText>The air p</w:delText>
        </w:r>
        <w:r w:rsidR="009F04F3" w:rsidDel="001F4B36">
          <w:rPr>
            <w:rFonts w:ascii="Arial" w:hAnsi="Arial" w:cs="Arial"/>
            <w:color w:val="000000" w:themeColor="text1"/>
            <w:sz w:val="24"/>
            <w:szCs w:val="24"/>
          </w:rPr>
          <w:delText>ump</w:delText>
        </w:r>
        <w:r w:rsidR="00960064" w:rsidRPr="00102217" w:rsidDel="001F4B36">
          <w:rPr>
            <w:rFonts w:ascii="Arial" w:hAnsi="Arial" w:cs="Arial"/>
            <w:color w:val="000000" w:themeColor="text1"/>
            <w:sz w:val="24"/>
            <w:szCs w:val="24"/>
          </w:rPr>
          <w:delText xml:space="preserve"> ensured </w:delText>
        </w:r>
        <w:r w:rsidR="004A5C19" w:rsidDel="001F4B36">
          <w:rPr>
            <w:rFonts w:ascii="Arial" w:hAnsi="Arial" w:cs="Arial"/>
            <w:color w:val="000000" w:themeColor="text1"/>
            <w:sz w:val="24"/>
            <w:szCs w:val="24"/>
          </w:rPr>
          <w:delText>that</w:delText>
        </w:r>
      </w:del>
      <w:r w:rsidR="004A5C19">
        <w:rPr>
          <w:rFonts w:ascii="Arial" w:hAnsi="Arial" w:cs="Arial"/>
          <w:color w:val="000000" w:themeColor="text1"/>
          <w:sz w:val="24"/>
          <w:szCs w:val="24"/>
        </w:rPr>
        <w:t xml:space="preserve"> </w:t>
      </w:r>
      <w:r w:rsidR="00960064" w:rsidRPr="00102217">
        <w:rPr>
          <w:rFonts w:ascii="Arial" w:hAnsi="Arial" w:cs="Arial"/>
          <w:color w:val="000000" w:themeColor="text1"/>
          <w:sz w:val="24"/>
          <w:szCs w:val="24"/>
        </w:rPr>
        <w:t xml:space="preserve">oxygen </w:t>
      </w:r>
      <w:ins w:id="36" w:author="Brian P Gaylord" w:date="2023-10-19T10:55:00Z">
        <w:r w:rsidR="00793589">
          <w:rPr>
            <w:rFonts w:ascii="Arial" w:hAnsi="Arial" w:cs="Arial"/>
            <w:color w:val="000000" w:themeColor="text1"/>
            <w:sz w:val="24"/>
            <w:szCs w:val="24"/>
          </w:rPr>
          <w:t xml:space="preserve">levels at </w:t>
        </w:r>
      </w:ins>
      <w:ins w:id="37" w:author="Brian P Gaylord" w:date="2023-10-19T10:56:00Z">
        <w:r w:rsidR="00793589">
          <w:rPr>
            <w:rFonts w:ascii="Arial" w:hAnsi="Arial" w:cs="Arial"/>
            <w:color w:val="000000" w:themeColor="text1"/>
            <w:sz w:val="24"/>
            <w:szCs w:val="24"/>
          </w:rPr>
          <w:t xml:space="preserve">&gt;80% </w:t>
        </w:r>
      </w:ins>
      <w:r w:rsidR="00960064" w:rsidRPr="00102217">
        <w:rPr>
          <w:rFonts w:ascii="Arial" w:hAnsi="Arial" w:cs="Arial"/>
          <w:color w:val="000000" w:themeColor="text1"/>
          <w:sz w:val="24"/>
          <w:szCs w:val="24"/>
        </w:rPr>
        <w:t xml:space="preserve">saturation </w:t>
      </w:r>
      <w:del w:id="38" w:author="Brian P Gaylord" w:date="2023-10-19T10:54:00Z">
        <w:r w:rsidR="00960064" w:rsidRPr="00102217" w:rsidDel="00475539">
          <w:rPr>
            <w:rFonts w:ascii="Arial" w:hAnsi="Arial" w:cs="Arial"/>
            <w:color w:val="000000" w:themeColor="text1"/>
            <w:sz w:val="24"/>
            <w:szCs w:val="24"/>
          </w:rPr>
          <w:delText xml:space="preserve">remained </w:delText>
        </w:r>
      </w:del>
      <w:del w:id="39" w:author="Brian P Gaylord" w:date="2023-10-19T10:56:00Z">
        <w:r w:rsidR="00960064" w:rsidRPr="00102217" w:rsidDel="00793589">
          <w:rPr>
            <w:rFonts w:ascii="Arial" w:hAnsi="Arial" w:cs="Arial"/>
            <w:color w:val="000000" w:themeColor="text1"/>
            <w:sz w:val="24"/>
            <w:szCs w:val="24"/>
          </w:rPr>
          <w:delText>&gt;80%</w:delText>
        </w:r>
      </w:del>
      <w:r w:rsidR="009F04F3">
        <w:rPr>
          <w:rFonts w:ascii="Arial" w:hAnsi="Arial" w:cs="Arial"/>
          <w:color w:val="000000" w:themeColor="text1"/>
          <w:sz w:val="24"/>
          <w:szCs w:val="24"/>
        </w:rPr>
        <w:t xml:space="preserve">. The only </w:t>
      </w:r>
      <w:r w:rsidR="00960064">
        <w:rPr>
          <w:rFonts w:ascii="Arial" w:hAnsi="Arial" w:cs="Arial"/>
          <w:color w:val="000000" w:themeColor="text1"/>
          <w:sz w:val="24"/>
          <w:szCs w:val="24"/>
        </w:rPr>
        <w:t>exception</w:t>
      </w:r>
      <w:r w:rsidR="009F04F3">
        <w:rPr>
          <w:rFonts w:ascii="Arial" w:hAnsi="Arial" w:cs="Arial"/>
          <w:color w:val="000000" w:themeColor="text1"/>
          <w:sz w:val="24"/>
          <w:szCs w:val="24"/>
        </w:rPr>
        <w:t>s</w:t>
      </w:r>
      <w:r w:rsidR="00960064">
        <w:rPr>
          <w:rFonts w:ascii="Arial" w:hAnsi="Arial" w:cs="Arial"/>
          <w:color w:val="000000" w:themeColor="text1"/>
          <w:sz w:val="24"/>
          <w:szCs w:val="24"/>
        </w:rPr>
        <w:t xml:space="preserve"> </w:t>
      </w:r>
      <w:r w:rsidR="009F04F3">
        <w:rPr>
          <w:rFonts w:ascii="Arial" w:hAnsi="Arial" w:cs="Arial"/>
          <w:color w:val="000000" w:themeColor="text1"/>
          <w:sz w:val="24"/>
          <w:szCs w:val="24"/>
        </w:rPr>
        <w:t>were</w:t>
      </w:r>
      <w:r w:rsidR="00960064" w:rsidRPr="00102217">
        <w:rPr>
          <w:rFonts w:ascii="Arial" w:hAnsi="Arial" w:cs="Arial"/>
          <w:color w:val="000000" w:themeColor="text1"/>
          <w:sz w:val="24"/>
          <w:szCs w:val="24"/>
        </w:rPr>
        <w:t xml:space="preserve"> two </w:t>
      </w:r>
      <w:r w:rsidR="00960064">
        <w:rPr>
          <w:rFonts w:ascii="Arial" w:hAnsi="Arial" w:cs="Arial"/>
          <w:color w:val="000000" w:themeColor="text1"/>
          <w:sz w:val="24"/>
          <w:szCs w:val="24"/>
        </w:rPr>
        <w:t>cultures that dropped to X</w:t>
      </w:r>
      <w:r w:rsidR="00960064" w:rsidRPr="00102217">
        <w:rPr>
          <w:rFonts w:ascii="Arial" w:hAnsi="Arial" w:cs="Arial"/>
          <w:color w:val="000000" w:themeColor="text1"/>
          <w:sz w:val="24"/>
          <w:szCs w:val="24"/>
        </w:rPr>
        <w:t xml:space="preserve">% on </w:t>
      </w:r>
      <w:r w:rsidR="00960064">
        <w:rPr>
          <w:rFonts w:ascii="Arial" w:hAnsi="Arial" w:cs="Arial"/>
          <w:color w:val="000000" w:themeColor="text1"/>
          <w:sz w:val="24"/>
          <w:szCs w:val="24"/>
        </w:rPr>
        <w:t>one</w:t>
      </w:r>
      <w:r w:rsidR="00960064" w:rsidRPr="00102217">
        <w:rPr>
          <w:rFonts w:ascii="Arial" w:hAnsi="Arial" w:cs="Arial"/>
          <w:color w:val="000000" w:themeColor="text1"/>
          <w:sz w:val="24"/>
          <w:szCs w:val="24"/>
        </w:rPr>
        <w:t xml:space="preserve"> occasion</w:t>
      </w:r>
      <w:r w:rsidR="00960064">
        <w:rPr>
          <w:rFonts w:ascii="Arial" w:hAnsi="Arial" w:cs="Arial"/>
          <w:color w:val="000000" w:themeColor="text1"/>
          <w:sz w:val="24"/>
          <w:szCs w:val="24"/>
        </w:rPr>
        <w:t xml:space="preserve"> each</w:t>
      </w:r>
      <w:r w:rsidR="00960064" w:rsidRPr="00102217">
        <w:rPr>
          <w:rFonts w:ascii="Arial" w:hAnsi="Arial" w:cs="Arial"/>
          <w:color w:val="000000" w:themeColor="text1"/>
          <w:sz w:val="24"/>
          <w:szCs w:val="24"/>
        </w:rPr>
        <w:t xml:space="preserve"> due to pump fail</w:t>
      </w:r>
      <w:r w:rsidR="00960064">
        <w:rPr>
          <w:rFonts w:ascii="Arial" w:hAnsi="Arial" w:cs="Arial"/>
          <w:color w:val="000000" w:themeColor="text1"/>
          <w:sz w:val="24"/>
          <w:szCs w:val="24"/>
        </w:rPr>
        <w:t>ure. The resulting episodes of decreased oxygen lasted less than X hr</w:t>
      </w:r>
      <w:r w:rsidR="00960064" w:rsidRPr="00102217">
        <w:rPr>
          <w:rFonts w:ascii="Arial" w:hAnsi="Arial" w:cs="Arial"/>
          <w:color w:val="000000" w:themeColor="text1"/>
          <w:sz w:val="24"/>
          <w:szCs w:val="24"/>
        </w:rPr>
        <w:t>.</w:t>
      </w:r>
      <w:r w:rsidR="00960064" w:rsidRPr="0054286D">
        <w:rPr>
          <w:noProof/>
        </w:rPr>
        <w:t xml:space="preserve"> </w:t>
      </w:r>
      <w:r w:rsidR="009E7F75">
        <w:rPr>
          <w:rFonts w:ascii="Arial" w:hAnsi="Arial" w:cs="Arial"/>
          <w:sz w:val="24"/>
          <w:szCs w:val="24"/>
        </w:rPr>
        <w:t>Oysters were fed</w:t>
      </w:r>
      <w:r w:rsidR="00C15126" w:rsidRPr="00102217">
        <w:rPr>
          <w:rFonts w:ascii="Arial" w:hAnsi="Arial" w:cs="Arial"/>
          <w:sz w:val="24"/>
          <w:szCs w:val="24"/>
        </w:rPr>
        <w:t xml:space="preserve"> daily </w:t>
      </w:r>
      <w:r w:rsidR="00B7177E">
        <w:rPr>
          <w:rFonts w:ascii="Arial" w:hAnsi="Arial" w:cs="Arial"/>
          <w:sz w:val="24"/>
          <w:szCs w:val="24"/>
        </w:rPr>
        <w:t>[with X]</w:t>
      </w:r>
      <w:ins w:id="40" w:author="Brian P Gaylord" w:date="2023-10-19T10:57:00Z">
        <w:r w:rsidR="00793589">
          <w:rPr>
            <w:rFonts w:ascii="Arial" w:hAnsi="Arial" w:cs="Arial"/>
            <w:sz w:val="24"/>
            <w:szCs w:val="24"/>
          </w:rPr>
          <w:t xml:space="preserve"> during each experiments</w:t>
        </w:r>
      </w:ins>
      <w:r w:rsidR="00B7177E">
        <w:rPr>
          <w:rFonts w:ascii="Arial" w:hAnsi="Arial" w:cs="Arial"/>
          <w:sz w:val="24"/>
          <w:szCs w:val="24"/>
        </w:rPr>
        <w:t>, and were held</w:t>
      </w:r>
      <w:r w:rsidR="00C15126" w:rsidRPr="00102217">
        <w:rPr>
          <w:rFonts w:ascii="Arial" w:hAnsi="Arial" w:cs="Arial"/>
          <w:sz w:val="24"/>
          <w:szCs w:val="24"/>
        </w:rPr>
        <w:t xml:space="preserve"> in the dark to </w:t>
      </w:r>
      <w:r w:rsidR="00C15126">
        <w:rPr>
          <w:rFonts w:ascii="Arial" w:hAnsi="Arial" w:cs="Arial"/>
          <w:sz w:val="24"/>
          <w:szCs w:val="24"/>
        </w:rPr>
        <w:t>minimize the influence of</w:t>
      </w:r>
      <w:r w:rsidR="00C15126" w:rsidRPr="00102217">
        <w:rPr>
          <w:rFonts w:ascii="Arial" w:hAnsi="Arial" w:cs="Arial"/>
          <w:sz w:val="24"/>
          <w:szCs w:val="24"/>
        </w:rPr>
        <w:t xml:space="preserve"> shadows </w:t>
      </w:r>
      <w:r w:rsidR="001906C9">
        <w:rPr>
          <w:rFonts w:ascii="Arial" w:hAnsi="Arial" w:cs="Arial"/>
          <w:sz w:val="24"/>
          <w:szCs w:val="24"/>
        </w:rPr>
        <w:t>on</w:t>
      </w:r>
      <w:r w:rsidR="00C15126">
        <w:rPr>
          <w:rFonts w:ascii="Arial" w:hAnsi="Arial" w:cs="Arial"/>
          <w:sz w:val="24"/>
          <w:szCs w:val="24"/>
        </w:rPr>
        <w:t xml:space="preserve"> </w:t>
      </w:r>
      <w:r w:rsidR="00C15126" w:rsidRPr="00102217">
        <w:rPr>
          <w:rFonts w:ascii="Arial" w:hAnsi="Arial" w:cs="Arial"/>
          <w:sz w:val="24"/>
          <w:szCs w:val="24"/>
        </w:rPr>
        <w:t>activity (cite).</w:t>
      </w:r>
      <w:r w:rsidR="00DA1830">
        <w:rPr>
          <w:rFonts w:ascii="Arial" w:hAnsi="Arial" w:cs="Arial"/>
          <w:sz w:val="24"/>
          <w:szCs w:val="24"/>
        </w:rPr>
        <w:t xml:space="preserve"> Complete water changes were done every three days</w:t>
      </w:r>
      <w:r w:rsidR="00960064">
        <w:rPr>
          <w:rFonts w:ascii="Arial" w:hAnsi="Arial" w:cs="Arial"/>
          <w:sz w:val="24"/>
          <w:szCs w:val="24"/>
        </w:rPr>
        <w:t>,</w:t>
      </w:r>
      <w:r w:rsidR="0089749F">
        <w:rPr>
          <w:rFonts w:ascii="Arial" w:hAnsi="Arial" w:cs="Arial"/>
          <w:sz w:val="24"/>
          <w:szCs w:val="24"/>
        </w:rPr>
        <w:t xml:space="preserve"> </w:t>
      </w:r>
      <w:r w:rsidR="004A5C19">
        <w:rPr>
          <w:rFonts w:ascii="Arial" w:hAnsi="Arial" w:cs="Arial"/>
          <w:sz w:val="24"/>
          <w:szCs w:val="24"/>
        </w:rPr>
        <w:t>and the sides of the culture vessels</w:t>
      </w:r>
      <w:r>
        <w:rPr>
          <w:rFonts w:ascii="Arial" w:hAnsi="Arial" w:cs="Arial"/>
          <w:sz w:val="24"/>
          <w:szCs w:val="24"/>
        </w:rPr>
        <w:t>,</w:t>
      </w:r>
      <w:r w:rsidR="008D0981">
        <w:rPr>
          <w:rFonts w:ascii="Arial" w:hAnsi="Arial" w:cs="Arial"/>
          <w:sz w:val="24"/>
          <w:szCs w:val="24"/>
        </w:rPr>
        <w:t xml:space="preserve"> and pumps</w:t>
      </w:r>
      <w:r w:rsidR="00960064">
        <w:rPr>
          <w:rFonts w:ascii="Arial" w:hAnsi="Arial" w:cs="Arial"/>
          <w:sz w:val="24"/>
          <w:szCs w:val="24"/>
        </w:rPr>
        <w:t>, cords,</w:t>
      </w:r>
      <w:r w:rsidR="0089749F">
        <w:rPr>
          <w:rFonts w:ascii="Arial" w:hAnsi="Arial" w:cs="Arial"/>
          <w:sz w:val="24"/>
          <w:szCs w:val="24"/>
        </w:rPr>
        <w:t xml:space="preserve"> and tubing were cleaned of </w:t>
      </w:r>
      <w:r w:rsidR="004A5C19">
        <w:rPr>
          <w:rFonts w:ascii="Arial" w:hAnsi="Arial" w:cs="Arial"/>
          <w:sz w:val="24"/>
          <w:szCs w:val="24"/>
        </w:rPr>
        <w:t>any fouling organisms</w:t>
      </w:r>
      <w:r w:rsidR="0089749F">
        <w:rPr>
          <w:rFonts w:ascii="Arial" w:hAnsi="Arial" w:cs="Arial"/>
          <w:sz w:val="24"/>
          <w:szCs w:val="24"/>
        </w:rPr>
        <w:t xml:space="preserve"> and debris</w:t>
      </w:r>
      <w:r w:rsidR="00DA1830">
        <w:rPr>
          <w:rFonts w:ascii="Arial" w:hAnsi="Arial" w:cs="Arial"/>
          <w:sz w:val="24"/>
          <w:szCs w:val="24"/>
        </w:rPr>
        <w:t>.</w:t>
      </w:r>
      <w:r w:rsidR="008D0981">
        <w:rPr>
          <w:rFonts w:ascii="Arial" w:hAnsi="Arial" w:cs="Arial"/>
          <w:sz w:val="24"/>
          <w:szCs w:val="24"/>
        </w:rPr>
        <w:t xml:space="preserve"> </w:t>
      </w:r>
      <w:r w:rsidR="00960064">
        <w:rPr>
          <w:rFonts w:ascii="Arial" w:hAnsi="Arial" w:cs="Arial"/>
          <w:sz w:val="24"/>
          <w:szCs w:val="24"/>
        </w:rPr>
        <w:t>The e</w:t>
      </w:r>
      <w:r w:rsidR="00960064" w:rsidRPr="00102217">
        <w:rPr>
          <w:rFonts w:ascii="Arial" w:hAnsi="Arial" w:cs="Arial"/>
          <w:sz w:val="24"/>
          <w:szCs w:val="24"/>
        </w:rPr>
        <w:t xml:space="preserve">xperimental </w:t>
      </w:r>
      <w:r w:rsidR="00960064">
        <w:rPr>
          <w:rFonts w:ascii="Arial" w:hAnsi="Arial" w:cs="Arial"/>
          <w:sz w:val="24"/>
          <w:szCs w:val="24"/>
        </w:rPr>
        <w:t>cultures</w:t>
      </w:r>
      <w:r w:rsidR="00960064" w:rsidRPr="00102217">
        <w:rPr>
          <w:rFonts w:ascii="Arial" w:hAnsi="Arial" w:cs="Arial"/>
          <w:sz w:val="24"/>
          <w:szCs w:val="24"/>
        </w:rPr>
        <w:t xml:space="preserve"> had </w:t>
      </w:r>
      <w:r w:rsidR="00A67EAF" w:rsidRPr="00102217">
        <w:rPr>
          <w:rFonts w:ascii="Arial" w:hAnsi="Arial" w:cs="Arial"/>
          <w:sz w:val="24"/>
          <w:szCs w:val="24"/>
        </w:rPr>
        <w:t>lids</w:t>
      </w:r>
      <w:r w:rsidR="00A67EAF">
        <w:rPr>
          <w:rFonts w:ascii="Arial" w:hAnsi="Arial" w:cs="Arial"/>
          <w:sz w:val="24"/>
          <w:szCs w:val="24"/>
        </w:rPr>
        <w:t xml:space="preserve"> but</w:t>
      </w:r>
      <w:r w:rsidR="00960064" w:rsidRPr="00102217">
        <w:rPr>
          <w:rFonts w:ascii="Arial" w:hAnsi="Arial" w:cs="Arial"/>
          <w:sz w:val="24"/>
          <w:szCs w:val="24"/>
        </w:rPr>
        <w:t xml:space="preserve"> were not tightly sealed due to a gap created by the pump power cord, </w:t>
      </w:r>
      <w:r w:rsidR="00960064">
        <w:rPr>
          <w:rFonts w:ascii="Arial" w:hAnsi="Arial" w:cs="Arial"/>
          <w:sz w:val="24"/>
          <w:szCs w:val="24"/>
        </w:rPr>
        <w:t xml:space="preserve">which resulted in minor chemical drift between </w:t>
      </w:r>
      <w:r w:rsidR="00960064" w:rsidRPr="00102217">
        <w:rPr>
          <w:rFonts w:ascii="Arial" w:hAnsi="Arial" w:cs="Arial"/>
          <w:sz w:val="24"/>
          <w:szCs w:val="24"/>
        </w:rPr>
        <w:t>water changes</w:t>
      </w:r>
      <w:r w:rsidR="00A107AE">
        <w:rPr>
          <w:rFonts w:ascii="Arial" w:hAnsi="Arial" w:cs="Arial"/>
          <w:sz w:val="24"/>
          <w:szCs w:val="24"/>
        </w:rPr>
        <w:t xml:space="preserve"> (Fig. 2)</w:t>
      </w:r>
      <w:r w:rsidR="00960064" w:rsidRPr="00102217">
        <w:rPr>
          <w:rFonts w:ascii="Arial" w:hAnsi="Arial" w:cs="Arial"/>
          <w:sz w:val="24"/>
          <w:szCs w:val="24"/>
        </w:rPr>
        <w:t xml:space="preserve">. </w:t>
      </w:r>
      <w:r w:rsidR="00960064">
        <w:rPr>
          <w:rFonts w:ascii="Arial" w:hAnsi="Arial" w:cs="Arial"/>
          <w:sz w:val="24"/>
          <w:szCs w:val="24"/>
        </w:rPr>
        <w:t>Despite this drift</w:t>
      </w:r>
      <w:r w:rsidR="00960064" w:rsidRPr="00102217">
        <w:rPr>
          <w:rFonts w:ascii="Arial" w:hAnsi="Arial" w:cs="Arial"/>
          <w:color w:val="000000" w:themeColor="text1"/>
          <w:sz w:val="24"/>
          <w:szCs w:val="24"/>
        </w:rPr>
        <w:t xml:space="preserve">, </w:t>
      </w:r>
      <w:r w:rsidR="00960064">
        <w:rPr>
          <w:rFonts w:ascii="Arial" w:hAnsi="Arial" w:cs="Arial"/>
          <w:color w:val="000000" w:themeColor="text1"/>
          <w:sz w:val="24"/>
          <w:szCs w:val="24"/>
        </w:rPr>
        <w:t>chemical conditions across t</w:t>
      </w:r>
      <w:r w:rsidR="00960064" w:rsidRPr="00102217">
        <w:rPr>
          <w:rFonts w:ascii="Arial" w:hAnsi="Arial" w:cs="Arial"/>
          <w:color w:val="000000" w:themeColor="text1"/>
          <w:sz w:val="24"/>
          <w:szCs w:val="24"/>
        </w:rPr>
        <w:t xml:space="preserve">reatments remained </w:t>
      </w:r>
      <w:r w:rsidR="00960064">
        <w:rPr>
          <w:rFonts w:ascii="Arial" w:hAnsi="Arial" w:cs="Arial"/>
          <w:color w:val="000000" w:themeColor="text1"/>
          <w:sz w:val="24"/>
          <w:szCs w:val="24"/>
        </w:rPr>
        <w:t xml:space="preserve">distinct and </w:t>
      </w:r>
      <w:r>
        <w:rPr>
          <w:rFonts w:ascii="Arial" w:hAnsi="Arial" w:cs="Arial"/>
          <w:color w:val="000000" w:themeColor="text1"/>
          <w:sz w:val="24"/>
          <w:szCs w:val="24"/>
        </w:rPr>
        <w:t>differ</w:t>
      </w:r>
      <w:r w:rsidR="00325F3A">
        <w:rPr>
          <w:rFonts w:ascii="Arial" w:hAnsi="Arial" w:cs="Arial"/>
          <w:color w:val="000000" w:themeColor="text1"/>
          <w:sz w:val="24"/>
          <w:szCs w:val="24"/>
        </w:rPr>
        <w:t>ed</w:t>
      </w:r>
      <w:r>
        <w:rPr>
          <w:rFonts w:ascii="Arial" w:hAnsi="Arial" w:cs="Arial"/>
          <w:color w:val="000000" w:themeColor="text1"/>
          <w:sz w:val="24"/>
          <w:szCs w:val="24"/>
        </w:rPr>
        <w:t xml:space="preserve"> </w:t>
      </w:r>
      <w:r w:rsidR="00960064">
        <w:rPr>
          <w:rFonts w:ascii="Arial" w:hAnsi="Arial" w:cs="Arial"/>
          <w:color w:val="000000" w:themeColor="text1"/>
          <w:sz w:val="24"/>
          <w:szCs w:val="24"/>
        </w:rPr>
        <w:t>statistically</w:t>
      </w:r>
      <w:r w:rsidR="00960064" w:rsidRPr="00102217">
        <w:rPr>
          <w:rFonts w:ascii="Arial" w:hAnsi="Arial" w:cs="Arial"/>
          <w:color w:val="000000" w:themeColor="text1"/>
          <w:sz w:val="24"/>
          <w:szCs w:val="24"/>
        </w:rPr>
        <w:t xml:space="preserve">. </w:t>
      </w:r>
      <w:r w:rsidR="00960064">
        <w:rPr>
          <w:rFonts w:ascii="Arial" w:hAnsi="Arial" w:cs="Arial"/>
          <w:sz w:val="24"/>
          <w:szCs w:val="24"/>
        </w:rPr>
        <w:t>Any m</w:t>
      </w:r>
      <w:r w:rsidR="00960064" w:rsidRPr="00102217">
        <w:rPr>
          <w:rFonts w:ascii="Arial" w:hAnsi="Arial" w:cs="Arial"/>
          <w:sz w:val="24"/>
          <w:szCs w:val="24"/>
        </w:rPr>
        <w:t xml:space="preserve">ortality of oysters </w:t>
      </w:r>
      <w:r w:rsidR="00960064">
        <w:rPr>
          <w:rFonts w:ascii="Arial" w:hAnsi="Arial" w:cs="Arial"/>
          <w:sz w:val="24"/>
          <w:szCs w:val="24"/>
        </w:rPr>
        <w:t xml:space="preserve">(always &lt;X%) </w:t>
      </w:r>
      <w:r w:rsidR="00960064" w:rsidRPr="00102217">
        <w:rPr>
          <w:rFonts w:ascii="Arial" w:hAnsi="Arial" w:cs="Arial"/>
          <w:sz w:val="24"/>
          <w:szCs w:val="24"/>
        </w:rPr>
        <w:t xml:space="preserve">was recorded at the same time as water changes, and shells </w:t>
      </w:r>
      <w:r w:rsidR="00960064">
        <w:rPr>
          <w:rFonts w:ascii="Arial" w:hAnsi="Arial" w:cs="Arial"/>
          <w:sz w:val="24"/>
          <w:szCs w:val="24"/>
        </w:rPr>
        <w:t xml:space="preserve">of deceased oysters </w:t>
      </w:r>
      <w:r w:rsidR="00960064" w:rsidRPr="00102217">
        <w:rPr>
          <w:rFonts w:ascii="Arial" w:hAnsi="Arial" w:cs="Arial"/>
          <w:sz w:val="24"/>
          <w:szCs w:val="24"/>
        </w:rPr>
        <w:t xml:space="preserve">were promptly </w:t>
      </w:r>
      <w:r w:rsidR="00960064">
        <w:rPr>
          <w:rFonts w:ascii="Arial" w:hAnsi="Arial" w:cs="Arial"/>
          <w:sz w:val="24"/>
          <w:szCs w:val="24"/>
        </w:rPr>
        <w:t xml:space="preserve">removed from the cultures and </w:t>
      </w:r>
      <w:r w:rsidR="00960064" w:rsidRPr="00102217">
        <w:rPr>
          <w:rFonts w:ascii="Arial" w:hAnsi="Arial" w:cs="Arial"/>
          <w:sz w:val="24"/>
          <w:szCs w:val="24"/>
        </w:rPr>
        <w:t xml:space="preserve">discarded. </w:t>
      </w:r>
    </w:p>
    <w:p w14:paraId="44AE6AE9" w14:textId="77777777" w:rsidR="008507FE" w:rsidRDefault="008507FE" w:rsidP="00C15126">
      <w:pPr>
        <w:pStyle w:val="NoSpacing"/>
        <w:rPr>
          <w:rFonts w:ascii="Arial" w:hAnsi="Arial" w:cs="Arial"/>
          <w:sz w:val="24"/>
          <w:szCs w:val="24"/>
        </w:rPr>
      </w:pPr>
    </w:p>
    <w:p w14:paraId="18D2C297" w14:textId="6A122FB7" w:rsidR="00E22734" w:rsidRPr="00102217" w:rsidRDefault="007F38F6" w:rsidP="003F7DE4">
      <w:pPr>
        <w:pStyle w:val="NoSpacing"/>
        <w:rPr>
          <w:rFonts w:ascii="Arial" w:hAnsi="Arial" w:cs="Arial"/>
          <w:sz w:val="24"/>
          <w:szCs w:val="24"/>
        </w:rPr>
      </w:pPr>
      <w:r>
        <w:rPr>
          <w:rFonts w:ascii="Arial" w:hAnsi="Arial" w:cs="Arial"/>
          <w:noProof/>
          <w:sz w:val="24"/>
          <w:szCs w:val="24"/>
        </w:rPr>
        <w:lastRenderedPageBreak/>
        <mc:AlternateContent>
          <mc:Choice Requires="wpg">
            <w:drawing>
              <wp:anchor distT="0" distB="0" distL="114300" distR="114300" simplePos="0" relativeHeight="251715584" behindDoc="0" locked="0" layoutInCell="1" allowOverlap="1" wp14:anchorId="4C8AF284" wp14:editId="33166DEC">
                <wp:simplePos x="0" y="0"/>
                <wp:positionH relativeFrom="column">
                  <wp:posOffset>1784350</wp:posOffset>
                </wp:positionH>
                <wp:positionV relativeFrom="paragraph">
                  <wp:posOffset>76200</wp:posOffset>
                </wp:positionV>
                <wp:extent cx="4411980" cy="5881370"/>
                <wp:effectExtent l="0" t="0" r="7620" b="5080"/>
                <wp:wrapSquare wrapText="bothSides"/>
                <wp:docPr id="32" name="Group 32"/>
                <wp:cNvGraphicFramePr/>
                <a:graphic xmlns:a="http://schemas.openxmlformats.org/drawingml/2006/main">
                  <a:graphicData uri="http://schemas.microsoft.com/office/word/2010/wordprocessingGroup">
                    <wpg:wgp>
                      <wpg:cNvGrpSpPr/>
                      <wpg:grpSpPr>
                        <a:xfrm>
                          <a:off x="0" y="0"/>
                          <a:ext cx="4411980" cy="5881370"/>
                          <a:chOff x="25576" y="34787"/>
                          <a:chExt cx="4546009" cy="5923059"/>
                        </a:xfrm>
                      </wpg:grpSpPr>
                      <wpg:grpSp>
                        <wpg:cNvPr id="30" name="Group 30"/>
                        <wpg:cNvGrpSpPr/>
                        <wpg:grpSpPr>
                          <a:xfrm>
                            <a:off x="25576" y="34787"/>
                            <a:ext cx="4546009" cy="5389328"/>
                            <a:chOff x="25576" y="0"/>
                            <a:chExt cx="4546009" cy="5389328"/>
                          </a:xfrm>
                        </wpg:grpSpPr>
                        <wpg:grpSp>
                          <wpg:cNvPr id="28" name="Group 28"/>
                          <wpg:cNvGrpSpPr/>
                          <wpg:grpSpPr>
                            <a:xfrm>
                              <a:off x="25576" y="0"/>
                              <a:ext cx="3726178" cy="5389328"/>
                              <a:chOff x="33289" y="0"/>
                              <a:chExt cx="4850765" cy="7520340"/>
                            </a:xfrm>
                          </wpg:grpSpPr>
                          <pic:pic xmlns:pic="http://schemas.openxmlformats.org/drawingml/2006/picture">
                            <pic:nvPicPr>
                              <pic:cNvPr id="12" name="Picture 12"/>
                              <pic:cNvPicPr>
                                <a:picLocks noChangeAspect="1"/>
                              </pic:cNvPicPr>
                            </pic:nvPicPr>
                            <pic:blipFill rotWithShape="1">
                              <a:blip r:embed="rId13">
                                <a:extLst>
                                  <a:ext uri="{28A0092B-C50C-407E-A947-70E740481C1C}">
                                    <a14:useLocalDpi xmlns:a14="http://schemas.microsoft.com/office/drawing/2010/main" val="0"/>
                                  </a:ext>
                                </a:extLst>
                              </a:blip>
                              <a:srcRect t="5346" r="9542"/>
                              <a:stretch/>
                            </pic:blipFill>
                            <pic:spPr bwMode="auto">
                              <a:xfrm>
                                <a:off x="33289" y="3959260"/>
                                <a:ext cx="4850765" cy="3561080"/>
                              </a:xfrm>
                              <a:prstGeom prst="rect">
                                <a:avLst/>
                              </a:prstGeom>
                              <a:noFill/>
                              <a:ln>
                                <a:noFill/>
                              </a:ln>
                              <a:extLst>
                                <a:ext uri="{53640926-AAD7-44D8-BBD7-CCE9431645EC}">
                                  <a14:shadowObscured xmlns:a14="http://schemas.microsoft.com/office/drawing/2010/main"/>
                                </a:ext>
                              </a:extLst>
                            </pic:spPr>
                          </pic:pic>
                          <wpg:grpSp>
                            <wpg:cNvPr id="26" name="Group 26"/>
                            <wpg:cNvGrpSpPr/>
                            <wpg:grpSpPr>
                              <a:xfrm>
                                <a:off x="42817" y="0"/>
                                <a:ext cx="4841237" cy="3959225"/>
                                <a:chOff x="42817" y="0"/>
                                <a:chExt cx="4841237" cy="3959852"/>
                              </a:xfrm>
                            </wpg:grpSpPr>
                            <wpg:grpSp>
                              <wpg:cNvPr id="19" name="Group 19"/>
                              <wpg:cNvGrpSpPr/>
                              <wpg:grpSpPr>
                                <a:xfrm>
                                  <a:off x="42817" y="0"/>
                                  <a:ext cx="4841237" cy="3959852"/>
                                  <a:chOff x="42817" y="-450949"/>
                                  <a:chExt cx="4841237" cy="3960051"/>
                                </a:xfrm>
                              </wpg:grpSpPr>
                              <pic:pic xmlns:pic="http://schemas.openxmlformats.org/drawingml/2006/picture">
                                <pic:nvPicPr>
                                  <pic:cNvPr id="14" name="Picture 14"/>
                                  <pic:cNvPicPr>
                                    <a:picLocks noChangeAspect="1"/>
                                  </pic:cNvPicPr>
                                </pic:nvPicPr>
                                <pic:blipFill rotWithShape="1">
                                  <a:blip r:embed="rId14">
                                    <a:extLst>
                                      <a:ext uri="{28A0092B-C50C-407E-A947-70E740481C1C}">
                                        <a14:useLocalDpi xmlns:a14="http://schemas.microsoft.com/office/drawing/2010/main" val="0"/>
                                      </a:ext>
                                    </a:extLst>
                                  </a:blip>
                                  <a:srcRect t="32561" r="11245" b="20536"/>
                                  <a:stretch/>
                                </pic:blipFill>
                                <pic:spPr bwMode="auto">
                                  <a:xfrm>
                                    <a:off x="42818" y="-450949"/>
                                    <a:ext cx="4759323" cy="1764030"/>
                                  </a:xfrm>
                                  <a:prstGeom prst="rect">
                                    <a:avLst/>
                                  </a:prstGeom>
                                  <a:noFill/>
                                  <a:ln>
                                    <a:noFill/>
                                  </a:ln>
                                  <a:extLst>
                                    <a:ext uri="{53640926-AAD7-44D8-BBD7-CCE9431645EC}">
                                      <a14:shadowObscured xmlns:a14="http://schemas.microsoft.com/office/drawing/2010/main"/>
                                    </a:ext>
                                  </a:extLst>
                                </pic:spPr>
                              </pic:pic>
                              <wpg:grpSp>
                                <wpg:cNvPr id="18" name="Group 18"/>
                                <wpg:cNvGrpSpPr/>
                                <wpg:grpSpPr>
                                  <a:xfrm>
                                    <a:off x="42817" y="1313081"/>
                                    <a:ext cx="4841237" cy="2196021"/>
                                    <a:chOff x="42823" y="216976"/>
                                    <a:chExt cx="4841628" cy="2196055"/>
                                  </a:xfrm>
                                </wpg:grpSpPr>
                                <pic:pic xmlns:pic="http://schemas.openxmlformats.org/drawingml/2006/picture">
                                  <pic:nvPicPr>
                                    <pic:cNvPr id="15" name="Picture 15"/>
                                    <pic:cNvPicPr>
                                      <a:picLocks noChangeAspect="1"/>
                                    </pic:cNvPicPr>
                                  </pic:nvPicPr>
                                  <pic:blipFill rotWithShape="1">
                                    <a:blip r:embed="rId15">
                                      <a:extLst>
                                        <a:ext uri="{28A0092B-C50C-407E-A947-70E740481C1C}">
                                          <a14:useLocalDpi xmlns:a14="http://schemas.microsoft.com/office/drawing/2010/main" val="0"/>
                                        </a:ext>
                                      </a:extLst>
                                    </a:blip>
                                    <a:srcRect l="11258" t="5769" r="9712" b="67129"/>
                                    <a:stretch/>
                                  </pic:blipFill>
                                  <pic:spPr bwMode="auto">
                                    <a:xfrm>
                                      <a:off x="646561" y="216976"/>
                                      <a:ext cx="4237890" cy="10193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6" name="Picture 16" descr="A graph with numbers and a line of trees&#10;&#10;Description automatically generated"/>
                                    <pic:cNvPicPr>
                                      <a:picLocks noChangeAspect="1"/>
                                    </pic:cNvPicPr>
                                  </pic:nvPicPr>
                                  <pic:blipFill rotWithShape="1">
                                    <a:blip r:embed="rId15">
                                      <a:extLst>
                                        <a:ext uri="{28A0092B-C50C-407E-A947-70E740481C1C}">
                                          <a14:useLocalDpi xmlns:a14="http://schemas.microsoft.com/office/drawing/2010/main" val="0"/>
                                        </a:ext>
                                      </a:extLst>
                                    </a:blip>
                                    <a:srcRect t="41441" r="9715" b="20122"/>
                                    <a:stretch/>
                                  </pic:blipFill>
                                  <pic:spPr bwMode="auto">
                                    <a:xfrm>
                                      <a:off x="42823" y="967153"/>
                                      <a:ext cx="4841628" cy="1445878"/>
                                    </a:xfrm>
                                    <a:prstGeom prst="rect">
                                      <a:avLst/>
                                    </a:prstGeom>
                                    <a:noFill/>
                                    <a:ln>
                                      <a:noFill/>
                                    </a:ln>
                                    <a:extLst>
                                      <a:ext uri="{53640926-AAD7-44D8-BBD7-CCE9431645EC}">
                                        <a14:shadowObscured xmlns:a14="http://schemas.microsoft.com/office/drawing/2010/main"/>
                                      </a:ext>
                                    </a:extLst>
                                  </pic:spPr>
                                </pic:pic>
                              </wpg:grpSp>
                            </wpg:grpSp>
                            <pic:pic xmlns:pic="http://schemas.openxmlformats.org/drawingml/2006/picture">
                              <pic:nvPicPr>
                                <pic:cNvPr id="25" name="Picture 25" descr="A graph with numbers and a line of trees&#10;&#10;Description automatically generated"/>
                                <pic:cNvPicPr>
                                  <a:picLocks noChangeAspect="1"/>
                                </pic:cNvPicPr>
                              </pic:nvPicPr>
                              <pic:blipFill rotWithShape="1">
                                <a:blip r:embed="rId15">
                                  <a:extLst>
                                    <a:ext uri="{28A0092B-C50C-407E-A947-70E740481C1C}">
                                      <a14:useLocalDpi xmlns:a14="http://schemas.microsoft.com/office/drawing/2010/main" val="0"/>
                                    </a:ext>
                                  </a:extLst>
                                </a:blip>
                                <a:srcRect t="41433" r="90091" b="40589"/>
                                <a:stretch/>
                              </pic:blipFill>
                              <pic:spPr bwMode="auto">
                                <a:xfrm>
                                  <a:off x="72572" y="2513557"/>
                                  <a:ext cx="531118" cy="675871"/>
                                </a:xfrm>
                                <a:prstGeom prst="rect">
                                  <a:avLst/>
                                </a:prstGeom>
                                <a:noFill/>
                                <a:ln>
                                  <a:noFill/>
                                </a:ln>
                                <a:extLst>
                                  <a:ext uri="{53640926-AAD7-44D8-BBD7-CCE9431645EC}">
                                    <a14:shadowObscured xmlns:a14="http://schemas.microsoft.com/office/drawing/2010/main"/>
                                  </a:ext>
                                </a:extLst>
                              </pic:spPr>
                            </pic:pic>
                          </wpg:grpSp>
                        </wpg:grpSp>
                        <wpg:grpSp>
                          <wpg:cNvPr id="29" name="Group 29"/>
                          <wpg:cNvGrpSpPr/>
                          <wpg:grpSpPr>
                            <a:xfrm>
                              <a:off x="3844108" y="1992469"/>
                              <a:ext cx="727477" cy="2839241"/>
                              <a:chOff x="102026" y="-257361"/>
                              <a:chExt cx="727477" cy="2843173"/>
                            </a:xfrm>
                          </wpg:grpSpPr>
                          <pic:pic xmlns:pic="http://schemas.openxmlformats.org/drawingml/2006/picture">
                            <pic:nvPicPr>
                              <pic:cNvPr id="13" name="Picture 13"/>
                              <pic:cNvPicPr>
                                <a:picLocks noChangeAspect="1"/>
                              </pic:cNvPicPr>
                            </pic:nvPicPr>
                            <pic:blipFill rotWithShape="1">
                              <a:blip r:embed="rId16">
                                <a:extLst>
                                  <a:ext uri="{28A0092B-C50C-407E-A947-70E740481C1C}">
                                    <a14:useLocalDpi xmlns:a14="http://schemas.microsoft.com/office/drawing/2010/main" val="0"/>
                                  </a:ext>
                                </a:extLst>
                              </a:blip>
                              <a:srcRect l="17843" t="7658" r="69307" b="68040"/>
                              <a:stretch/>
                            </pic:blipFill>
                            <pic:spPr bwMode="auto">
                              <a:xfrm>
                                <a:off x="180979" y="-257361"/>
                                <a:ext cx="490266" cy="650319"/>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7" name="Picture 27" descr="A graph with numbers and symbols&#10;&#10;Description automatically generated"/>
                              <pic:cNvPicPr>
                                <a:picLocks noChangeAspect="1"/>
                              </pic:cNvPicPr>
                            </pic:nvPicPr>
                            <pic:blipFill rotWithShape="1">
                              <a:blip r:embed="rId16">
                                <a:extLst>
                                  <a:ext uri="{28A0092B-C50C-407E-A947-70E740481C1C}">
                                    <a14:useLocalDpi xmlns:a14="http://schemas.microsoft.com/office/drawing/2010/main" val="0"/>
                                  </a:ext>
                                </a:extLst>
                              </a:blip>
                              <a:srcRect l="75573" t="8605" r="7022" b="20788"/>
                              <a:stretch/>
                            </pic:blipFill>
                            <pic:spPr bwMode="auto">
                              <a:xfrm>
                                <a:off x="102026" y="512902"/>
                                <a:ext cx="727477" cy="2072910"/>
                              </a:xfrm>
                              <a:prstGeom prst="rect">
                                <a:avLst/>
                              </a:prstGeom>
                              <a:noFill/>
                              <a:ln>
                                <a:noFill/>
                              </a:ln>
                              <a:extLst>
                                <a:ext uri="{53640926-AAD7-44D8-BBD7-CCE9431645EC}">
                                  <a14:shadowObscured xmlns:a14="http://schemas.microsoft.com/office/drawing/2010/main"/>
                                </a:ext>
                              </a:extLst>
                            </pic:spPr>
                          </pic:pic>
                        </wpg:grpSp>
                      </wpg:grpSp>
                      <wps:wsp>
                        <wps:cNvPr id="31" name="Text Box 2"/>
                        <wps:cNvSpPr txBox="1">
                          <a:spLocks noChangeArrowheads="1"/>
                        </wps:cNvSpPr>
                        <wps:spPr bwMode="auto">
                          <a:xfrm>
                            <a:off x="312957" y="5262125"/>
                            <a:ext cx="4190581" cy="695721"/>
                          </a:xfrm>
                          <a:prstGeom prst="rect">
                            <a:avLst/>
                          </a:prstGeom>
                          <a:solidFill>
                            <a:srgbClr val="FFFFFF"/>
                          </a:solidFill>
                          <a:ln w="9525">
                            <a:noFill/>
                            <a:miter lim="800000"/>
                            <a:headEnd/>
                            <a:tailEnd/>
                          </a:ln>
                        </wps:spPr>
                        <wps:txbx>
                          <w:txbxContent>
                            <w:p w14:paraId="7BD838BF" w14:textId="77777777" w:rsidR="00901EBE" w:rsidRPr="0054286D" w:rsidRDefault="00901EBE" w:rsidP="00797D74">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2 </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C8AF284" id="Group 32" o:spid="_x0000_s1029" style="position:absolute;margin-left:140.5pt;margin-top:6pt;width:347.4pt;height:463.1pt;z-index:251715584;mso-width-relative:margin;mso-height-relative:margin" coordorigin="255,347" coordsize="45460,592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">
                <v:group id="Group 30" o:spid="_x0000_s1030" style="position:absolute;left:255;top:347;width:45460;height:53894" coordorigin="255" coordsize="45460,53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28" o:spid="_x0000_s1031" style="position:absolute;left:255;width:37262;height:53893" coordorigin="332" coordsize="48507,75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Picture 12" o:spid="_x0000_s1032" type="#_x0000_t75" style="position:absolute;left:332;top:39592;width:48508;height:35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">
                      <v:imagedata r:id="rId17" o:title="" croptop="3504f" cropright="6253f"/>
                      <v:path arrowok="t"/>
                    </v:shape>
                    <v:group id="Group 26" o:spid="_x0000_s1033" style="position:absolute;left:428;width:48412;height:39592" coordorigin="428" coordsize="48412,39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 19" o:spid="_x0000_s1034" style="position:absolute;left:428;width:48412;height:39598" coordorigin="428,-4509" coordsize="48412,3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Picture 14" o:spid="_x0000_s1035" type="#_x0000_t75" style="position:absolute;left:428;top:-4509;width:47593;height:176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">
                          <v:imagedata r:id="rId18" o:title="" croptop="21339f" cropbottom="13458f" cropright="7370f"/>
                          <v:path arrowok="t"/>
                        </v:shape>
                        <v:group id="Group 18" o:spid="_x0000_s1036" style="position:absolute;left:428;top:13130;width:48412;height:21961" coordorigin="428,2169" coordsize="48416,2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Picture 15" o:spid="_x0000_s1037" type="#_x0000_t75" style="position:absolute;left:6465;top:2169;width:42379;height:10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">
                            <v:imagedata r:id="rId19" o:title="" croptop="3781f" cropbottom="43994f" cropleft="7378f" cropright="6365f"/>
                            <v:path arrowok="t"/>
                          </v:shape>
                          <v:shape id="Picture 16" o:spid="_x0000_s1038" type="#_x0000_t75" alt="A graph with numbers and a line of trees&#10;&#10;Description automatically generated" style="position:absolute;left:428;top:9671;width:48416;height:14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">
                            <v:imagedata r:id="rId19" o:title="A graph with numbers and a line of trees&#10;&#10;Description automatically generated" croptop="27159f" cropbottom="13187f" cropright="6367f"/>
                            <v:path arrowok="t"/>
                          </v:shape>
                        </v:group>
                      </v:group>
                      <v:shape id="Picture 25" o:spid="_x0000_s1039" type="#_x0000_t75" alt="A graph with numbers and a line of trees&#10;&#10;Description automatically generated" style="position:absolute;left:725;top:25135;width:5311;height:6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">
                        <v:imagedata r:id="rId19" o:title="A graph with numbers and a line of trees&#10;&#10;Description automatically generated" croptop="27154f" cropbottom="26600f" cropright="59042f"/>
                        <v:path arrowok="t"/>
                      </v:shape>
                    </v:group>
                  </v:group>
                  <v:group id="Group 29" o:spid="_x0000_s1040" style="position:absolute;left:38441;top:19924;width:7274;height:28393" coordorigin="1020,-2573" coordsize="7274,28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Picture 13" o:spid="_x0000_s1041" type="#_x0000_t75" style="position:absolute;left:1809;top:-2573;width:4903;height:65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">
                      <v:imagedata r:id="rId20" o:title="" croptop="5019f" cropbottom="44591f" cropleft="11694f" cropright="45421f"/>
                      <v:path arrowok="t"/>
                    </v:shape>
                    <v:shape id="Picture 27" o:spid="_x0000_s1042" type="#_x0000_t75" alt="A graph with numbers and symbols&#10;&#10;Description automatically generated" style="position:absolute;left:1020;top:5129;width:7275;height:207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">
                      <v:imagedata r:id="rId20" o:title="A graph with numbers and symbols&#10;&#10;Description automatically generated" croptop="5639f" cropbottom="13624f" cropleft="49528f" cropright="4602f"/>
                      <v:path arrowok="t"/>
                    </v:shape>
                  </v:group>
                </v:group>
                <v:shape id="Text Box 2" o:spid="_x0000_s1043" type="#_x0000_t202" style="position:absolute;left:3129;top:52621;width:41906;height:6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7BD838BF" w14:textId="77777777" w:rsidR="00901EBE" w:rsidRPr="0054286D" w:rsidRDefault="00901EBE" w:rsidP="00797D74">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2 </w:t>
                        </w:r>
                      </w:p>
                    </w:txbxContent>
                  </v:textbox>
                </v:shape>
                <w10:wrap type="square"/>
              </v:group>
            </w:pict>
          </mc:Fallback>
        </mc:AlternateContent>
      </w:r>
      <w:r w:rsidR="008D0981">
        <w:rPr>
          <w:rFonts w:ascii="Arial" w:hAnsi="Arial" w:cs="Arial"/>
          <w:sz w:val="24"/>
          <w:szCs w:val="24"/>
        </w:rPr>
        <w:t>Before and</w:t>
      </w:r>
      <w:r w:rsidR="008D0981" w:rsidRPr="00102217">
        <w:rPr>
          <w:rFonts w:ascii="Arial" w:hAnsi="Arial" w:cs="Arial"/>
          <w:sz w:val="24"/>
          <w:szCs w:val="24"/>
        </w:rPr>
        <w:t xml:space="preserve"> after </w:t>
      </w:r>
      <w:r w:rsidR="008D0981">
        <w:rPr>
          <w:rFonts w:ascii="Arial" w:hAnsi="Arial" w:cs="Arial"/>
          <w:sz w:val="24"/>
          <w:szCs w:val="24"/>
        </w:rPr>
        <w:t xml:space="preserve">each </w:t>
      </w:r>
      <w:r w:rsidR="008D0981" w:rsidRPr="00102217">
        <w:rPr>
          <w:rFonts w:ascii="Arial" w:hAnsi="Arial" w:cs="Arial"/>
          <w:sz w:val="24"/>
          <w:szCs w:val="24"/>
        </w:rPr>
        <w:t xml:space="preserve">water </w:t>
      </w:r>
      <w:r w:rsidR="008D0981">
        <w:rPr>
          <w:rFonts w:ascii="Arial" w:hAnsi="Arial" w:cs="Arial"/>
          <w:sz w:val="24"/>
          <w:szCs w:val="24"/>
        </w:rPr>
        <w:t>change</w:t>
      </w:r>
      <w:r w:rsidR="009F04F3">
        <w:rPr>
          <w:rFonts w:ascii="Arial" w:hAnsi="Arial" w:cs="Arial"/>
          <w:sz w:val="24"/>
          <w:szCs w:val="24"/>
        </w:rPr>
        <w:t xml:space="preserve"> during both experiments</w:t>
      </w:r>
      <w:r w:rsidR="008D0981" w:rsidRPr="00102217">
        <w:rPr>
          <w:rFonts w:ascii="Arial" w:hAnsi="Arial" w:cs="Arial"/>
          <w:sz w:val="24"/>
          <w:szCs w:val="24"/>
        </w:rPr>
        <w:t xml:space="preserve">, we measured seawater temperature, salinity, pH, and dissolved oxygen concentration with a handheld multi-parameter </w:t>
      </w:r>
      <w:r w:rsidR="008D0981">
        <w:rPr>
          <w:rFonts w:ascii="Arial" w:hAnsi="Arial" w:cs="Arial"/>
          <w:sz w:val="24"/>
          <w:szCs w:val="24"/>
        </w:rPr>
        <w:t>sensor</w:t>
      </w:r>
      <w:r w:rsidR="008D0981" w:rsidRPr="00102217">
        <w:rPr>
          <w:rFonts w:ascii="Arial" w:hAnsi="Arial" w:cs="Arial"/>
          <w:sz w:val="24"/>
          <w:szCs w:val="24"/>
        </w:rPr>
        <w:t xml:space="preserve"> (YSI X). </w:t>
      </w:r>
      <w:r w:rsidR="008D0981">
        <w:rPr>
          <w:rFonts w:ascii="Arial" w:hAnsi="Arial" w:cs="Arial"/>
          <w:sz w:val="24"/>
          <w:szCs w:val="24"/>
        </w:rPr>
        <w:t xml:space="preserve">In X percent of pH measurements, we collected and analyzed discrete bottle samples for </w:t>
      </w:r>
      <w:r w:rsidR="008D0981" w:rsidRPr="00102217">
        <w:rPr>
          <w:rFonts w:ascii="Arial" w:hAnsi="Arial" w:cs="Arial"/>
          <w:sz w:val="24"/>
          <w:szCs w:val="24"/>
        </w:rPr>
        <w:t xml:space="preserve">spectrophotometric </w:t>
      </w:r>
      <w:r w:rsidR="008D0981">
        <w:rPr>
          <w:rFonts w:ascii="Arial" w:hAnsi="Arial" w:cs="Arial"/>
          <w:sz w:val="24"/>
          <w:szCs w:val="24"/>
        </w:rPr>
        <w:t>determination of pH</w:t>
      </w:r>
      <w:r w:rsidR="008D0981" w:rsidRPr="00102217">
        <w:rPr>
          <w:rFonts w:ascii="Arial" w:hAnsi="Arial" w:cs="Arial"/>
          <w:sz w:val="24"/>
          <w:szCs w:val="24"/>
        </w:rPr>
        <w:t xml:space="preserve"> </w:t>
      </w:r>
      <w:r w:rsidR="008D0981" w:rsidRPr="00102217">
        <w:rPr>
          <w:rFonts w:ascii="Arial" w:hAnsi="Arial" w:cs="Arial"/>
          <w:color w:val="000000" w:themeColor="text1"/>
          <w:sz w:val="24"/>
          <w:szCs w:val="24"/>
        </w:rPr>
        <w:t xml:space="preserve">(calibrated </w:t>
      </w:r>
      <w:r w:rsidR="00DB23F5">
        <w:rPr>
          <w:rFonts w:ascii="Arial" w:hAnsi="Arial" w:cs="Arial"/>
          <w:color w:val="000000" w:themeColor="text1"/>
          <w:sz w:val="24"/>
          <w:szCs w:val="24"/>
        </w:rPr>
        <w:t>on the same day</w:t>
      </w:r>
      <w:r w:rsidR="00DB23F5" w:rsidRPr="00102217">
        <w:rPr>
          <w:rFonts w:ascii="Arial" w:hAnsi="Arial" w:cs="Arial"/>
          <w:color w:val="000000" w:themeColor="text1"/>
          <w:sz w:val="24"/>
          <w:szCs w:val="24"/>
        </w:rPr>
        <w:t xml:space="preserve"> </w:t>
      </w:r>
      <w:r w:rsidR="008D0981" w:rsidRPr="00102217">
        <w:rPr>
          <w:rFonts w:ascii="Arial" w:hAnsi="Arial" w:cs="Arial"/>
          <w:color w:val="000000" w:themeColor="text1"/>
          <w:sz w:val="24"/>
          <w:szCs w:val="24"/>
        </w:rPr>
        <w:t xml:space="preserve">with m-cresol dye standards, </w:t>
      </w:r>
      <w:r w:rsidR="008D0981" w:rsidRPr="00102217">
        <w:rPr>
          <w:rFonts w:ascii="Arial" w:hAnsi="Arial" w:cs="Arial"/>
          <w:color w:val="000000" w:themeColor="text1"/>
          <w:sz w:val="24"/>
          <w:szCs w:val="24"/>
        </w:rPr>
        <w:fldChar w:fldCharType="begin"/>
      </w:r>
      <w:r w:rsidR="008D0981" w:rsidRPr="00102217">
        <w:rPr>
          <w:rFonts w:ascii="Arial" w:hAnsi="Arial" w:cs="Arial"/>
          <w:color w:val="000000" w:themeColor="text1"/>
          <w:sz w:val="24"/>
          <w:szCs w:val="24"/>
        </w:rPr>
        <w:instrText xml:space="preserve"> ADDIN ZOTERO_ITEM CSL_CITATION {"citationID":"a23nifjiq32","properties":{"formattedCitation":"\\uldash{(Easley and Byrne 2015)}","plainCitation":"(Easley and Byrne 2015)","dontUpdate":true,"noteIndex":0},"citationItems":[{"id":978,"uris":["http://zotero.org/users/4496705/items/ALGX94HJ"],"itemData":{"id":978,"type":"article-journal","container-title":"Environmental Science &amp; Technology","DOI":"10.1021/acs.est.5b01226","ISSN":"0013-936X, 1520-5851","issue":"9","journalAbbreviation":"Environ. Sci. Technol.","language":"en","page":"5841-5841","source":"DOI.org (Crossref)","title":"Correction to Spectrophotometric Calibration of pH Electrodes in Seawater Using Purified m-Cresol Purple","volume":"49","author":[{"family":"Easley","given":"Regina A."},{"family":"Byrne","given":"Robert H."}],"issued":{"date-parts":[["2015",5,5]]}}}],"schema":"https://github.com/citation-style-language/schema/raw/master/csl-citation.json"} </w:instrText>
      </w:r>
      <w:r w:rsidR="008D0981" w:rsidRPr="00102217">
        <w:rPr>
          <w:rFonts w:ascii="Arial" w:hAnsi="Arial" w:cs="Arial"/>
          <w:color w:val="000000" w:themeColor="text1"/>
          <w:sz w:val="24"/>
          <w:szCs w:val="24"/>
        </w:rPr>
        <w:fldChar w:fldCharType="separate"/>
      </w:r>
      <w:r w:rsidR="008D0981" w:rsidRPr="00102217">
        <w:rPr>
          <w:rFonts w:ascii="Arial" w:hAnsi="Arial" w:cs="Arial"/>
          <w:sz w:val="24"/>
          <w:szCs w:val="24"/>
          <w:u w:val="dash"/>
        </w:rPr>
        <w:t>Easley and Byrne 2015)</w:t>
      </w:r>
      <w:r w:rsidR="008D0981" w:rsidRPr="00102217">
        <w:rPr>
          <w:rFonts w:ascii="Arial" w:hAnsi="Arial" w:cs="Arial"/>
          <w:color w:val="000000" w:themeColor="text1"/>
          <w:sz w:val="24"/>
          <w:szCs w:val="24"/>
        </w:rPr>
        <w:fldChar w:fldCharType="end"/>
      </w:r>
      <w:r w:rsidR="008D0981">
        <w:rPr>
          <w:rFonts w:ascii="Arial" w:hAnsi="Arial" w:cs="Arial"/>
          <w:sz w:val="24"/>
          <w:szCs w:val="24"/>
        </w:rPr>
        <w:t>, and used the</w:t>
      </w:r>
      <w:r w:rsidR="008D0981" w:rsidRPr="00102217">
        <w:rPr>
          <w:rFonts w:ascii="Arial" w:hAnsi="Arial" w:cs="Arial"/>
          <w:sz w:val="24"/>
          <w:szCs w:val="24"/>
        </w:rPr>
        <w:t xml:space="preserve"> </w:t>
      </w:r>
      <w:r w:rsidR="008D0981">
        <w:rPr>
          <w:rFonts w:ascii="Arial" w:hAnsi="Arial" w:cs="Arial"/>
          <w:sz w:val="24"/>
          <w:szCs w:val="24"/>
        </w:rPr>
        <w:t>latter data</w:t>
      </w:r>
      <w:r w:rsidR="008D0981" w:rsidRPr="00102217">
        <w:rPr>
          <w:rFonts w:ascii="Arial" w:hAnsi="Arial" w:cs="Arial"/>
          <w:sz w:val="24"/>
          <w:szCs w:val="24"/>
        </w:rPr>
        <w:t xml:space="preserve"> to </w:t>
      </w:r>
      <w:r w:rsidR="008D0981">
        <w:rPr>
          <w:rFonts w:ascii="Arial" w:hAnsi="Arial" w:cs="Arial"/>
          <w:sz w:val="24"/>
          <w:szCs w:val="24"/>
        </w:rPr>
        <w:t>translate pH</w:t>
      </w:r>
      <w:r w:rsidR="00960064">
        <w:rPr>
          <w:rFonts w:ascii="Arial" w:hAnsi="Arial" w:cs="Arial"/>
          <w:sz w:val="24"/>
          <w:szCs w:val="24"/>
        </w:rPr>
        <w:t xml:space="preserve"> data</w:t>
      </w:r>
      <w:r w:rsidR="008D0981" w:rsidRPr="00102217">
        <w:rPr>
          <w:rFonts w:ascii="Arial" w:hAnsi="Arial" w:cs="Arial"/>
          <w:sz w:val="24"/>
          <w:szCs w:val="24"/>
        </w:rPr>
        <w:t xml:space="preserve"> to </w:t>
      </w:r>
      <w:r w:rsidR="008D0981">
        <w:rPr>
          <w:rFonts w:ascii="Arial" w:hAnsi="Arial" w:cs="Arial"/>
          <w:sz w:val="24"/>
          <w:szCs w:val="24"/>
        </w:rPr>
        <w:t xml:space="preserve">the </w:t>
      </w:r>
      <w:r w:rsidR="008D0981" w:rsidRPr="00102217">
        <w:rPr>
          <w:rFonts w:ascii="Arial" w:hAnsi="Arial" w:cs="Arial"/>
          <w:sz w:val="24"/>
          <w:szCs w:val="24"/>
        </w:rPr>
        <w:t xml:space="preserve">total scale. </w:t>
      </w:r>
      <w:r w:rsidR="00D06787" w:rsidRPr="00102217">
        <w:rPr>
          <w:rFonts w:ascii="Arial" w:hAnsi="Arial" w:cs="Arial"/>
          <w:sz w:val="24"/>
          <w:szCs w:val="24"/>
        </w:rPr>
        <w:t>W</w:t>
      </w:r>
      <w:r w:rsidR="002F08C3" w:rsidRPr="00102217">
        <w:rPr>
          <w:rFonts w:ascii="Arial" w:hAnsi="Arial" w:cs="Arial"/>
          <w:sz w:val="24"/>
          <w:szCs w:val="24"/>
        </w:rPr>
        <w:t xml:space="preserve">e </w:t>
      </w:r>
      <w:r w:rsidR="008507FE">
        <w:rPr>
          <w:rFonts w:ascii="Arial" w:hAnsi="Arial" w:cs="Arial"/>
          <w:sz w:val="24"/>
          <w:szCs w:val="24"/>
        </w:rPr>
        <w:t xml:space="preserve">also </w:t>
      </w:r>
      <w:r w:rsidR="003F6BF8" w:rsidRPr="00102217">
        <w:rPr>
          <w:rFonts w:ascii="Arial" w:hAnsi="Arial" w:cs="Arial"/>
          <w:sz w:val="24"/>
          <w:szCs w:val="24"/>
        </w:rPr>
        <w:t>collect</w:t>
      </w:r>
      <w:r w:rsidR="003F6BF8">
        <w:rPr>
          <w:rFonts w:ascii="Arial" w:hAnsi="Arial" w:cs="Arial"/>
          <w:sz w:val="24"/>
          <w:szCs w:val="24"/>
        </w:rPr>
        <w:t xml:space="preserve">ed and </w:t>
      </w:r>
      <w:r w:rsidR="00D31B25">
        <w:rPr>
          <w:rFonts w:ascii="Arial" w:hAnsi="Arial" w:cs="Arial"/>
          <w:sz w:val="24"/>
          <w:szCs w:val="24"/>
        </w:rPr>
        <w:t xml:space="preserve">immediately froze </w:t>
      </w:r>
      <w:r w:rsidR="003F6BF8" w:rsidRPr="00102217">
        <w:rPr>
          <w:rFonts w:ascii="Arial" w:hAnsi="Arial" w:cs="Arial"/>
          <w:sz w:val="24"/>
          <w:szCs w:val="24"/>
        </w:rPr>
        <w:t>250</w:t>
      </w:r>
      <w:r w:rsidR="00960064">
        <w:rPr>
          <w:rFonts w:ascii="Arial" w:hAnsi="Arial" w:cs="Arial"/>
          <w:sz w:val="24"/>
          <w:szCs w:val="24"/>
        </w:rPr>
        <w:t xml:space="preserve"> </w:t>
      </w:r>
      <w:r w:rsidR="003F6BF8" w:rsidRPr="00102217">
        <w:rPr>
          <w:rFonts w:ascii="Arial" w:hAnsi="Arial" w:cs="Arial"/>
          <w:sz w:val="24"/>
          <w:szCs w:val="24"/>
        </w:rPr>
        <w:t xml:space="preserve">ml seawater samples before and after </w:t>
      </w:r>
      <w:r w:rsidR="008507FE">
        <w:rPr>
          <w:rFonts w:ascii="Arial" w:hAnsi="Arial" w:cs="Arial"/>
          <w:sz w:val="24"/>
          <w:szCs w:val="24"/>
        </w:rPr>
        <w:t xml:space="preserve">each </w:t>
      </w:r>
      <w:r w:rsidR="003F6BF8" w:rsidRPr="00102217">
        <w:rPr>
          <w:rFonts w:ascii="Arial" w:hAnsi="Arial" w:cs="Arial"/>
          <w:sz w:val="24"/>
          <w:szCs w:val="24"/>
        </w:rPr>
        <w:t>water change</w:t>
      </w:r>
      <w:r w:rsidR="00055D35" w:rsidRPr="00102217">
        <w:rPr>
          <w:rFonts w:ascii="Arial" w:hAnsi="Arial" w:cs="Arial"/>
          <w:sz w:val="24"/>
          <w:szCs w:val="24"/>
        </w:rPr>
        <w:t xml:space="preserve"> </w:t>
      </w:r>
      <w:r w:rsidR="00C70A2A">
        <w:rPr>
          <w:rFonts w:ascii="Arial" w:hAnsi="Arial" w:cs="Arial"/>
          <w:sz w:val="24"/>
          <w:szCs w:val="24"/>
        </w:rPr>
        <w:t>for later alkalinity determination</w:t>
      </w:r>
      <w:r w:rsidR="00214AB9" w:rsidRPr="00102217">
        <w:rPr>
          <w:rFonts w:ascii="Arial" w:hAnsi="Arial" w:cs="Arial"/>
          <w:sz w:val="24"/>
          <w:szCs w:val="24"/>
        </w:rPr>
        <w:t xml:space="preserve">. We </w:t>
      </w:r>
      <w:r w:rsidR="00D37C26">
        <w:rPr>
          <w:rFonts w:ascii="Arial" w:hAnsi="Arial" w:cs="Arial"/>
          <w:sz w:val="24"/>
          <w:szCs w:val="24"/>
        </w:rPr>
        <w:t>quantified seawater</w:t>
      </w:r>
      <w:r w:rsidR="00214AB9" w:rsidRPr="00102217">
        <w:rPr>
          <w:rFonts w:ascii="Arial" w:hAnsi="Arial" w:cs="Arial"/>
          <w:sz w:val="24"/>
          <w:szCs w:val="24"/>
        </w:rPr>
        <w:t xml:space="preserve"> </w:t>
      </w:r>
      <w:r w:rsidR="008507FE">
        <w:rPr>
          <w:rFonts w:ascii="Arial" w:hAnsi="Arial" w:cs="Arial"/>
          <w:sz w:val="24"/>
          <w:szCs w:val="24"/>
        </w:rPr>
        <w:t>TA</w:t>
      </w:r>
      <w:r w:rsidR="005F3EAF">
        <w:rPr>
          <w:rFonts w:ascii="Arial" w:hAnsi="Arial" w:cs="Arial"/>
          <w:sz w:val="24"/>
          <w:szCs w:val="24"/>
        </w:rPr>
        <w:t xml:space="preserve"> in triplicate</w:t>
      </w:r>
      <w:r w:rsidR="009F7F5E" w:rsidRPr="00102217">
        <w:rPr>
          <w:rFonts w:ascii="Arial" w:hAnsi="Arial" w:cs="Arial"/>
          <w:sz w:val="24"/>
          <w:szCs w:val="24"/>
        </w:rPr>
        <w:t xml:space="preserve"> </w:t>
      </w:r>
      <w:r w:rsidR="00D37C26">
        <w:rPr>
          <w:rFonts w:ascii="Arial" w:hAnsi="Arial" w:cs="Arial"/>
          <w:sz w:val="24"/>
          <w:szCs w:val="24"/>
        </w:rPr>
        <w:t>using</w:t>
      </w:r>
      <w:r w:rsidR="00D35AE0" w:rsidRPr="00102217">
        <w:rPr>
          <w:rFonts w:ascii="Arial" w:hAnsi="Arial" w:cs="Arial"/>
          <w:sz w:val="24"/>
          <w:szCs w:val="24"/>
        </w:rPr>
        <w:t xml:space="preserve"> a</w:t>
      </w:r>
      <w:r w:rsidR="00431BBC" w:rsidRPr="00102217">
        <w:rPr>
          <w:rFonts w:ascii="Arial" w:hAnsi="Arial" w:cs="Arial"/>
          <w:sz w:val="24"/>
          <w:szCs w:val="24"/>
        </w:rPr>
        <w:t xml:space="preserve"> </w:t>
      </w:r>
      <w:proofErr w:type="spellStart"/>
      <w:r w:rsidR="00431BBC" w:rsidRPr="00102217">
        <w:rPr>
          <w:rFonts w:ascii="Arial" w:hAnsi="Arial" w:cs="Arial"/>
          <w:color w:val="000000" w:themeColor="text1"/>
          <w:sz w:val="24"/>
          <w:szCs w:val="24"/>
        </w:rPr>
        <w:t>Metrohm</w:t>
      </w:r>
      <w:proofErr w:type="spellEnd"/>
      <w:r w:rsidR="00431BBC" w:rsidRPr="00102217">
        <w:rPr>
          <w:rFonts w:ascii="Arial" w:hAnsi="Arial" w:cs="Arial"/>
          <w:color w:val="000000" w:themeColor="text1"/>
          <w:sz w:val="24"/>
          <w:szCs w:val="24"/>
        </w:rPr>
        <w:t xml:space="preserve"> 855 </w:t>
      </w:r>
      <w:proofErr w:type="spellStart"/>
      <w:r w:rsidR="00431BBC" w:rsidRPr="00102217">
        <w:rPr>
          <w:rFonts w:ascii="Arial" w:hAnsi="Arial" w:cs="Arial"/>
          <w:color w:val="000000" w:themeColor="text1"/>
          <w:sz w:val="24"/>
          <w:szCs w:val="24"/>
        </w:rPr>
        <w:t>Titrosampler</w:t>
      </w:r>
      <w:proofErr w:type="spellEnd"/>
      <w:r w:rsidR="00CC34D4">
        <w:rPr>
          <w:rFonts w:ascii="Arial" w:hAnsi="Arial" w:cs="Arial"/>
          <w:color w:val="000000" w:themeColor="text1"/>
          <w:sz w:val="24"/>
          <w:szCs w:val="24"/>
        </w:rPr>
        <w:t xml:space="preserve">, </w:t>
      </w:r>
      <w:r w:rsidR="00431BBC" w:rsidRPr="00102217">
        <w:rPr>
          <w:rFonts w:ascii="Arial" w:hAnsi="Arial" w:cs="Arial"/>
          <w:color w:val="000000" w:themeColor="text1"/>
          <w:sz w:val="24"/>
          <w:szCs w:val="24"/>
        </w:rPr>
        <w:t>correct</w:t>
      </w:r>
      <w:r w:rsidR="00CC34D4">
        <w:rPr>
          <w:rFonts w:ascii="Arial" w:hAnsi="Arial" w:cs="Arial"/>
          <w:color w:val="000000" w:themeColor="text1"/>
          <w:sz w:val="24"/>
          <w:szCs w:val="24"/>
        </w:rPr>
        <w:t>ing</w:t>
      </w:r>
      <w:r w:rsidR="00431BBC" w:rsidRPr="00102217">
        <w:rPr>
          <w:rFonts w:ascii="Arial" w:hAnsi="Arial" w:cs="Arial"/>
          <w:color w:val="000000" w:themeColor="text1"/>
          <w:sz w:val="24"/>
          <w:szCs w:val="24"/>
        </w:rPr>
        <w:t xml:space="preserve"> titration acid concentration daily </w:t>
      </w:r>
      <w:r w:rsidR="00ED62AC" w:rsidRPr="00102217">
        <w:rPr>
          <w:rFonts w:ascii="Arial" w:hAnsi="Arial" w:cs="Arial"/>
          <w:color w:val="000000" w:themeColor="text1"/>
          <w:sz w:val="24"/>
          <w:szCs w:val="24"/>
        </w:rPr>
        <w:t>with</w:t>
      </w:r>
      <w:r w:rsidR="00431BBC" w:rsidRPr="00102217">
        <w:rPr>
          <w:rFonts w:ascii="Arial" w:hAnsi="Arial" w:cs="Arial"/>
          <w:color w:val="000000" w:themeColor="text1"/>
          <w:sz w:val="24"/>
          <w:szCs w:val="24"/>
        </w:rPr>
        <w:t xml:space="preserve"> certified reference materials from the laboratory of Dr. Andrew Dickson</w:t>
      </w:r>
      <w:r w:rsidR="00F86E60" w:rsidRPr="00102217">
        <w:rPr>
          <w:rFonts w:ascii="Arial" w:hAnsi="Arial" w:cs="Arial"/>
          <w:color w:val="000000" w:themeColor="text1"/>
          <w:sz w:val="24"/>
          <w:szCs w:val="24"/>
        </w:rPr>
        <w:t xml:space="preserve"> </w:t>
      </w:r>
      <w:r w:rsidR="005A03E7" w:rsidRPr="00102217">
        <w:rPr>
          <w:rFonts w:ascii="Arial" w:hAnsi="Arial" w:cs="Arial"/>
          <w:color w:val="000000" w:themeColor="text1"/>
          <w:sz w:val="24"/>
          <w:szCs w:val="24"/>
        </w:rPr>
        <w:t>(</w:t>
      </w:r>
      <w:r w:rsidR="00431BBC" w:rsidRPr="00102217">
        <w:rPr>
          <w:rFonts w:ascii="Arial" w:hAnsi="Arial" w:cs="Arial"/>
          <w:color w:val="000000" w:themeColor="text1"/>
          <w:sz w:val="24"/>
          <w:szCs w:val="24"/>
        </w:rPr>
        <w:t>Scripps Institute of Oceanography).</w:t>
      </w:r>
      <w:r w:rsidR="009F0ED4">
        <w:rPr>
          <w:rFonts w:ascii="Arial" w:hAnsi="Arial" w:cs="Arial"/>
          <w:sz w:val="24"/>
          <w:szCs w:val="24"/>
        </w:rPr>
        <w:t xml:space="preserve"> </w:t>
      </w:r>
      <w:r w:rsidR="00960064">
        <w:rPr>
          <w:rFonts w:ascii="Arial" w:hAnsi="Arial" w:cs="Arial"/>
          <w:sz w:val="24"/>
          <w:szCs w:val="24"/>
        </w:rPr>
        <w:t>Finally, we</w:t>
      </w:r>
      <w:r w:rsidR="00E10FC2">
        <w:rPr>
          <w:rFonts w:ascii="Arial" w:hAnsi="Arial" w:cs="Arial"/>
          <w:sz w:val="24"/>
          <w:szCs w:val="24"/>
        </w:rPr>
        <w:t xml:space="preserve"> </w:t>
      </w:r>
      <w:r w:rsidR="006778E6" w:rsidRPr="00102217">
        <w:rPr>
          <w:rFonts w:ascii="Arial" w:hAnsi="Arial" w:cs="Arial"/>
          <w:sz w:val="24"/>
          <w:szCs w:val="24"/>
        </w:rPr>
        <w:t>used</w:t>
      </w:r>
      <w:r w:rsidR="00125A07" w:rsidRPr="00102217">
        <w:rPr>
          <w:rFonts w:ascii="Arial" w:hAnsi="Arial" w:cs="Arial"/>
          <w:color w:val="000000" w:themeColor="text1"/>
          <w:sz w:val="24"/>
          <w:szCs w:val="24"/>
        </w:rPr>
        <w:t xml:space="preserve"> </w:t>
      </w:r>
      <w:r w:rsidR="00A24C86" w:rsidRPr="00102217">
        <w:rPr>
          <w:rFonts w:ascii="Arial" w:hAnsi="Arial" w:cs="Arial"/>
          <w:color w:val="000000" w:themeColor="text1"/>
          <w:sz w:val="24"/>
          <w:szCs w:val="24"/>
        </w:rPr>
        <w:t xml:space="preserve">measurements of </w:t>
      </w:r>
      <w:r w:rsidR="00F42854" w:rsidRPr="00102217">
        <w:rPr>
          <w:rFonts w:ascii="Arial" w:hAnsi="Arial" w:cs="Arial"/>
          <w:color w:val="000000" w:themeColor="text1"/>
          <w:sz w:val="24"/>
          <w:szCs w:val="24"/>
        </w:rPr>
        <w:t xml:space="preserve">seawater </w:t>
      </w:r>
      <w:r w:rsidR="00A24C86" w:rsidRPr="00102217">
        <w:rPr>
          <w:rFonts w:ascii="Arial" w:hAnsi="Arial" w:cs="Arial"/>
          <w:color w:val="000000" w:themeColor="text1"/>
          <w:sz w:val="24"/>
          <w:szCs w:val="24"/>
        </w:rPr>
        <w:t>TA</w:t>
      </w:r>
      <w:r w:rsidR="00B748B4">
        <w:rPr>
          <w:rFonts w:ascii="Arial" w:hAnsi="Arial" w:cs="Arial"/>
          <w:color w:val="000000" w:themeColor="text1"/>
          <w:sz w:val="24"/>
          <w:szCs w:val="24"/>
        </w:rPr>
        <w:t xml:space="preserve"> </w:t>
      </w:r>
      <w:r w:rsidR="00C5017A" w:rsidRPr="00315335">
        <w:rPr>
          <w:rFonts w:ascii="Arial" w:hAnsi="Arial" w:cs="Arial"/>
          <w:color w:val="000000" w:themeColor="text1"/>
          <w:kern w:val="24"/>
        </w:rPr>
        <w:t>(µmol kg</w:t>
      </w:r>
      <w:r w:rsidR="00C5017A" w:rsidRPr="00315335">
        <w:rPr>
          <w:rFonts w:ascii="Arial" w:hAnsi="Arial" w:cs="Arial"/>
          <w:color w:val="000000" w:themeColor="text1"/>
          <w:kern w:val="24"/>
          <w:vertAlign w:val="superscript"/>
        </w:rPr>
        <w:t>-1</w:t>
      </w:r>
      <w:r w:rsidR="00C5017A" w:rsidRPr="00315335">
        <w:rPr>
          <w:rFonts w:ascii="Arial" w:hAnsi="Arial" w:cs="Arial"/>
          <w:color w:val="000000" w:themeColor="text1"/>
          <w:kern w:val="24"/>
        </w:rPr>
        <w:t>)</w:t>
      </w:r>
      <w:r w:rsidR="00A24C86" w:rsidRPr="00102217">
        <w:rPr>
          <w:rFonts w:ascii="Arial" w:hAnsi="Arial" w:cs="Arial"/>
          <w:color w:val="000000" w:themeColor="text1"/>
          <w:sz w:val="24"/>
          <w:szCs w:val="24"/>
        </w:rPr>
        <w:t xml:space="preserve"> and pH</w:t>
      </w:r>
      <w:r w:rsidR="00B748B4">
        <w:rPr>
          <w:rFonts w:ascii="Arial" w:hAnsi="Arial" w:cs="Arial"/>
          <w:color w:val="000000" w:themeColor="text1"/>
          <w:sz w:val="24"/>
          <w:szCs w:val="24"/>
        </w:rPr>
        <w:t xml:space="preserve"> (total scale)</w:t>
      </w:r>
      <w:r w:rsidR="00C5017A">
        <w:rPr>
          <w:rFonts w:ascii="Arial" w:hAnsi="Arial" w:cs="Arial"/>
          <w:color w:val="000000" w:themeColor="text1"/>
          <w:sz w:val="24"/>
          <w:szCs w:val="24"/>
        </w:rPr>
        <w:t xml:space="preserve"> at specified salinities and temperatures to estimate </w:t>
      </w:r>
      <w:r w:rsidR="006444E3" w:rsidRPr="00102217">
        <w:rPr>
          <w:rFonts w:ascii="Arial" w:hAnsi="Arial" w:cs="Arial"/>
          <w:sz w:val="24"/>
          <w:szCs w:val="24"/>
        </w:rPr>
        <w:t xml:space="preserve">the </w:t>
      </w:r>
      <w:r w:rsidR="003668A6">
        <w:rPr>
          <w:rFonts w:ascii="Arial" w:hAnsi="Arial" w:cs="Arial"/>
          <w:sz w:val="24"/>
          <w:szCs w:val="24"/>
        </w:rPr>
        <w:t>remaining</w:t>
      </w:r>
      <w:r w:rsidR="006444E3" w:rsidRPr="00102217">
        <w:rPr>
          <w:rFonts w:ascii="Arial" w:hAnsi="Arial" w:cs="Arial"/>
          <w:sz w:val="24"/>
          <w:szCs w:val="24"/>
        </w:rPr>
        <w:t xml:space="preserve"> seawater carbonate system parameters </w:t>
      </w:r>
      <w:r w:rsidR="006E044C">
        <w:rPr>
          <w:rFonts w:ascii="Arial" w:hAnsi="Arial" w:cs="Arial"/>
          <w:sz w:val="24"/>
          <w:szCs w:val="24"/>
        </w:rPr>
        <w:t>with</w:t>
      </w:r>
      <w:r w:rsidR="006444E3" w:rsidRPr="00102217">
        <w:rPr>
          <w:rFonts w:ascii="Arial" w:hAnsi="Arial" w:cs="Arial"/>
          <w:sz w:val="24"/>
          <w:szCs w:val="24"/>
        </w:rPr>
        <w:t xml:space="preserve"> the </w:t>
      </w:r>
      <w:proofErr w:type="spellStart"/>
      <w:r w:rsidR="006444E3" w:rsidRPr="00102217">
        <w:rPr>
          <w:rFonts w:ascii="Arial" w:hAnsi="Arial" w:cs="Arial"/>
          <w:i/>
          <w:iCs/>
          <w:sz w:val="24"/>
          <w:szCs w:val="24"/>
        </w:rPr>
        <w:t>seacarb</w:t>
      </w:r>
      <w:proofErr w:type="spellEnd"/>
      <w:r w:rsidR="006444E3" w:rsidRPr="00102217">
        <w:rPr>
          <w:rFonts w:ascii="Arial" w:hAnsi="Arial" w:cs="Arial"/>
          <w:sz w:val="24"/>
          <w:szCs w:val="24"/>
        </w:rPr>
        <w:t xml:space="preserve"> package in </w:t>
      </w:r>
      <w:r w:rsidR="00325F3A">
        <w:rPr>
          <w:rFonts w:ascii="Arial" w:hAnsi="Arial" w:cs="Arial"/>
          <w:sz w:val="24"/>
          <w:szCs w:val="24"/>
        </w:rPr>
        <w:t xml:space="preserve">the software </w:t>
      </w:r>
      <w:r w:rsidR="006444E3" w:rsidRPr="00102217">
        <w:rPr>
          <w:rFonts w:ascii="Arial" w:hAnsi="Arial" w:cs="Arial"/>
          <w:sz w:val="24"/>
          <w:szCs w:val="24"/>
        </w:rPr>
        <w:t xml:space="preserve">R (version 3.3.1). In our </w:t>
      </w:r>
      <w:proofErr w:type="spellStart"/>
      <w:r w:rsidR="006444E3" w:rsidRPr="00102217">
        <w:rPr>
          <w:rFonts w:ascii="Arial" w:hAnsi="Arial" w:cs="Arial"/>
          <w:i/>
          <w:iCs/>
          <w:sz w:val="24"/>
          <w:szCs w:val="24"/>
        </w:rPr>
        <w:t>seacarb</w:t>
      </w:r>
      <w:proofErr w:type="spellEnd"/>
      <w:r w:rsidR="006444E3" w:rsidRPr="00102217">
        <w:rPr>
          <w:rFonts w:ascii="Arial" w:hAnsi="Arial" w:cs="Arial"/>
          <w:i/>
          <w:iCs/>
          <w:sz w:val="24"/>
          <w:szCs w:val="24"/>
        </w:rPr>
        <w:t xml:space="preserve"> </w:t>
      </w:r>
      <w:r w:rsidR="006444E3" w:rsidRPr="00102217">
        <w:rPr>
          <w:rFonts w:ascii="Arial" w:hAnsi="Arial" w:cs="Arial"/>
          <w:sz w:val="24"/>
          <w:szCs w:val="24"/>
        </w:rPr>
        <w:t xml:space="preserve">estimates, </w:t>
      </w:r>
      <w:r w:rsidR="00EE2CFC" w:rsidRPr="00102217">
        <w:rPr>
          <w:rFonts w:ascii="Arial" w:hAnsi="Arial" w:cs="Arial"/>
          <w:sz w:val="24"/>
          <w:szCs w:val="24"/>
        </w:rPr>
        <w:t xml:space="preserve">we used equilibrium constants </w:t>
      </w:r>
      <w:r w:rsidR="00EA60DF">
        <w:rPr>
          <w:rFonts w:ascii="Arial" w:hAnsi="Arial" w:cs="Arial"/>
          <w:sz w:val="24"/>
          <w:szCs w:val="24"/>
        </w:rPr>
        <w:t>from</w:t>
      </w:r>
      <w:r w:rsidR="006778E6" w:rsidRPr="00102217">
        <w:rPr>
          <w:rFonts w:ascii="Arial" w:hAnsi="Arial" w:cs="Arial"/>
          <w:sz w:val="24"/>
          <w:szCs w:val="24"/>
        </w:rPr>
        <w:t xml:space="preserve"> </w:t>
      </w:r>
      <w:r w:rsidR="006778E6" w:rsidRPr="00102217">
        <w:rPr>
          <w:rFonts w:ascii="Arial" w:hAnsi="Arial" w:cs="Arial"/>
          <w:sz w:val="24"/>
          <w:szCs w:val="24"/>
        </w:rPr>
        <w:fldChar w:fldCharType="begin"/>
      </w:r>
      <w:r w:rsidR="006778E6" w:rsidRPr="00102217">
        <w:rPr>
          <w:rFonts w:ascii="Arial" w:hAnsi="Arial" w:cs="Arial"/>
          <w:sz w:val="24"/>
          <w:szCs w:val="24"/>
        </w:rPr>
        <w:instrText xml:space="preserve"> ADDIN ZOTERO_ITEM CSL_CITATION {"citationID":"a2mnm64j2u0","properties":{"formattedCitation":"\\uldash{(Lueker et al. 2000)}","plainCitation":"(Lueker et al. 2000)","dontUpdate":true,"noteIndex":0},"citationItems":[{"id":868,"uris":["http://zotero.org/users/4496705/items/XF4Z3B3T"],"itemData":{"id":868,"type":"article-journal","container-title":"Marine Chemistry","DOI":"10.1016/S0304-4203(00)00022-0","ISSN":"03044203","issue":"1-3","journalAbbreviation":"Marine Chemistry","language":"en","page":"105-119","source":"DOI.org (Crossref)","title":"Ocean pCO2 calculated from dissolved inorganic carbon, alkalinity, and equations for K1 and K2: validation based on laboratory measurements of CO2 in gas and seawater at equilibrium","title-short":"Ocean pCO2 calculated from dissolved inorganic carbon, alkalinity, and equations for K1 and K2","volume":"70","author":[{"family":"Lueker","given":"Timothy J"},{"family":"Dickson","given":"Andrew G"},{"family":"Keeling","given":"Charles D"}],"issued":{"date-parts":[["2000",5]]}}}],"schema":"https://github.com/citation-style-language/schema/raw/master/csl-citation.json"} </w:instrText>
      </w:r>
      <w:r w:rsidR="006778E6" w:rsidRPr="00102217">
        <w:rPr>
          <w:rFonts w:ascii="Arial" w:hAnsi="Arial" w:cs="Arial"/>
          <w:sz w:val="24"/>
          <w:szCs w:val="24"/>
        </w:rPr>
        <w:fldChar w:fldCharType="separate"/>
      </w:r>
      <w:r w:rsidR="006778E6" w:rsidRPr="00102217">
        <w:rPr>
          <w:rFonts w:ascii="Arial" w:hAnsi="Arial" w:cs="Arial"/>
          <w:sz w:val="24"/>
          <w:szCs w:val="24"/>
        </w:rPr>
        <w:t>Lueker et al. 2000</w:t>
      </w:r>
      <w:r w:rsidR="006778E6" w:rsidRPr="00102217">
        <w:rPr>
          <w:rFonts w:ascii="Arial" w:hAnsi="Arial" w:cs="Arial"/>
          <w:sz w:val="24"/>
          <w:szCs w:val="24"/>
        </w:rPr>
        <w:fldChar w:fldCharType="end"/>
      </w:r>
      <w:r w:rsidR="00EA60DF">
        <w:rPr>
          <w:rFonts w:ascii="Arial" w:hAnsi="Arial" w:cs="Arial"/>
          <w:sz w:val="24"/>
          <w:szCs w:val="24"/>
        </w:rPr>
        <w:t xml:space="preserve"> (K1 and K2),</w:t>
      </w:r>
      <w:r w:rsidR="006778E6" w:rsidRPr="00102217">
        <w:rPr>
          <w:rFonts w:ascii="Arial" w:hAnsi="Arial" w:cs="Arial"/>
          <w:sz w:val="24"/>
          <w:szCs w:val="24"/>
        </w:rPr>
        <w:t xml:space="preserve"> </w:t>
      </w:r>
      <w:r w:rsidR="006778E6" w:rsidRPr="00102217">
        <w:rPr>
          <w:rFonts w:ascii="Arial" w:hAnsi="Arial" w:cs="Arial"/>
          <w:sz w:val="24"/>
          <w:szCs w:val="24"/>
        </w:rPr>
        <w:fldChar w:fldCharType="begin"/>
      </w:r>
      <w:r w:rsidR="006778E6" w:rsidRPr="00102217">
        <w:rPr>
          <w:rFonts w:ascii="Arial" w:hAnsi="Arial" w:cs="Arial"/>
          <w:sz w:val="24"/>
          <w:szCs w:val="24"/>
        </w:rPr>
        <w:instrText xml:space="preserve"> ADDIN ZOTERO_ITEM CSL_CITATION {"citationID":"a2njsvmp355","properties":{"formattedCitation":"\\uldash{(Perez and Fraga 1987)}","plainCitation":"(Perez and Fraga 1987)","dontUpdate":true,"noteIndex":0},"citationItems":[{"id":883,"uris":["http://zotero.org/users/4496705/items/CNPKXPB6"],"itemData":{"id":883,"type":"article-journal","container-title":"Marine Chemistry","DOI":"10.1016/0304-4203(87)90036-3","ISSN":"03044203","issue":"2","journalAbbreviation":"Marine Chemistry","language":"en","page":"161-168","source":"DOI.org (Crossref)","title":"Association constant of fluoride and hydrogen ions in seawater","volume":"21","author":[{"family":"Perez","given":"Fiz F"},{"family":"Fraga","given":"F"}],"issued":{"date-parts":[["1987",7]]}}}],"schema":"https://github.com/citation-style-language/schema/raw/master/csl-citation.json"} </w:instrText>
      </w:r>
      <w:r w:rsidR="006778E6" w:rsidRPr="00102217">
        <w:rPr>
          <w:rFonts w:ascii="Arial" w:hAnsi="Arial" w:cs="Arial"/>
          <w:sz w:val="24"/>
          <w:szCs w:val="24"/>
        </w:rPr>
        <w:fldChar w:fldCharType="separate"/>
      </w:r>
      <w:r w:rsidR="006778E6" w:rsidRPr="00102217">
        <w:rPr>
          <w:rFonts w:ascii="Arial" w:hAnsi="Arial" w:cs="Arial"/>
          <w:sz w:val="24"/>
          <w:szCs w:val="24"/>
        </w:rPr>
        <w:t>Perez and Fraga 1987</w:t>
      </w:r>
      <w:r w:rsidR="006778E6" w:rsidRPr="00102217">
        <w:rPr>
          <w:rFonts w:ascii="Arial" w:hAnsi="Arial" w:cs="Arial"/>
          <w:sz w:val="24"/>
          <w:szCs w:val="24"/>
        </w:rPr>
        <w:fldChar w:fldCharType="end"/>
      </w:r>
      <w:r w:rsidR="00EA60DF">
        <w:rPr>
          <w:rFonts w:ascii="Arial" w:hAnsi="Arial" w:cs="Arial"/>
          <w:sz w:val="24"/>
          <w:szCs w:val="24"/>
        </w:rPr>
        <w:t xml:space="preserve"> (</w:t>
      </w:r>
      <w:proofErr w:type="spellStart"/>
      <w:r w:rsidR="00EA60DF">
        <w:rPr>
          <w:rFonts w:ascii="Arial" w:hAnsi="Arial" w:cs="Arial"/>
          <w:sz w:val="24"/>
          <w:szCs w:val="24"/>
        </w:rPr>
        <w:t>K</w:t>
      </w:r>
      <w:r w:rsidR="00A937D7">
        <w:rPr>
          <w:rFonts w:ascii="Arial" w:hAnsi="Arial" w:cs="Arial"/>
          <w:sz w:val="24"/>
          <w:szCs w:val="24"/>
        </w:rPr>
        <w:t>f</w:t>
      </w:r>
      <w:proofErr w:type="spellEnd"/>
      <w:r w:rsidR="00A937D7">
        <w:rPr>
          <w:rFonts w:ascii="Arial" w:hAnsi="Arial" w:cs="Arial"/>
          <w:sz w:val="24"/>
          <w:szCs w:val="24"/>
        </w:rPr>
        <w:t>)</w:t>
      </w:r>
      <w:r w:rsidR="006778E6" w:rsidRPr="00102217">
        <w:rPr>
          <w:rFonts w:ascii="Arial" w:hAnsi="Arial" w:cs="Arial"/>
          <w:sz w:val="24"/>
          <w:szCs w:val="24"/>
        </w:rPr>
        <w:t>,</w:t>
      </w:r>
      <w:r w:rsidR="00A937D7">
        <w:rPr>
          <w:rFonts w:ascii="Arial" w:hAnsi="Arial" w:cs="Arial"/>
          <w:sz w:val="24"/>
          <w:szCs w:val="24"/>
        </w:rPr>
        <w:t xml:space="preserve"> and</w:t>
      </w:r>
      <w:r w:rsidR="006778E6" w:rsidRPr="00102217">
        <w:rPr>
          <w:rFonts w:ascii="Arial" w:hAnsi="Arial" w:cs="Arial"/>
          <w:sz w:val="24"/>
          <w:szCs w:val="24"/>
        </w:rPr>
        <w:t xml:space="preserve"> </w:t>
      </w:r>
      <w:r w:rsidR="006778E6" w:rsidRPr="00102217">
        <w:rPr>
          <w:rFonts w:ascii="Arial" w:hAnsi="Arial" w:cs="Arial"/>
          <w:sz w:val="24"/>
          <w:szCs w:val="24"/>
        </w:rPr>
        <w:fldChar w:fldCharType="begin"/>
      </w:r>
      <w:r w:rsidR="006778E6" w:rsidRPr="00102217">
        <w:rPr>
          <w:rFonts w:ascii="Arial" w:hAnsi="Arial" w:cs="Arial"/>
          <w:sz w:val="24"/>
          <w:szCs w:val="24"/>
        </w:rPr>
        <w:instrText xml:space="preserve"> ADDIN ZOTERO_ITEM CSL_CITATION {"citationID":"a1knru4harg","properties":{"formattedCitation":"\\uldash{(Dickson 1990)}","plainCitation":"(Dickson 1990)","dontUpdate":true,"noteIndex":0},"citationItems":[{"id":882,"uris":["http://zotero.org/users/4496705/items/9X55AJ8M"],"itemData":{"id":882,"type":"article-journal","container-title":"The Journal of Chemical Thermodynamics","DOI":"10.1016/0021-9614(90)90074-Z","ISSN":"00219614","issue":"2","journalAbbreviation":"The Journal of Chemical Thermodynamics","language":"en","page":"113-127","source":"DOI.org (Crossref)","title":"Standard potential of the reaction: , and and the standard acidity constant of the ion HSO4− in synthetic sea water from 273.15 to 318.15 K","title-short":"Standard potential of the reaction","volume":"22","author":[{"family":"Dickson","given":"Andrew G"}],"issued":{"date-parts":[["1990",2]]}}}],"schema":"https://github.com/citation-style-language/schema/raw/master/csl-citation.json"} </w:instrText>
      </w:r>
      <w:r w:rsidR="006778E6" w:rsidRPr="00102217">
        <w:rPr>
          <w:rFonts w:ascii="Arial" w:hAnsi="Arial" w:cs="Arial"/>
          <w:sz w:val="24"/>
          <w:szCs w:val="24"/>
        </w:rPr>
        <w:fldChar w:fldCharType="separate"/>
      </w:r>
      <w:r w:rsidR="006778E6" w:rsidRPr="00102217">
        <w:rPr>
          <w:rFonts w:ascii="Arial" w:hAnsi="Arial" w:cs="Arial"/>
          <w:sz w:val="24"/>
          <w:szCs w:val="24"/>
        </w:rPr>
        <w:t>Dickson 1990</w:t>
      </w:r>
      <w:r w:rsidR="00A937D7">
        <w:rPr>
          <w:rFonts w:ascii="Arial" w:hAnsi="Arial" w:cs="Arial"/>
          <w:sz w:val="24"/>
          <w:szCs w:val="24"/>
        </w:rPr>
        <w:t xml:space="preserve"> (Ks)</w:t>
      </w:r>
      <w:r w:rsidR="006778E6" w:rsidRPr="00102217">
        <w:rPr>
          <w:rFonts w:ascii="Arial" w:hAnsi="Arial" w:cs="Arial"/>
          <w:sz w:val="24"/>
          <w:szCs w:val="24"/>
        </w:rPr>
        <w:fldChar w:fldCharType="end"/>
      </w:r>
      <w:r w:rsidR="006778E6" w:rsidRPr="00102217">
        <w:rPr>
          <w:rFonts w:ascii="Arial" w:hAnsi="Arial" w:cs="Arial"/>
          <w:sz w:val="24"/>
          <w:szCs w:val="24"/>
        </w:rPr>
        <w:t>.</w:t>
      </w:r>
      <w:r w:rsidR="007F1744" w:rsidRPr="00102217">
        <w:rPr>
          <w:rFonts w:ascii="Arial" w:hAnsi="Arial" w:cs="Arial"/>
          <w:sz w:val="24"/>
          <w:szCs w:val="24"/>
        </w:rPr>
        <w:t xml:space="preserve"> For simplicity, we refer to the seawater carbonate system in terms of </w:t>
      </w:r>
      <w:r w:rsidR="00A47AF1">
        <w:rPr>
          <w:rFonts w:ascii="Arial" w:hAnsi="Arial" w:cs="Arial"/>
          <w:sz w:val="24"/>
          <w:szCs w:val="24"/>
        </w:rPr>
        <w:t>TA</w:t>
      </w:r>
      <w:r w:rsidR="007F1744" w:rsidRPr="00102217">
        <w:rPr>
          <w:rFonts w:ascii="Arial" w:hAnsi="Arial" w:cs="Arial"/>
          <w:sz w:val="24"/>
          <w:szCs w:val="24"/>
        </w:rPr>
        <w:t xml:space="preserve">, </w:t>
      </w:r>
      <w:r w:rsidR="00EA4C8F" w:rsidRPr="00102217">
        <w:rPr>
          <w:rFonts w:ascii="Arial" w:hAnsi="Arial" w:cs="Arial"/>
          <w:sz w:val="24"/>
          <w:szCs w:val="24"/>
        </w:rPr>
        <w:t xml:space="preserve">though </w:t>
      </w:r>
      <w:del w:id="41" w:author="Brian P Gaylord" w:date="2023-10-19T10:58:00Z">
        <w:r w:rsidR="00EA4C8F" w:rsidRPr="00102217" w:rsidDel="000D7982">
          <w:rPr>
            <w:rFonts w:ascii="Arial" w:hAnsi="Arial" w:cs="Arial"/>
            <w:sz w:val="24"/>
            <w:szCs w:val="24"/>
          </w:rPr>
          <w:delText xml:space="preserve">we emphasize that </w:delText>
        </w:r>
      </w:del>
      <w:r w:rsidR="00EA4C8F" w:rsidRPr="00102217">
        <w:rPr>
          <w:rFonts w:ascii="Arial" w:hAnsi="Arial" w:cs="Arial"/>
          <w:sz w:val="24"/>
          <w:szCs w:val="24"/>
        </w:rPr>
        <w:t xml:space="preserve">additional </w:t>
      </w:r>
      <w:r w:rsidR="00A47AF1">
        <w:rPr>
          <w:rFonts w:ascii="Arial" w:hAnsi="Arial" w:cs="Arial"/>
          <w:sz w:val="24"/>
          <w:szCs w:val="24"/>
        </w:rPr>
        <w:t xml:space="preserve">carbonate system </w:t>
      </w:r>
      <w:r w:rsidR="00EA4C8F" w:rsidRPr="00102217">
        <w:rPr>
          <w:rFonts w:ascii="Arial" w:hAnsi="Arial" w:cs="Arial"/>
          <w:sz w:val="24"/>
          <w:szCs w:val="24"/>
        </w:rPr>
        <w:t>parameters</w:t>
      </w:r>
      <w:r w:rsidR="00C26137" w:rsidRPr="00102217">
        <w:rPr>
          <w:rFonts w:ascii="Arial" w:hAnsi="Arial" w:cs="Arial"/>
          <w:sz w:val="24"/>
          <w:szCs w:val="24"/>
        </w:rPr>
        <w:t xml:space="preserve"> </w:t>
      </w:r>
      <w:ins w:id="42" w:author="Brian P Gaylord" w:date="2023-10-19T10:58:00Z">
        <w:r w:rsidR="000D7982">
          <w:rPr>
            <w:rFonts w:ascii="Arial" w:hAnsi="Arial" w:cs="Arial"/>
            <w:sz w:val="24"/>
            <w:szCs w:val="24"/>
          </w:rPr>
          <w:t>vary in conjunction with shifts in alkalinity</w:t>
        </w:r>
      </w:ins>
      <w:ins w:id="43" w:author="Brian P Gaylord" w:date="2023-10-19T10:59:00Z">
        <w:r w:rsidR="000D7982">
          <w:rPr>
            <w:rFonts w:ascii="Arial" w:hAnsi="Arial" w:cs="Arial"/>
            <w:sz w:val="24"/>
            <w:szCs w:val="24"/>
          </w:rPr>
          <w:t xml:space="preserve"> </w:t>
        </w:r>
        <w:r w:rsidR="000D7982" w:rsidRPr="00102217">
          <w:rPr>
            <w:rFonts w:ascii="Arial" w:hAnsi="Arial" w:cs="Arial"/>
            <w:sz w:val="24"/>
            <w:szCs w:val="24"/>
          </w:rPr>
          <w:t>(Table S1</w:t>
        </w:r>
        <w:r w:rsidR="000D7982">
          <w:rPr>
            <w:rFonts w:ascii="Arial" w:hAnsi="Arial" w:cs="Arial"/>
            <w:sz w:val="24"/>
            <w:szCs w:val="24"/>
          </w:rPr>
          <w:t>)</w:t>
        </w:r>
      </w:ins>
      <w:ins w:id="44" w:author="Brian P Gaylord" w:date="2023-10-19T10:58:00Z">
        <w:r w:rsidR="000D7982">
          <w:rPr>
            <w:rFonts w:ascii="Arial" w:hAnsi="Arial" w:cs="Arial"/>
            <w:sz w:val="24"/>
            <w:szCs w:val="24"/>
          </w:rPr>
          <w:t xml:space="preserve">, some of which </w:t>
        </w:r>
      </w:ins>
      <w:del w:id="45" w:author="Brian P Gaylord" w:date="2023-10-19T10:59:00Z">
        <w:r w:rsidR="00EA4C8F" w:rsidRPr="00102217" w:rsidDel="000D7982">
          <w:rPr>
            <w:rFonts w:ascii="Arial" w:hAnsi="Arial" w:cs="Arial"/>
            <w:sz w:val="24"/>
            <w:szCs w:val="24"/>
          </w:rPr>
          <w:delText xml:space="preserve">are required to fully describe seawater conditions (Table S1; see also </w:delText>
        </w:r>
        <w:r w:rsidR="00EA4C8F" w:rsidRPr="00102217" w:rsidDel="000D7982">
          <w:rPr>
            <w:rFonts w:ascii="Arial" w:hAnsi="Arial" w:cs="Arial"/>
            <w:sz w:val="24"/>
            <w:szCs w:val="24"/>
          </w:rPr>
          <w:fldChar w:fldCharType="begin"/>
        </w:r>
        <w:r w:rsidR="00EA4C8F" w:rsidRPr="00102217" w:rsidDel="000D7982">
          <w:rPr>
            <w:rFonts w:ascii="Arial" w:hAnsi="Arial" w:cs="Arial"/>
            <w:sz w:val="24"/>
            <w:szCs w:val="24"/>
          </w:rPr>
          <w:delInstrText xml:space="preserve"> ADDIN ZOTERO_ITEM CSL_CITATION {"citationID":"a16655heobg","properties":{"formattedCitation":"\\uldash{(Zeebe and Wolf-Gladrow 2001)}","plainCitation":"(Zeebe and Wolf-Gladrow 2001)","dontUpdate":true,"noteIndex":0},"citationItems":[{"id":891,"uris":["http://zotero.org/users/4496705/items/INJWBNGK"],"itemData":{"id":891,"type":"book","call-number":"GC117.C37 Z44 2001","collection-number":"65","collection-title":"Elsevier oceanography series","event-place":"Amsterdam ; New York","ISBN":"978-0-444-50579-8","number-of-pages":"346","publisher":"Elsevier","publisher-place":"Amsterdam ; New York","source":"Library of Congress ISBN","title":"CO</w:delInstrText>
        </w:r>
        <w:r w:rsidR="00EA4C8F" w:rsidRPr="00102217" w:rsidDel="000D7982">
          <w:rPr>
            <w:rFonts w:ascii="Cambria Math" w:hAnsi="Cambria Math" w:cs="Cambria Math"/>
            <w:sz w:val="24"/>
            <w:szCs w:val="24"/>
          </w:rPr>
          <w:delInstrText>₂</w:delInstrText>
        </w:r>
        <w:r w:rsidR="00EA4C8F" w:rsidRPr="00102217" w:rsidDel="000D7982">
          <w:rPr>
            <w:rFonts w:ascii="Arial" w:hAnsi="Arial" w:cs="Arial"/>
            <w:sz w:val="24"/>
            <w:szCs w:val="24"/>
          </w:rPr>
          <w:delInstrText xml:space="preserve"> in seawater: equilibrium, kinetics, isotopes","title-short":"CO</w:delInstrText>
        </w:r>
        <w:r w:rsidR="00EA4C8F" w:rsidRPr="00102217" w:rsidDel="000D7982">
          <w:rPr>
            <w:rFonts w:ascii="Cambria Math" w:hAnsi="Cambria Math" w:cs="Cambria Math"/>
            <w:sz w:val="24"/>
            <w:szCs w:val="24"/>
          </w:rPr>
          <w:delInstrText>₂</w:delInstrText>
        </w:r>
        <w:r w:rsidR="00EA4C8F" w:rsidRPr="00102217" w:rsidDel="000D7982">
          <w:rPr>
            <w:rFonts w:ascii="Arial" w:hAnsi="Arial" w:cs="Arial"/>
            <w:sz w:val="24"/>
            <w:szCs w:val="24"/>
          </w:rPr>
          <w:delInstrText xml:space="preserve"> in seawater","author":[{"family":"Zeebe","given":"Richard E."},{"family":"Wolf-Gladrow","given":"Dieter A."}],"issued":{"date-parts":[["2001"]]}}}],"schema":"https://github.com/citation-style-language/schema/raw/master/csl-citation.json"} </w:delInstrText>
        </w:r>
        <w:r w:rsidR="00EA4C8F" w:rsidRPr="00102217" w:rsidDel="000D7982">
          <w:rPr>
            <w:rFonts w:ascii="Arial" w:hAnsi="Arial" w:cs="Arial"/>
            <w:sz w:val="24"/>
            <w:szCs w:val="24"/>
          </w:rPr>
          <w:fldChar w:fldCharType="separate"/>
        </w:r>
        <w:r w:rsidR="00EA4C8F" w:rsidRPr="00102217" w:rsidDel="000D7982">
          <w:rPr>
            <w:rFonts w:ascii="Arial" w:hAnsi="Arial" w:cs="Arial"/>
            <w:sz w:val="24"/>
            <w:szCs w:val="24"/>
          </w:rPr>
          <w:delText>Zeebe and Wolf-Gladrow 2001)</w:delText>
        </w:r>
        <w:r w:rsidR="00EA4C8F" w:rsidRPr="00102217" w:rsidDel="000D7982">
          <w:rPr>
            <w:rFonts w:ascii="Arial" w:hAnsi="Arial" w:cs="Arial"/>
            <w:sz w:val="24"/>
            <w:szCs w:val="24"/>
          </w:rPr>
          <w:fldChar w:fldCharType="end"/>
        </w:r>
        <w:r w:rsidR="00C26137" w:rsidRPr="00102217" w:rsidDel="000D7982">
          <w:rPr>
            <w:rFonts w:ascii="Arial" w:hAnsi="Arial" w:cs="Arial"/>
            <w:sz w:val="24"/>
            <w:szCs w:val="24"/>
          </w:rPr>
          <w:delText xml:space="preserve"> and that these parameters </w:delText>
        </w:r>
      </w:del>
      <w:r w:rsidR="00325F3A">
        <w:rPr>
          <w:rFonts w:ascii="Arial" w:hAnsi="Arial" w:cs="Arial"/>
          <w:sz w:val="24"/>
          <w:szCs w:val="24"/>
        </w:rPr>
        <w:t>may</w:t>
      </w:r>
      <w:r w:rsidR="00960064">
        <w:rPr>
          <w:rFonts w:ascii="Arial" w:hAnsi="Arial" w:cs="Arial"/>
          <w:sz w:val="24"/>
          <w:szCs w:val="24"/>
        </w:rPr>
        <w:t xml:space="preserve"> </w:t>
      </w:r>
      <w:r w:rsidR="00EE1F4F" w:rsidRPr="00102217">
        <w:rPr>
          <w:rFonts w:ascii="Arial" w:hAnsi="Arial" w:cs="Arial"/>
          <w:sz w:val="24"/>
          <w:szCs w:val="24"/>
        </w:rPr>
        <w:t xml:space="preserve">influence oyster growth </w:t>
      </w:r>
      <w:r w:rsidR="000617C8">
        <w:rPr>
          <w:rFonts w:ascii="Arial" w:hAnsi="Arial" w:cs="Arial"/>
          <w:sz w:val="24"/>
          <w:szCs w:val="24"/>
        </w:rPr>
        <w:t>separate</w:t>
      </w:r>
      <w:r w:rsidR="003F7DE4">
        <w:rPr>
          <w:rFonts w:ascii="Arial" w:hAnsi="Arial" w:cs="Arial"/>
          <w:sz w:val="24"/>
          <w:szCs w:val="24"/>
        </w:rPr>
        <w:t>ly</w:t>
      </w:r>
      <w:r w:rsidR="00EE1F4F" w:rsidRPr="00102217">
        <w:rPr>
          <w:rFonts w:ascii="Arial" w:hAnsi="Arial" w:cs="Arial"/>
          <w:sz w:val="24"/>
          <w:szCs w:val="24"/>
        </w:rPr>
        <w:t xml:space="preserve"> </w:t>
      </w:r>
      <w:r w:rsidR="002B0277">
        <w:rPr>
          <w:rFonts w:ascii="Arial" w:hAnsi="Arial" w:cs="Arial"/>
          <w:sz w:val="24"/>
          <w:szCs w:val="24"/>
        </w:rPr>
        <w:t>from</w:t>
      </w:r>
      <w:r w:rsidR="00C26137" w:rsidRPr="00102217">
        <w:rPr>
          <w:rFonts w:ascii="Arial" w:hAnsi="Arial" w:cs="Arial"/>
          <w:sz w:val="24"/>
          <w:szCs w:val="24"/>
        </w:rPr>
        <w:t xml:space="preserve"> </w:t>
      </w:r>
      <w:r w:rsidR="00960064">
        <w:rPr>
          <w:rFonts w:ascii="Arial" w:hAnsi="Arial" w:cs="Arial"/>
          <w:sz w:val="24"/>
          <w:szCs w:val="24"/>
        </w:rPr>
        <w:t xml:space="preserve">salinity and </w:t>
      </w:r>
      <w:r w:rsidR="00C26137" w:rsidRPr="00102217">
        <w:rPr>
          <w:rFonts w:ascii="Arial" w:hAnsi="Arial" w:cs="Arial"/>
          <w:sz w:val="24"/>
          <w:szCs w:val="24"/>
        </w:rPr>
        <w:t>TA</w:t>
      </w:r>
      <w:r w:rsidR="000617C8">
        <w:rPr>
          <w:rFonts w:ascii="Arial" w:hAnsi="Arial" w:cs="Arial"/>
          <w:sz w:val="24"/>
          <w:szCs w:val="24"/>
        </w:rPr>
        <w:t xml:space="preserve"> </w:t>
      </w:r>
      <w:r w:rsidR="00C26137" w:rsidRPr="00102217">
        <w:rPr>
          <w:rFonts w:ascii="Arial" w:hAnsi="Arial" w:cs="Arial"/>
          <w:sz w:val="24"/>
          <w:szCs w:val="24"/>
        </w:rPr>
        <w:t>(cite)</w:t>
      </w:r>
      <w:r w:rsidR="00EE1F4F" w:rsidRPr="00102217">
        <w:rPr>
          <w:rFonts w:ascii="Arial" w:hAnsi="Arial" w:cs="Arial"/>
          <w:sz w:val="24"/>
          <w:szCs w:val="24"/>
        </w:rPr>
        <w:t>.</w:t>
      </w:r>
    </w:p>
    <w:p w14:paraId="64233DD8" w14:textId="48F2394F" w:rsidR="005F5E19" w:rsidRPr="00102217" w:rsidRDefault="005F5E19" w:rsidP="005F494A">
      <w:pPr>
        <w:pStyle w:val="NoSpacing"/>
        <w:rPr>
          <w:rFonts w:ascii="Arial" w:hAnsi="Arial" w:cs="Arial"/>
          <w:color w:val="000000" w:themeColor="text1"/>
          <w:sz w:val="24"/>
          <w:szCs w:val="24"/>
        </w:rPr>
      </w:pPr>
    </w:p>
    <w:p w14:paraId="6B1F7796" w14:textId="6A7811D8" w:rsidR="006826E7" w:rsidRDefault="00A52249" w:rsidP="006826E7">
      <w:pPr>
        <w:pStyle w:val="NoSpacing"/>
        <w:rPr>
          <w:rFonts w:ascii="Arial" w:hAnsi="Arial" w:cs="Arial"/>
          <w:color w:val="000000" w:themeColor="text1"/>
          <w:sz w:val="24"/>
          <w:szCs w:val="24"/>
        </w:rPr>
      </w:pPr>
      <w:r w:rsidRPr="00102217">
        <w:rPr>
          <w:rFonts w:ascii="Arial" w:hAnsi="Arial" w:cs="Arial"/>
          <w:b/>
          <w:bCs/>
          <w:sz w:val="24"/>
          <w:szCs w:val="24"/>
        </w:rPr>
        <w:t>Chemical manipulation of seawater—</w:t>
      </w:r>
      <w:r w:rsidR="00AF216A" w:rsidRPr="006C70B2">
        <w:rPr>
          <w:rFonts w:ascii="Arial" w:hAnsi="Arial" w:cs="Arial"/>
          <w:bCs/>
          <w:sz w:val="24"/>
          <w:szCs w:val="24"/>
        </w:rPr>
        <w:t xml:space="preserve"> </w:t>
      </w:r>
      <w:r w:rsidR="00AF216A">
        <w:rPr>
          <w:rFonts w:ascii="Arial" w:hAnsi="Arial" w:cs="Arial"/>
          <w:sz w:val="24"/>
          <w:szCs w:val="24"/>
        </w:rPr>
        <w:t xml:space="preserve">Seawater chemical </w:t>
      </w:r>
      <w:r w:rsidR="00A86BA8">
        <w:rPr>
          <w:rFonts w:ascii="Arial" w:hAnsi="Arial" w:cs="Arial"/>
          <w:sz w:val="24"/>
          <w:szCs w:val="24"/>
        </w:rPr>
        <w:t>conditions</w:t>
      </w:r>
      <w:r w:rsidR="00AF216A">
        <w:rPr>
          <w:rFonts w:ascii="Arial" w:hAnsi="Arial" w:cs="Arial"/>
          <w:sz w:val="24"/>
          <w:szCs w:val="24"/>
        </w:rPr>
        <w:t xml:space="preserve"> at the beginning of the </w:t>
      </w:r>
      <w:r w:rsidR="009F04F3">
        <w:rPr>
          <w:rFonts w:ascii="Arial" w:hAnsi="Arial" w:cs="Arial"/>
          <w:sz w:val="24"/>
          <w:szCs w:val="24"/>
        </w:rPr>
        <w:t xml:space="preserve">two </w:t>
      </w:r>
      <w:r w:rsidR="00AF216A">
        <w:rPr>
          <w:rFonts w:ascii="Arial" w:hAnsi="Arial" w:cs="Arial"/>
          <w:sz w:val="24"/>
          <w:szCs w:val="24"/>
        </w:rPr>
        <w:t>experiment</w:t>
      </w:r>
      <w:r w:rsidR="009F04F3">
        <w:rPr>
          <w:rFonts w:ascii="Arial" w:hAnsi="Arial" w:cs="Arial"/>
          <w:sz w:val="24"/>
          <w:szCs w:val="24"/>
        </w:rPr>
        <w:t>s</w:t>
      </w:r>
      <w:r w:rsidR="00AF216A">
        <w:rPr>
          <w:rFonts w:ascii="Arial" w:hAnsi="Arial" w:cs="Arial"/>
          <w:sz w:val="24"/>
          <w:szCs w:val="24"/>
        </w:rPr>
        <w:t xml:space="preserve"> and at each water change were established as follows</w:t>
      </w:r>
      <w:r w:rsidR="00CF2A5F">
        <w:rPr>
          <w:rFonts w:ascii="Arial" w:hAnsi="Arial" w:cs="Arial"/>
          <w:sz w:val="24"/>
          <w:szCs w:val="24"/>
        </w:rPr>
        <w:t xml:space="preserve">. </w:t>
      </w:r>
      <w:r w:rsidR="00F4770B">
        <w:rPr>
          <w:rFonts w:ascii="Arial" w:hAnsi="Arial" w:cs="Arial"/>
          <w:sz w:val="24"/>
          <w:szCs w:val="24"/>
        </w:rPr>
        <w:t>W</w:t>
      </w:r>
      <w:r w:rsidR="004727EE" w:rsidRPr="00102217">
        <w:rPr>
          <w:rFonts w:ascii="Arial" w:hAnsi="Arial" w:cs="Arial"/>
          <w:sz w:val="24"/>
          <w:szCs w:val="24"/>
        </w:rPr>
        <w:t>e</w:t>
      </w:r>
      <w:r w:rsidR="00677B9C" w:rsidRPr="00102217">
        <w:rPr>
          <w:rFonts w:ascii="Arial" w:hAnsi="Arial" w:cs="Arial"/>
          <w:sz w:val="24"/>
          <w:szCs w:val="24"/>
        </w:rPr>
        <w:t xml:space="preserve"> </w:t>
      </w:r>
      <w:r w:rsidR="00F4770B">
        <w:rPr>
          <w:rFonts w:ascii="Arial" w:hAnsi="Arial" w:cs="Arial"/>
          <w:sz w:val="24"/>
          <w:szCs w:val="24"/>
        </w:rPr>
        <w:t xml:space="preserve">first </w:t>
      </w:r>
      <w:r w:rsidR="004706B3" w:rsidRPr="00102217">
        <w:rPr>
          <w:rFonts w:ascii="Arial" w:hAnsi="Arial" w:cs="Arial"/>
          <w:sz w:val="24"/>
          <w:szCs w:val="24"/>
        </w:rPr>
        <w:t>depleted</w:t>
      </w:r>
      <w:r w:rsidR="00677B9C" w:rsidRPr="00102217">
        <w:rPr>
          <w:rFonts w:ascii="Arial" w:hAnsi="Arial" w:cs="Arial"/>
          <w:sz w:val="24"/>
          <w:szCs w:val="24"/>
        </w:rPr>
        <w:t xml:space="preserve"> seawater</w:t>
      </w:r>
      <w:r w:rsidR="004706B3" w:rsidRPr="00102217">
        <w:rPr>
          <w:rFonts w:ascii="Arial" w:hAnsi="Arial" w:cs="Arial"/>
          <w:sz w:val="24"/>
          <w:szCs w:val="24"/>
        </w:rPr>
        <w:t xml:space="preserve"> TA to negligible concentratio</w:t>
      </w:r>
      <w:r w:rsidR="005E549F" w:rsidRPr="00102217">
        <w:rPr>
          <w:rFonts w:ascii="Arial" w:hAnsi="Arial" w:cs="Arial"/>
          <w:sz w:val="24"/>
          <w:szCs w:val="24"/>
        </w:rPr>
        <w:t>ns</w:t>
      </w:r>
      <w:r w:rsidR="007D2804" w:rsidRPr="00102217">
        <w:rPr>
          <w:rFonts w:ascii="Arial" w:hAnsi="Arial" w:cs="Arial"/>
          <w:sz w:val="24"/>
          <w:szCs w:val="24"/>
        </w:rPr>
        <w:t xml:space="preserve"> in large sumps (n = 4</w:t>
      </w:r>
      <w:r w:rsidR="00E25C69">
        <w:rPr>
          <w:rFonts w:ascii="Arial" w:hAnsi="Arial" w:cs="Arial"/>
          <w:sz w:val="24"/>
          <w:szCs w:val="24"/>
        </w:rPr>
        <w:t xml:space="preserve"> sumps</w:t>
      </w:r>
      <w:r w:rsidR="007D2804" w:rsidRPr="00102217">
        <w:rPr>
          <w:rFonts w:ascii="Arial" w:hAnsi="Arial" w:cs="Arial"/>
          <w:sz w:val="24"/>
          <w:szCs w:val="24"/>
        </w:rPr>
        <w:t>/water change)</w:t>
      </w:r>
      <w:r w:rsidR="004706B3" w:rsidRPr="00102217">
        <w:rPr>
          <w:rFonts w:ascii="Arial" w:hAnsi="Arial" w:cs="Arial"/>
          <w:sz w:val="24"/>
          <w:szCs w:val="24"/>
        </w:rPr>
        <w:t xml:space="preserve"> by adding hydrochloric acid </w:t>
      </w:r>
      <w:r w:rsidR="00F4770B">
        <w:rPr>
          <w:rFonts w:ascii="Arial" w:hAnsi="Arial" w:cs="Arial"/>
          <w:sz w:val="24"/>
          <w:szCs w:val="24"/>
        </w:rPr>
        <w:t>(HCl) to drive the carbonate system reactions towards CO</w:t>
      </w:r>
      <w:r w:rsidR="00F4770B">
        <w:rPr>
          <w:rFonts w:ascii="Arial" w:hAnsi="Arial" w:cs="Arial"/>
          <w:sz w:val="24"/>
          <w:szCs w:val="24"/>
          <w:vertAlign w:val="subscript"/>
        </w:rPr>
        <w:t>2</w:t>
      </w:r>
      <w:r w:rsidR="00F4770B">
        <w:rPr>
          <w:rFonts w:ascii="Arial" w:hAnsi="Arial" w:cs="Arial"/>
          <w:sz w:val="24"/>
          <w:szCs w:val="24"/>
        </w:rPr>
        <w:t>, which then off-gassed over two days in conjunction with</w:t>
      </w:r>
      <w:r w:rsidR="00F4770B" w:rsidRPr="00102217">
        <w:rPr>
          <w:rFonts w:ascii="Arial" w:hAnsi="Arial" w:cs="Arial"/>
          <w:sz w:val="24"/>
          <w:szCs w:val="24"/>
        </w:rPr>
        <w:t xml:space="preserve"> </w:t>
      </w:r>
      <w:r w:rsidR="005E549F" w:rsidRPr="00102217">
        <w:rPr>
          <w:rFonts w:ascii="Arial" w:hAnsi="Arial" w:cs="Arial"/>
          <w:sz w:val="24"/>
          <w:szCs w:val="24"/>
        </w:rPr>
        <w:t xml:space="preserve">strong bubbling </w:t>
      </w:r>
      <w:r w:rsidR="004F3066" w:rsidRPr="00102217">
        <w:rPr>
          <w:rFonts w:ascii="Arial" w:hAnsi="Arial" w:cs="Arial"/>
          <w:sz w:val="24"/>
          <w:szCs w:val="24"/>
        </w:rPr>
        <w:t>with air</w:t>
      </w:r>
      <w:r w:rsidR="00D26750" w:rsidRPr="00102217">
        <w:rPr>
          <w:rFonts w:ascii="Arial" w:hAnsi="Arial" w:cs="Arial"/>
          <w:color w:val="000000" w:themeColor="text1"/>
          <w:sz w:val="24"/>
          <w:szCs w:val="24"/>
        </w:rPr>
        <w:t xml:space="preserve">. </w:t>
      </w:r>
      <w:r w:rsidR="00FB38ED" w:rsidRPr="00102217">
        <w:rPr>
          <w:rFonts w:ascii="Arial" w:hAnsi="Arial" w:cs="Arial"/>
          <w:color w:val="000000" w:themeColor="text1"/>
          <w:sz w:val="24"/>
          <w:szCs w:val="24"/>
        </w:rPr>
        <w:t xml:space="preserve">We then </w:t>
      </w:r>
      <w:r w:rsidR="000204E6" w:rsidRPr="00102217">
        <w:rPr>
          <w:rFonts w:ascii="Arial" w:hAnsi="Arial" w:cs="Arial"/>
          <w:color w:val="000000" w:themeColor="text1"/>
          <w:sz w:val="24"/>
          <w:szCs w:val="24"/>
        </w:rPr>
        <w:t xml:space="preserve">mixed </w:t>
      </w:r>
      <w:r w:rsidR="00651508">
        <w:rPr>
          <w:rFonts w:ascii="Arial" w:hAnsi="Arial" w:cs="Arial"/>
          <w:color w:val="000000" w:themeColor="text1"/>
          <w:sz w:val="24"/>
          <w:szCs w:val="24"/>
        </w:rPr>
        <w:t>th</w:t>
      </w:r>
      <w:r w:rsidR="00F4770B">
        <w:rPr>
          <w:rFonts w:ascii="Arial" w:hAnsi="Arial" w:cs="Arial"/>
          <w:color w:val="000000" w:themeColor="text1"/>
          <w:sz w:val="24"/>
          <w:szCs w:val="24"/>
        </w:rPr>
        <w:t>e</w:t>
      </w:r>
      <w:r w:rsidR="00651508">
        <w:rPr>
          <w:rFonts w:ascii="Arial" w:hAnsi="Arial" w:cs="Arial"/>
          <w:color w:val="000000" w:themeColor="text1"/>
          <w:sz w:val="24"/>
          <w:szCs w:val="24"/>
        </w:rPr>
        <w:t xml:space="preserve"> </w:t>
      </w:r>
      <w:r w:rsidR="00F4770B">
        <w:rPr>
          <w:rFonts w:ascii="Arial" w:hAnsi="Arial" w:cs="Arial"/>
          <w:color w:val="000000" w:themeColor="text1"/>
          <w:sz w:val="24"/>
          <w:szCs w:val="24"/>
        </w:rPr>
        <w:t>TA</w:t>
      </w:r>
      <w:r w:rsidR="00F46DBE">
        <w:rPr>
          <w:rFonts w:ascii="Arial" w:hAnsi="Arial" w:cs="Arial"/>
          <w:color w:val="000000" w:themeColor="text1"/>
          <w:sz w:val="24"/>
          <w:szCs w:val="24"/>
        </w:rPr>
        <w:t>-depleted</w:t>
      </w:r>
      <w:r w:rsidR="00F4770B" w:rsidRPr="00102217">
        <w:rPr>
          <w:rFonts w:ascii="Arial" w:hAnsi="Arial" w:cs="Arial"/>
          <w:color w:val="000000" w:themeColor="text1"/>
          <w:sz w:val="24"/>
          <w:szCs w:val="24"/>
        </w:rPr>
        <w:t xml:space="preserve"> </w:t>
      </w:r>
      <w:r w:rsidR="000204E6" w:rsidRPr="00102217">
        <w:rPr>
          <w:rFonts w:ascii="Arial" w:hAnsi="Arial" w:cs="Arial"/>
          <w:color w:val="000000" w:themeColor="text1"/>
          <w:sz w:val="24"/>
          <w:szCs w:val="24"/>
        </w:rPr>
        <w:t>seawater with distilled fresh</w:t>
      </w:r>
      <w:r w:rsidR="00F46DBE">
        <w:rPr>
          <w:rFonts w:ascii="Arial" w:hAnsi="Arial" w:cs="Arial"/>
          <w:color w:val="000000" w:themeColor="text1"/>
          <w:sz w:val="24"/>
          <w:szCs w:val="24"/>
        </w:rPr>
        <w:t xml:space="preserve"> </w:t>
      </w:r>
      <w:r w:rsidR="000204E6" w:rsidRPr="00102217">
        <w:rPr>
          <w:rFonts w:ascii="Arial" w:hAnsi="Arial" w:cs="Arial"/>
          <w:color w:val="000000" w:themeColor="text1"/>
          <w:sz w:val="24"/>
          <w:szCs w:val="24"/>
        </w:rPr>
        <w:t xml:space="preserve">water </w:t>
      </w:r>
      <w:r w:rsidR="00F4770B">
        <w:rPr>
          <w:rFonts w:ascii="Arial" w:hAnsi="Arial" w:cs="Arial"/>
          <w:color w:val="000000" w:themeColor="text1"/>
          <w:sz w:val="24"/>
          <w:szCs w:val="24"/>
        </w:rPr>
        <w:t xml:space="preserve">and </w:t>
      </w:r>
      <w:r w:rsidR="00F4770B" w:rsidRPr="00102217">
        <w:rPr>
          <w:rFonts w:ascii="Arial" w:hAnsi="Arial" w:cs="Arial"/>
          <w:color w:val="000000" w:themeColor="text1"/>
          <w:sz w:val="24"/>
          <w:szCs w:val="24"/>
        </w:rPr>
        <w:t>premade solutions of NaHCO</w:t>
      </w:r>
      <w:r w:rsidR="00F4770B" w:rsidRPr="00102217">
        <w:rPr>
          <w:rFonts w:ascii="Arial" w:hAnsi="Arial" w:cs="Arial"/>
          <w:color w:val="000000" w:themeColor="text1"/>
          <w:sz w:val="24"/>
          <w:szCs w:val="24"/>
          <w:vertAlign w:val="subscript"/>
        </w:rPr>
        <w:t>3</w:t>
      </w:r>
      <w:r w:rsidR="00F4770B" w:rsidRPr="00102217">
        <w:rPr>
          <w:rFonts w:ascii="Arial" w:hAnsi="Arial" w:cs="Arial"/>
          <w:color w:val="000000" w:themeColor="text1"/>
          <w:sz w:val="24"/>
          <w:szCs w:val="24"/>
        </w:rPr>
        <w:t xml:space="preserve"> (sodium bicarbonate) and Na</w:t>
      </w:r>
      <w:r w:rsidR="00F4770B" w:rsidRPr="00102217">
        <w:rPr>
          <w:rFonts w:ascii="Arial" w:hAnsi="Arial" w:cs="Arial"/>
          <w:color w:val="000000" w:themeColor="text1"/>
          <w:sz w:val="24"/>
          <w:szCs w:val="24"/>
          <w:vertAlign w:val="subscript"/>
        </w:rPr>
        <w:t>2</w:t>
      </w:r>
      <w:r w:rsidR="00F4770B" w:rsidRPr="00102217">
        <w:rPr>
          <w:rFonts w:ascii="Arial" w:hAnsi="Arial" w:cs="Arial"/>
          <w:color w:val="000000" w:themeColor="text1"/>
          <w:sz w:val="24"/>
          <w:szCs w:val="24"/>
        </w:rPr>
        <w:t>CO</w:t>
      </w:r>
      <w:r w:rsidR="00F4770B" w:rsidRPr="00102217">
        <w:rPr>
          <w:rFonts w:ascii="Arial" w:hAnsi="Arial" w:cs="Arial"/>
          <w:color w:val="000000" w:themeColor="text1"/>
          <w:sz w:val="24"/>
          <w:szCs w:val="24"/>
          <w:vertAlign w:val="subscript"/>
        </w:rPr>
        <w:t xml:space="preserve">3 </w:t>
      </w:r>
      <w:r w:rsidR="00F4770B" w:rsidRPr="00102217">
        <w:rPr>
          <w:rFonts w:ascii="Arial" w:hAnsi="Arial" w:cs="Arial"/>
          <w:color w:val="000000" w:themeColor="text1"/>
          <w:sz w:val="24"/>
          <w:szCs w:val="24"/>
        </w:rPr>
        <w:t xml:space="preserve">(sodium carbonate) with HCl </w:t>
      </w:r>
      <w:r w:rsidR="00F4770B" w:rsidRPr="00102217">
        <w:rPr>
          <w:rFonts w:ascii="Arial" w:hAnsi="Arial" w:cs="Arial"/>
          <w:color w:val="000000" w:themeColor="text1"/>
          <w:sz w:val="24"/>
          <w:szCs w:val="24"/>
        </w:rPr>
        <w:fldChar w:fldCharType="begin"/>
      </w:r>
      <w:r w:rsidR="00F4770B" w:rsidRPr="00102217">
        <w:rPr>
          <w:rFonts w:ascii="Arial" w:hAnsi="Arial" w:cs="Arial"/>
          <w:color w:val="000000" w:themeColor="text1"/>
          <w:sz w:val="24"/>
          <w:szCs w:val="24"/>
        </w:rPr>
        <w:instrText xml:space="preserve"> ADDIN ZOTERO_ITEM CSL_CITATION {"citationID":"a196r8jac74","properties":{"formattedCitation":"(Waldbusser et al. 2015, Ninokawa et al. In prep)","plainCitation":"","noteIndex":0},"citationItems":[{"id":242,"uris":["http://zotero.org/users/4496705/items/UXDMHW76"],"itemData":{"id":242,"type":"article-journal","container-title":"PLOS ONE","DOI":"10.1371/journal.pone.0128376","ISSN":"1932-6203","issue":"6","journalAbbreviation":"PLoS ONE","language":"en","page":"e0128376","source":"DOI.org (Crossref)","title":"Ocean Acidification Has Multiple Modes of Action on Bivalve Larvae","volume":"10","author":[{"family":"Waldbusser","given":"George G."},{"family":"Hales","given":"Burke"},{"family":"Langdon","given":"Chris J."},{"family":"Haley","given":"Brian A."},{"family":"Schrader","given":"Paul"},{"family":"Brunner","given":"Elizabeth L."},{"family":"Gray","given":"Matthew W."},{"family":"Miller","given":"Cale A."},{"family":"Gimenez","given":"Iria"},{"family":"Hutchinson","given":"Greg"}],"editor":[{"family":"Ross","given":"Pauline"}],"issued":{"date-parts":[["2015",6,10]]}}},{"id":224,"uris":["http://zotero.org/users/4496705/items/7C95AYKX"],"itemData":{"id":224,"type":"article-journal","title":"Environmental controls on calcification in the marine mussel, Mytilus californianus","author":[{"family":"Ninokawa","given":"A. T."},{"family":"Saley","given":"A. M."},{"family":"Shalchi","given":"R."},{"family":"Gaylord","given":"B. M."}],"issued":{"literal":"In prep"}}}],"schema":"https://github.com/citation-style-language/schema/raw/master/csl-citation.json"} </w:instrText>
      </w:r>
      <w:r w:rsidR="00F4770B" w:rsidRPr="00102217">
        <w:rPr>
          <w:rFonts w:ascii="Arial" w:hAnsi="Arial" w:cs="Arial"/>
          <w:color w:val="000000" w:themeColor="text1"/>
          <w:sz w:val="24"/>
          <w:szCs w:val="24"/>
        </w:rPr>
        <w:fldChar w:fldCharType="end"/>
      </w:r>
      <w:r w:rsidR="00F4770B">
        <w:rPr>
          <w:rFonts w:ascii="Arial" w:hAnsi="Arial" w:cs="Arial"/>
          <w:color w:val="000000" w:themeColor="text1"/>
          <w:sz w:val="24"/>
          <w:szCs w:val="24"/>
        </w:rPr>
        <w:t>to</w:t>
      </w:r>
      <w:r w:rsidR="00F4770B" w:rsidRPr="00102217">
        <w:rPr>
          <w:rFonts w:ascii="Arial" w:hAnsi="Arial" w:cs="Arial"/>
          <w:color w:val="000000" w:themeColor="text1"/>
          <w:sz w:val="24"/>
          <w:szCs w:val="24"/>
        </w:rPr>
        <w:t xml:space="preserve"> </w:t>
      </w:r>
      <w:r w:rsidR="000204E6" w:rsidRPr="00102217">
        <w:rPr>
          <w:rFonts w:ascii="Arial" w:hAnsi="Arial" w:cs="Arial"/>
          <w:color w:val="000000" w:themeColor="text1"/>
          <w:sz w:val="24"/>
          <w:szCs w:val="24"/>
        </w:rPr>
        <w:t xml:space="preserve">adjust the carbonate system </w:t>
      </w:r>
      <w:r w:rsidR="00F4770B">
        <w:rPr>
          <w:rFonts w:ascii="Arial" w:hAnsi="Arial" w:cs="Arial"/>
          <w:color w:val="000000" w:themeColor="text1"/>
          <w:sz w:val="24"/>
          <w:szCs w:val="24"/>
        </w:rPr>
        <w:t xml:space="preserve">back </w:t>
      </w:r>
      <w:r w:rsidR="000204E6" w:rsidRPr="00102217">
        <w:rPr>
          <w:rFonts w:ascii="Arial" w:hAnsi="Arial" w:cs="Arial"/>
          <w:color w:val="000000" w:themeColor="text1"/>
          <w:sz w:val="24"/>
          <w:szCs w:val="24"/>
        </w:rPr>
        <w:t xml:space="preserve">to desired </w:t>
      </w:r>
      <w:r w:rsidR="00F4770B">
        <w:rPr>
          <w:rFonts w:ascii="Arial" w:hAnsi="Arial" w:cs="Arial"/>
          <w:color w:val="000000" w:themeColor="text1"/>
          <w:sz w:val="24"/>
          <w:szCs w:val="24"/>
        </w:rPr>
        <w:t xml:space="preserve">salinity and </w:t>
      </w:r>
      <w:r w:rsidR="000204E6" w:rsidRPr="00102217">
        <w:rPr>
          <w:rFonts w:ascii="Arial" w:hAnsi="Arial" w:cs="Arial"/>
          <w:color w:val="000000" w:themeColor="text1"/>
          <w:sz w:val="24"/>
          <w:szCs w:val="24"/>
        </w:rPr>
        <w:t xml:space="preserve">TA </w:t>
      </w:r>
      <w:r w:rsidR="00F4770B">
        <w:rPr>
          <w:rFonts w:ascii="Arial" w:hAnsi="Arial" w:cs="Arial"/>
          <w:color w:val="000000" w:themeColor="text1"/>
          <w:sz w:val="24"/>
          <w:szCs w:val="24"/>
        </w:rPr>
        <w:t xml:space="preserve">levels </w:t>
      </w:r>
      <w:r w:rsidR="00F4770B" w:rsidRPr="00102217">
        <w:rPr>
          <w:rFonts w:ascii="Arial" w:hAnsi="Arial" w:cs="Arial"/>
          <w:color w:val="000000" w:themeColor="text1"/>
          <w:sz w:val="24"/>
          <w:szCs w:val="24"/>
          <w:u w:val="dash"/>
        </w:rPr>
        <w:t>(</w:t>
      </w:r>
      <w:proofErr w:type="spellStart"/>
      <w:r w:rsidR="00F4770B" w:rsidRPr="00102217">
        <w:rPr>
          <w:rFonts w:ascii="Arial" w:hAnsi="Arial" w:cs="Arial"/>
          <w:color w:val="000000" w:themeColor="text1"/>
          <w:sz w:val="24"/>
          <w:szCs w:val="24"/>
          <w:u w:val="dash"/>
        </w:rPr>
        <w:t>Waldbusser</w:t>
      </w:r>
      <w:proofErr w:type="spellEnd"/>
      <w:r w:rsidR="00F4770B" w:rsidRPr="00102217">
        <w:rPr>
          <w:rFonts w:ascii="Arial" w:hAnsi="Arial" w:cs="Arial"/>
          <w:color w:val="000000" w:themeColor="text1"/>
          <w:sz w:val="24"/>
          <w:szCs w:val="24"/>
          <w:u w:val="dash"/>
        </w:rPr>
        <w:t xml:space="preserve"> et al. 2015, Ninokawa et al. in review)</w:t>
      </w:r>
      <w:r w:rsidR="00F4770B">
        <w:rPr>
          <w:rFonts w:ascii="Arial" w:hAnsi="Arial" w:cs="Arial"/>
          <w:color w:val="000000" w:themeColor="text1"/>
          <w:sz w:val="24"/>
          <w:szCs w:val="24"/>
        </w:rPr>
        <w:t>.</w:t>
      </w:r>
      <w:r w:rsidR="009C6823">
        <w:rPr>
          <w:rFonts w:ascii="Arial" w:hAnsi="Arial" w:cs="Arial"/>
          <w:color w:val="000000" w:themeColor="text1"/>
          <w:sz w:val="24"/>
          <w:szCs w:val="24"/>
        </w:rPr>
        <w:t xml:space="preserve"> </w:t>
      </w:r>
    </w:p>
    <w:p w14:paraId="5F6FC831" w14:textId="77777777" w:rsidR="0084420D" w:rsidRPr="006826E7" w:rsidRDefault="0084420D" w:rsidP="006826E7">
      <w:pPr>
        <w:pStyle w:val="NoSpacing"/>
        <w:rPr>
          <w:rFonts w:ascii="Arial" w:hAnsi="Arial" w:cs="Arial"/>
          <w:color w:val="000000" w:themeColor="text1"/>
          <w:sz w:val="24"/>
          <w:szCs w:val="24"/>
        </w:rPr>
      </w:pPr>
    </w:p>
    <w:p w14:paraId="4F01C14D" w14:textId="73505760" w:rsidR="00BF0B85" w:rsidDel="00917975" w:rsidRDefault="00537773" w:rsidP="005F494A">
      <w:pPr>
        <w:pStyle w:val="NoSpacing"/>
        <w:rPr>
          <w:del w:id="46" w:author="alisha saley" w:date="2023-10-18T19:23:00Z"/>
          <w:rFonts w:ascii="Arial" w:hAnsi="Arial" w:cs="Arial"/>
          <w:sz w:val="24"/>
          <w:szCs w:val="24"/>
        </w:rPr>
      </w:pPr>
      <w:r w:rsidRPr="00102217">
        <w:rPr>
          <w:rFonts w:ascii="Arial" w:hAnsi="Arial" w:cs="Arial"/>
          <w:b/>
          <w:bCs/>
          <w:sz w:val="24"/>
          <w:szCs w:val="24"/>
        </w:rPr>
        <w:t xml:space="preserve">Statistical analysis— </w:t>
      </w:r>
      <w:r w:rsidR="00292FDB">
        <w:rPr>
          <w:rFonts w:ascii="Arial" w:hAnsi="Arial" w:cs="Arial"/>
          <w:sz w:val="24"/>
          <w:szCs w:val="24"/>
        </w:rPr>
        <w:t>All statistical tests were performed in R Studio (ver. 2022.07.02)</w:t>
      </w:r>
      <w:r w:rsidR="00DA3704">
        <w:rPr>
          <w:rFonts w:ascii="Arial" w:hAnsi="Arial" w:cs="Arial"/>
          <w:sz w:val="24"/>
          <w:szCs w:val="24"/>
        </w:rPr>
        <w:t>.</w:t>
      </w:r>
      <w:r w:rsidR="008A5B30">
        <w:rPr>
          <w:rFonts w:ascii="Arial" w:hAnsi="Arial" w:cs="Arial"/>
          <w:sz w:val="24"/>
          <w:szCs w:val="24"/>
        </w:rPr>
        <w:t xml:space="preserve"> </w:t>
      </w:r>
      <w:r w:rsidR="00FD31DB">
        <w:rPr>
          <w:rFonts w:ascii="Arial" w:hAnsi="Arial" w:cs="Arial"/>
          <w:sz w:val="24"/>
          <w:szCs w:val="24"/>
        </w:rPr>
        <w:t xml:space="preserve">We </w:t>
      </w:r>
      <w:r w:rsidR="00EF3E87">
        <w:rPr>
          <w:rFonts w:ascii="Arial" w:hAnsi="Arial" w:cs="Arial"/>
          <w:sz w:val="24"/>
          <w:szCs w:val="24"/>
        </w:rPr>
        <w:t>used</w:t>
      </w:r>
      <w:r w:rsidR="00A57FA9">
        <w:rPr>
          <w:rFonts w:ascii="Arial" w:hAnsi="Arial" w:cs="Arial"/>
          <w:sz w:val="24"/>
          <w:szCs w:val="24"/>
        </w:rPr>
        <w:t xml:space="preserve"> </w:t>
      </w:r>
      <w:ins w:id="47" w:author="alisha saley" w:date="2023-10-18T19:02:00Z">
        <w:r w:rsidR="009019B8">
          <w:rPr>
            <w:rFonts w:ascii="Arial" w:hAnsi="Arial" w:cs="Arial"/>
            <w:sz w:val="24"/>
            <w:szCs w:val="24"/>
          </w:rPr>
          <w:t xml:space="preserve">a </w:t>
        </w:r>
      </w:ins>
      <w:r w:rsidR="00C333FF">
        <w:rPr>
          <w:rFonts w:ascii="Arial" w:hAnsi="Arial" w:cs="Arial"/>
          <w:sz w:val="24"/>
          <w:szCs w:val="24"/>
        </w:rPr>
        <w:t>mixed effects model</w:t>
      </w:r>
      <w:del w:id="48" w:author="alisha saley" w:date="2023-10-18T19:02:00Z">
        <w:r w:rsidR="00C333FF" w:rsidDel="009019B8">
          <w:rPr>
            <w:rFonts w:ascii="Arial" w:hAnsi="Arial" w:cs="Arial"/>
            <w:sz w:val="24"/>
            <w:szCs w:val="24"/>
          </w:rPr>
          <w:delText>s</w:delText>
        </w:r>
      </w:del>
      <w:r w:rsidR="00140CBB">
        <w:rPr>
          <w:rFonts w:ascii="Arial" w:hAnsi="Arial" w:cs="Arial"/>
          <w:sz w:val="24"/>
          <w:szCs w:val="24"/>
        </w:rPr>
        <w:t xml:space="preserve"> (</w:t>
      </w:r>
      <w:proofErr w:type="spellStart"/>
      <w:r w:rsidR="00140CBB" w:rsidRPr="00B94040">
        <w:rPr>
          <w:rFonts w:ascii="Arial" w:hAnsi="Arial" w:cs="Arial"/>
          <w:i/>
          <w:iCs/>
          <w:sz w:val="24"/>
          <w:szCs w:val="24"/>
        </w:rPr>
        <w:t>nl</w:t>
      </w:r>
      <w:r w:rsidR="00B94040" w:rsidRPr="00B94040">
        <w:rPr>
          <w:rFonts w:ascii="Arial" w:hAnsi="Arial" w:cs="Arial"/>
          <w:i/>
          <w:iCs/>
          <w:sz w:val="24"/>
          <w:szCs w:val="24"/>
        </w:rPr>
        <w:t>me</w:t>
      </w:r>
      <w:proofErr w:type="spellEnd"/>
      <w:r w:rsidR="00140CBB">
        <w:rPr>
          <w:rFonts w:ascii="Arial" w:hAnsi="Arial" w:cs="Arial"/>
          <w:sz w:val="24"/>
          <w:szCs w:val="24"/>
        </w:rPr>
        <w:t xml:space="preserve">, </w:t>
      </w:r>
      <w:r w:rsidR="00140CBB" w:rsidRPr="00C27465">
        <w:rPr>
          <w:rFonts w:ascii="Arial" w:hAnsi="Arial" w:cs="Arial"/>
          <w:i/>
          <w:iCs/>
          <w:sz w:val="24"/>
          <w:szCs w:val="24"/>
        </w:rPr>
        <w:t>lme4</w:t>
      </w:r>
      <w:r w:rsidR="00140CBB">
        <w:rPr>
          <w:rFonts w:ascii="Arial" w:hAnsi="Arial" w:cs="Arial"/>
          <w:sz w:val="24"/>
          <w:szCs w:val="24"/>
        </w:rPr>
        <w:t>)</w:t>
      </w:r>
      <w:r w:rsidR="00C333FF">
        <w:rPr>
          <w:rFonts w:ascii="Arial" w:hAnsi="Arial" w:cs="Arial"/>
          <w:sz w:val="24"/>
          <w:szCs w:val="24"/>
        </w:rPr>
        <w:t xml:space="preserve"> to </w:t>
      </w:r>
      <w:r w:rsidR="0054366C">
        <w:rPr>
          <w:rFonts w:ascii="Arial" w:hAnsi="Arial" w:cs="Arial"/>
          <w:sz w:val="24"/>
          <w:szCs w:val="24"/>
        </w:rPr>
        <w:t>explore</w:t>
      </w:r>
      <w:r w:rsidR="00C333FF">
        <w:rPr>
          <w:rFonts w:ascii="Arial" w:hAnsi="Arial" w:cs="Arial"/>
          <w:sz w:val="24"/>
          <w:szCs w:val="24"/>
        </w:rPr>
        <w:t xml:space="preserve"> </w:t>
      </w:r>
      <w:r w:rsidR="008A5B30">
        <w:rPr>
          <w:rFonts w:ascii="Arial" w:hAnsi="Arial" w:cs="Arial"/>
          <w:sz w:val="24"/>
          <w:szCs w:val="24"/>
        </w:rPr>
        <w:t>how</w:t>
      </w:r>
      <w:r w:rsidR="00C333FF">
        <w:rPr>
          <w:rFonts w:ascii="Arial" w:hAnsi="Arial" w:cs="Arial"/>
          <w:sz w:val="24"/>
          <w:szCs w:val="24"/>
        </w:rPr>
        <w:t xml:space="preserve"> TA </w:t>
      </w:r>
      <w:r w:rsidR="00B37B41">
        <w:rPr>
          <w:rFonts w:ascii="Arial" w:hAnsi="Arial" w:cs="Arial"/>
          <w:sz w:val="24"/>
          <w:szCs w:val="24"/>
        </w:rPr>
        <w:t>affect</w:t>
      </w:r>
      <w:r w:rsidR="00E25C69">
        <w:rPr>
          <w:rFonts w:ascii="Arial" w:hAnsi="Arial" w:cs="Arial"/>
          <w:sz w:val="24"/>
          <w:szCs w:val="24"/>
        </w:rPr>
        <w:t>s</w:t>
      </w:r>
      <w:r w:rsidR="00B37B41">
        <w:rPr>
          <w:rFonts w:ascii="Arial" w:hAnsi="Arial" w:cs="Arial"/>
          <w:sz w:val="24"/>
          <w:szCs w:val="24"/>
        </w:rPr>
        <w:t xml:space="preserve"> shell </w:t>
      </w:r>
      <w:r w:rsidR="00C333FF">
        <w:rPr>
          <w:rFonts w:ascii="Arial" w:hAnsi="Arial" w:cs="Arial"/>
          <w:sz w:val="24"/>
          <w:szCs w:val="24"/>
        </w:rPr>
        <w:t xml:space="preserve">growth </w:t>
      </w:r>
      <w:r w:rsidR="00434161">
        <w:rPr>
          <w:rFonts w:ascii="Arial" w:hAnsi="Arial" w:cs="Arial"/>
          <w:sz w:val="24"/>
          <w:szCs w:val="24"/>
        </w:rPr>
        <w:t xml:space="preserve">over </w:t>
      </w:r>
      <w:r w:rsidR="00B37B41">
        <w:rPr>
          <w:rFonts w:ascii="Arial" w:hAnsi="Arial" w:cs="Arial"/>
          <w:sz w:val="24"/>
          <w:szCs w:val="24"/>
        </w:rPr>
        <w:t>the course of an exposure</w:t>
      </w:r>
      <w:r w:rsidR="00434161">
        <w:rPr>
          <w:rFonts w:ascii="Arial" w:hAnsi="Arial" w:cs="Arial"/>
          <w:sz w:val="24"/>
          <w:szCs w:val="24"/>
        </w:rPr>
        <w:t xml:space="preserve"> trajectory</w:t>
      </w:r>
      <w:ins w:id="49" w:author="alisha saley" w:date="2023-10-18T19:13:00Z">
        <w:r w:rsidR="00AC35D2">
          <w:rPr>
            <w:rFonts w:ascii="Arial" w:hAnsi="Arial" w:cs="Arial"/>
            <w:sz w:val="24"/>
            <w:szCs w:val="24"/>
          </w:rPr>
          <w:t>,</w:t>
        </w:r>
      </w:ins>
      <w:ins w:id="50" w:author="alisha saley" w:date="2023-10-18T19:14:00Z">
        <w:r w:rsidR="00AC35D2">
          <w:rPr>
            <w:rFonts w:ascii="Arial" w:hAnsi="Arial" w:cs="Arial"/>
            <w:sz w:val="24"/>
            <w:szCs w:val="24"/>
          </w:rPr>
          <w:t xml:space="preserve"> within two discrete salinity levels</w:t>
        </w:r>
        <w:r w:rsidR="00D708A7">
          <w:rPr>
            <w:rFonts w:ascii="Arial" w:hAnsi="Arial" w:cs="Arial"/>
            <w:sz w:val="24"/>
            <w:szCs w:val="24"/>
          </w:rPr>
          <w:t xml:space="preserve">, and as a </w:t>
        </w:r>
        <w:del w:id="51" w:author="Brian P Gaylord" w:date="2023-10-19T11:00:00Z">
          <w:r w:rsidR="00D708A7" w:rsidDel="000D7982">
            <w:rPr>
              <w:rFonts w:ascii="Arial" w:hAnsi="Arial" w:cs="Arial"/>
              <w:sz w:val="24"/>
              <w:szCs w:val="24"/>
            </w:rPr>
            <w:delText>factor</w:delText>
          </w:r>
        </w:del>
      </w:ins>
      <w:ins w:id="52" w:author="Brian P Gaylord" w:date="2023-10-19T11:00:00Z">
        <w:r w:rsidR="000D7982">
          <w:rPr>
            <w:rFonts w:ascii="Arial" w:hAnsi="Arial" w:cs="Arial"/>
            <w:sz w:val="24"/>
            <w:szCs w:val="24"/>
          </w:rPr>
          <w:t>function</w:t>
        </w:r>
      </w:ins>
      <w:ins w:id="53" w:author="alisha saley" w:date="2023-10-18T19:14:00Z">
        <w:r w:rsidR="00D708A7">
          <w:rPr>
            <w:rFonts w:ascii="Arial" w:hAnsi="Arial" w:cs="Arial"/>
            <w:sz w:val="24"/>
            <w:szCs w:val="24"/>
          </w:rPr>
          <w:t xml:space="preserve"> of initial size.</w:t>
        </w:r>
        <w:r w:rsidR="00F003F7">
          <w:rPr>
            <w:rFonts w:ascii="Arial" w:hAnsi="Arial" w:cs="Arial"/>
            <w:sz w:val="24"/>
            <w:szCs w:val="24"/>
          </w:rPr>
          <w:t xml:space="preserve"> We explored </w:t>
        </w:r>
        <w:del w:id="54" w:author="Brian P Gaylord" w:date="2023-10-19T11:01:00Z">
          <w:r w:rsidR="00F003F7" w:rsidDel="000D7982">
            <w:rPr>
              <w:rFonts w:ascii="Arial" w:hAnsi="Arial" w:cs="Arial"/>
              <w:sz w:val="24"/>
              <w:szCs w:val="24"/>
            </w:rPr>
            <w:delText xml:space="preserve">an exposure </w:delText>
          </w:r>
        </w:del>
      </w:ins>
      <w:ins w:id="55" w:author="alisha saley" w:date="2023-10-18T19:15:00Z">
        <w:del w:id="56" w:author="Brian P Gaylord" w:date="2023-10-19T11:01:00Z">
          <w:r w:rsidR="00F003F7" w:rsidDel="000D7982">
            <w:rPr>
              <w:rFonts w:ascii="Arial" w:hAnsi="Arial" w:cs="Arial"/>
              <w:sz w:val="24"/>
              <w:szCs w:val="24"/>
            </w:rPr>
            <w:delText>trajectory</w:delText>
          </w:r>
        </w:del>
      </w:ins>
      <w:ins w:id="57" w:author="Brian P Gaylord" w:date="2023-10-19T11:01:00Z">
        <w:r w:rsidR="000D7982">
          <w:rPr>
            <w:rFonts w:ascii="Arial" w:hAnsi="Arial" w:cs="Arial"/>
            <w:sz w:val="24"/>
            <w:szCs w:val="24"/>
          </w:rPr>
          <w:t xml:space="preserve">growth responses across time, focusing on two temporal </w:t>
        </w:r>
      </w:ins>
      <w:ins w:id="58" w:author="Brian P Gaylord" w:date="2023-10-19T11:02:00Z">
        <w:r w:rsidR="000D7982">
          <w:rPr>
            <w:rFonts w:ascii="Arial" w:hAnsi="Arial" w:cs="Arial"/>
            <w:sz w:val="24"/>
            <w:szCs w:val="24"/>
          </w:rPr>
          <w:t xml:space="preserve">periods: </w:t>
        </w:r>
      </w:ins>
      <w:ins w:id="59" w:author="alisha saley" w:date="2023-10-18T19:15:00Z">
        <w:del w:id="60" w:author="Brian P Gaylord" w:date="2023-10-19T11:01:00Z">
          <w:r w:rsidR="00F003F7" w:rsidDel="000D7982">
            <w:rPr>
              <w:rFonts w:ascii="Arial" w:hAnsi="Arial" w:cs="Arial"/>
              <w:sz w:val="24"/>
              <w:szCs w:val="24"/>
            </w:rPr>
            <w:delText xml:space="preserve"> through</w:delText>
          </w:r>
          <w:r w:rsidR="00186576" w:rsidDel="000D7982">
            <w:rPr>
              <w:rFonts w:ascii="Arial" w:hAnsi="Arial" w:cs="Arial"/>
              <w:sz w:val="24"/>
              <w:szCs w:val="24"/>
            </w:rPr>
            <w:delText xml:space="preserve"> categorizing growth rates into </w:delText>
          </w:r>
        </w:del>
      </w:ins>
      <w:ins w:id="61" w:author="Brian P Gaylord" w:date="2023-10-19T11:02:00Z">
        <w:r w:rsidR="000D7982">
          <w:rPr>
            <w:rFonts w:ascii="Arial" w:hAnsi="Arial" w:cs="Arial"/>
            <w:sz w:val="24"/>
            <w:szCs w:val="24"/>
          </w:rPr>
          <w:t xml:space="preserve">an </w:t>
        </w:r>
      </w:ins>
      <w:ins w:id="62" w:author="alisha saley" w:date="2023-10-18T19:15:00Z">
        <w:r w:rsidR="00186576">
          <w:rPr>
            <w:rFonts w:ascii="Arial" w:hAnsi="Arial" w:cs="Arial"/>
            <w:sz w:val="24"/>
            <w:szCs w:val="24"/>
          </w:rPr>
          <w:t xml:space="preserve">early </w:t>
        </w:r>
      </w:ins>
      <w:ins w:id="63" w:author="Brian P Gaylord" w:date="2023-10-19T11:02:00Z">
        <w:r w:rsidR="000D7982">
          <w:rPr>
            <w:rFonts w:ascii="Arial" w:hAnsi="Arial" w:cs="Arial"/>
            <w:sz w:val="24"/>
            <w:szCs w:val="24"/>
          </w:rPr>
          <w:t>response window</w:t>
        </w:r>
      </w:ins>
      <w:ins w:id="64" w:author="Brian P Gaylord" w:date="2023-10-19T11:10:00Z">
        <w:r w:rsidR="00F71C26">
          <w:rPr>
            <w:rFonts w:ascii="Arial" w:hAnsi="Arial" w:cs="Arial"/>
            <w:sz w:val="24"/>
            <w:szCs w:val="24"/>
          </w:rPr>
          <w:t xml:space="preserve"> </w:t>
        </w:r>
      </w:ins>
      <w:ins w:id="65" w:author="alisha saley" w:date="2023-10-18T19:15:00Z">
        <w:r w:rsidR="00186576">
          <w:rPr>
            <w:rFonts w:ascii="Arial" w:hAnsi="Arial" w:cs="Arial"/>
            <w:sz w:val="24"/>
            <w:szCs w:val="24"/>
          </w:rPr>
          <w:t>(days 0-18)</w:t>
        </w:r>
      </w:ins>
      <w:ins w:id="66" w:author="Brian P Gaylord" w:date="2023-10-19T11:03:00Z">
        <w:r w:rsidR="000D7982">
          <w:rPr>
            <w:rFonts w:ascii="Arial" w:hAnsi="Arial" w:cs="Arial"/>
            <w:sz w:val="24"/>
            <w:szCs w:val="24"/>
          </w:rPr>
          <w:t>, and a</w:t>
        </w:r>
      </w:ins>
      <w:ins w:id="67" w:author="alisha saley" w:date="2023-10-18T19:15:00Z">
        <w:del w:id="68" w:author="Brian P Gaylord" w:date="2023-10-19T11:03:00Z">
          <w:r w:rsidR="00186576" w:rsidDel="000D7982">
            <w:rPr>
              <w:rFonts w:ascii="Arial" w:hAnsi="Arial" w:cs="Arial"/>
              <w:sz w:val="24"/>
              <w:szCs w:val="24"/>
            </w:rPr>
            <w:delText xml:space="preserve"> or</w:delText>
          </w:r>
        </w:del>
        <w:r w:rsidR="00186576">
          <w:rPr>
            <w:rFonts w:ascii="Arial" w:hAnsi="Arial" w:cs="Arial"/>
            <w:sz w:val="24"/>
            <w:szCs w:val="24"/>
          </w:rPr>
          <w:t xml:space="preserve"> later </w:t>
        </w:r>
      </w:ins>
      <w:ins w:id="69" w:author="Brian P Gaylord" w:date="2023-10-19T11:03:00Z">
        <w:r w:rsidR="000D7982">
          <w:rPr>
            <w:rFonts w:ascii="Arial" w:hAnsi="Arial" w:cs="Arial"/>
            <w:sz w:val="24"/>
            <w:szCs w:val="24"/>
          </w:rPr>
          <w:t xml:space="preserve">response window </w:t>
        </w:r>
      </w:ins>
      <w:ins w:id="70" w:author="alisha saley" w:date="2023-10-18T19:15:00Z">
        <w:r w:rsidR="00186576">
          <w:rPr>
            <w:rFonts w:ascii="Arial" w:hAnsi="Arial" w:cs="Arial"/>
            <w:sz w:val="24"/>
            <w:szCs w:val="24"/>
          </w:rPr>
          <w:t>(days 18-36)</w:t>
        </w:r>
        <w:del w:id="71" w:author="Brian P Gaylord" w:date="2023-10-19T11:03:00Z">
          <w:r w:rsidR="00186576" w:rsidDel="000D7982">
            <w:rPr>
              <w:rFonts w:ascii="Arial" w:hAnsi="Arial" w:cs="Arial"/>
              <w:sz w:val="24"/>
              <w:szCs w:val="24"/>
            </w:rPr>
            <w:delText xml:space="preserve"> response windows</w:delText>
          </w:r>
        </w:del>
        <w:r w:rsidR="00186576">
          <w:rPr>
            <w:rFonts w:ascii="Arial" w:hAnsi="Arial" w:cs="Arial"/>
            <w:sz w:val="24"/>
            <w:szCs w:val="24"/>
          </w:rPr>
          <w:t>.</w:t>
        </w:r>
      </w:ins>
      <w:ins w:id="72" w:author="alisha saley" w:date="2023-10-18T19:16:00Z">
        <w:r w:rsidR="000D0388">
          <w:rPr>
            <w:rFonts w:ascii="Arial" w:hAnsi="Arial" w:cs="Arial"/>
            <w:sz w:val="24"/>
            <w:szCs w:val="24"/>
          </w:rPr>
          <w:t xml:space="preserve"> The initial size corresponded</w:t>
        </w:r>
        <w:r w:rsidR="00DC0804">
          <w:rPr>
            <w:rFonts w:ascii="Arial" w:hAnsi="Arial" w:cs="Arial"/>
            <w:sz w:val="24"/>
            <w:szCs w:val="24"/>
          </w:rPr>
          <w:t xml:space="preserve"> to the </w:t>
        </w:r>
      </w:ins>
      <w:ins w:id="73" w:author="alisha saley" w:date="2023-10-18T19:17:00Z">
        <w:r w:rsidR="00DC0804">
          <w:rPr>
            <w:rFonts w:ascii="Arial" w:hAnsi="Arial" w:cs="Arial"/>
            <w:sz w:val="24"/>
            <w:szCs w:val="24"/>
          </w:rPr>
          <w:t>projected surface area at the beginning of the time window under consideration.</w:t>
        </w:r>
      </w:ins>
      <w:del w:id="74" w:author="alisha saley" w:date="2023-10-18T19:17:00Z">
        <w:r w:rsidR="003F7DE4" w:rsidDel="00DB2E8A">
          <w:rPr>
            <w:rFonts w:ascii="Arial" w:hAnsi="Arial" w:cs="Arial"/>
            <w:sz w:val="24"/>
            <w:szCs w:val="24"/>
          </w:rPr>
          <w:delText>, at a given salinity, for each of our two experiments.</w:delText>
        </w:r>
        <w:r w:rsidR="00F46DBE" w:rsidDel="00DB2E8A">
          <w:rPr>
            <w:rFonts w:ascii="Arial" w:hAnsi="Arial" w:cs="Arial"/>
            <w:sz w:val="24"/>
            <w:szCs w:val="24"/>
          </w:rPr>
          <w:delText xml:space="preserve"> </w:delText>
        </w:r>
        <w:r w:rsidR="00C70D15" w:rsidDel="00DB2E8A">
          <w:rPr>
            <w:rFonts w:ascii="Arial" w:hAnsi="Arial" w:cs="Arial"/>
            <w:sz w:val="24"/>
            <w:szCs w:val="24"/>
          </w:rPr>
          <w:delText>At a given salinity</w:delText>
        </w:r>
        <w:r w:rsidR="000C3A7D" w:rsidDel="00DB2E8A">
          <w:rPr>
            <w:rFonts w:ascii="Arial" w:hAnsi="Arial" w:cs="Arial"/>
            <w:sz w:val="24"/>
            <w:szCs w:val="24"/>
          </w:rPr>
          <w:delText xml:space="preserve">, we </w:delText>
        </w:r>
        <w:r w:rsidR="00C70D15" w:rsidDel="00DB2E8A">
          <w:rPr>
            <w:rFonts w:ascii="Arial" w:hAnsi="Arial" w:cs="Arial"/>
            <w:sz w:val="24"/>
            <w:szCs w:val="24"/>
          </w:rPr>
          <w:delText xml:space="preserve">first </w:delText>
        </w:r>
        <w:r w:rsidR="003F7DE4" w:rsidDel="00DB2E8A">
          <w:rPr>
            <w:rFonts w:ascii="Arial" w:hAnsi="Arial" w:cs="Arial"/>
            <w:sz w:val="24"/>
            <w:szCs w:val="24"/>
          </w:rPr>
          <w:delText xml:space="preserve">tested whether </w:delText>
        </w:r>
        <w:r w:rsidR="00C70D15" w:rsidDel="00DB2E8A">
          <w:rPr>
            <w:rFonts w:ascii="Arial" w:hAnsi="Arial" w:cs="Arial"/>
            <w:sz w:val="24"/>
            <w:szCs w:val="24"/>
          </w:rPr>
          <w:delText>TA and oyster size</w:delText>
        </w:r>
        <w:r w:rsidR="003F7DE4" w:rsidDel="00DB2E8A">
          <w:rPr>
            <w:rFonts w:ascii="Arial" w:hAnsi="Arial" w:cs="Arial"/>
            <w:sz w:val="24"/>
            <w:szCs w:val="24"/>
          </w:rPr>
          <w:delText xml:space="preserve"> affected</w:delText>
        </w:r>
        <w:r w:rsidR="00C70D15" w:rsidDel="00DB2E8A">
          <w:rPr>
            <w:rFonts w:ascii="Arial" w:hAnsi="Arial" w:cs="Arial"/>
            <w:sz w:val="24"/>
            <w:szCs w:val="24"/>
          </w:rPr>
          <w:delText xml:space="preserve"> </w:delText>
        </w:r>
        <w:r w:rsidR="00E25C69" w:rsidDel="00DB2E8A">
          <w:rPr>
            <w:rFonts w:ascii="Arial" w:hAnsi="Arial" w:cs="Arial"/>
            <w:sz w:val="24"/>
            <w:szCs w:val="24"/>
          </w:rPr>
          <w:delText xml:space="preserve">shell </w:delText>
        </w:r>
        <w:r w:rsidR="00C70D15" w:rsidDel="00DB2E8A">
          <w:rPr>
            <w:rFonts w:ascii="Arial" w:hAnsi="Arial" w:cs="Arial"/>
            <w:sz w:val="24"/>
            <w:szCs w:val="24"/>
          </w:rPr>
          <w:delText xml:space="preserve">growth over an 18 d duration. The 18 d duration corresponded to either the early response window (days 0-18) or the later response window (days 19-36). </w:delText>
        </w:r>
      </w:del>
      <w:ins w:id="75" w:author="alisha saley" w:date="2023-10-18T19:17:00Z">
        <w:r w:rsidR="00DB2E8A">
          <w:rPr>
            <w:rFonts w:ascii="Arial" w:hAnsi="Arial" w:cs="Arial"/>
            <w:sz w:val="24"/>
            <w:szCs w:val="24"/>
          </w:rPr>
          <w:t xml:space="preserve"> </w:t>
        </w:r>
      </w:ins>
      <w:commentRangeStart w:id="76"/>
      <w:r w:rsidR="00C70D15">
        <w:rPr>
          <w:rFonts w:ascii="Arial" w:hAnsi="Arial" w:cs="Arial"/>
          <w:sz w:val="24"/>
          <w:szCs w:val="24"/>
        </w:rPr>
        <w:t>Total alkalinity</w:t>
      </w:r>
      <w:commentRangeEnd w:id="76"/>
      <w:r w:rsidR="00F71C26">
        <w:rPr>
          <w:rStyle w:val="CommentReference"/>
        </w:rPr>
        <w:commentReference w:id="76"/>
      </w:r>
      <w:r w:rsidR="00C70D15">
        <w:rPr>
          <w:rFonts w:ascii="Arial" w:hAnsi="Arial" w:cs="Arial"/>
          <w:sz w:val="24"/>
          <w:szCs w:val="24"/>
        </w:rPr>
        <w:t xml:space="preserve"> </w:t>
      </w:r>
      <w:ins w:id="77" w:author="Brian P Gaylord" w:date="2023-10-19T11:13:00Z">
        <w:r w:rsidR="00F71C26">
          <w:rPr>
            <w:rFonts w:ascii="Arial" w:hAnsi="Arial" w:cs="Arial"/>
            <w:sz w:val="24"/>
            <w:szCs w:val="24"/>
          </w:rPr>
          <w:t xml:space="preserve">and initial oyster size </w:t>
        </w:r>
      </w:ins>
      <w:r w:rsidR="00C70D15">
        <w:rPr>
          <w:rFonts w:ascii="Arial" w:hAnsi="Arial" w:cs="Arial"/>
          <w:sz w:val="24"/>
          <w:szCs w:val="24"/>
        </w:rPr>
        <w:t>w</w:t>
      </w:r>
      <w:ins w:id="78" w:author="alisha saley" w:date="2023-10-18T19:17:00Z">
        <w:r w:rsidR="00DB2E8A">
          <w:rPr>
            <w:rFonts w:ascii="Arial" w:hAnsi="Arial" w:cs="Arial"/>
            <w:sz w:val="24"/>
            <w:szCs w:val="24"/>
          </w:rPr>
          <w:t>ere</w:t>
        </w:r>
      </w:ins>
      <w:del w:id="79" w:author="alisha saley" w:date="2023-10-18T19:17:00Z">
        <w:r w:rsidR="00C70D15" w:rsidDel="00DB2E8A">
          <w:rPr>
            <w:rFonts w:ascii="Arial" w:hAnsi="Arial" w:cs="Arial"/>
            <w:sz w:val="24"/>
            <w:szCs w:val="24"/>
          </w:rPr>
          <w:delText>as</w:delText>
        </w:r>
      </w:del>
      <w:r w:rsidR="00C70D15">
        <w:rPr>
          <w:rFonts w:ascii="Arial" w:hAnsi="Arial" w:cs="Arial"/>
          <w:sz w:val="24"/>
          <w:szCs w:val="24"/>
        </w:rPr>
        <w:t xml:space="preserve"> </w:t>
      </w:r>
      <w:del w:id="80" w:author="Brian P Gaylord" w:date="2023-10-19T11:04:00Z">
        <w:r w:rsidR="00C70D15" w:rsidDel="000D7982">
          <w:rPr>
            <w:rFonts w:ascii="Arial" w:hAnsi="Arial" w:cs="Arial"/>
            <w:sz w:val="24"/>
            <w:szCs w:val="24"/>
          </w:rPr>
          <w:delText xml:space="preserve">considered a </w:delText>
        </w:r>
      </w:del>
      <w:ins w:id="81" w:author="alisha saley" w:date="2023-10-18T19:18:00Z">
        <w:r w:rsidR="001020BF">
          <w:rPr>
            <w:rFonts w:ascii="Arial" w:hAnsi="Arial" w:cs="Arial"/>
            <w:sz w:val="24"/>
            <w:szCs w:val="24"/>
          </w:rPr>
          <w:t>treated as continuous,</w:t>
        </w:r>
        <w:r w:rsidR="00D5635E">
          <w:rPr>
            <w:rFonts w:ascii="Arial" w:hAnsi="Arial" w:cs="Arial"/>
            <w:sz w:val="24"/>
            <w:szCs w:val="24"/>
          </w:rPr>
          <w:t xml:space="preserve"> </w:t>
        </w:r>
      </w:ins>
      <w:r w:rsidR="00C70D15">
        <w:rPr>
          <w:rFonts w:ascii="Arial" w:hAnsi="Arial" w:cs="Arial"/>
          <w:sz w:val="24"/>
          <w:szCs w:val="24"/>
        </w:rPr>
        <w:t xml:space="preserve">fixed </w:t>
      </w:r>
      <w:ins w:id="82" w:author="alisha saley" w:date="2023-10-18T19:18:00Z">
        <w:r w:rsidR="001020BF">
          <w:rPr>
            <w:rFonts w:ascii="Arial" w:hAnsi="Arial" w:cs="Arial"/>
            <w:sz w:val="24"/>
            <w:szCs w:val="24"/>
          </w:rPr>
          <w:t>effects</w:t>
        </w:r>
      </w:ins>
      <w:del w:id="83" w:author="alisha saley" w:date="2023-10-18T19:18:00Z">
        <w:r w:rsidR="00C70D15" w:rsidDel="001020BF">
          <w:rPr>
            <w:rFonts w:ascii="Arial" w:hAnsi="Arial" w:cs="Arial"/>
            <w:sz w:val="24"/>
            <w:szCs w:val="24"/>
          </w:rPr>
          <w:delText>factor</w:delText>
        </w:r>
      </w:del>
      <w:r w:rsidR="00C70D15">
        <w:rPr>
          <w:rFonts w:ascii="Arial" w:hAnsi="Arial" w:cs="Arial"/>
          <w:sz w:val="24"/>
          <w:szCs w:val="24"/>
        </w:rPr>
        <w:t xml:space="preserve">, </w:t>
      </w:r>
      <w:del w:id="84" w:author="alisha saley" w:date="2023-10-18T19:18:00Z">
        <w:r w:rsidR="00C70D15" w:rsidDel="00DA2CAA">
          <w:rPr>
            <w:rFonts w:ascii="Arial" w:hAnsi="Arial" w:cs="Arial"/>
            <w:sz w:val="24"/>
            <w:szCs w:val="24"/>
          </w:rPr>
          <w:delText xml:space="preserve">and </w:delText>
        </w:r>
      </w:del>
      <w:ins w:id="85" w:author="alisha saley" w:date="2023-10-18T19:18:00Z">
        <w:r w:rsidR="00DA2CAA">
          <w:rPr>
            <w:rFonts w:ascii="Arial" w:hAnsi="Arial" w:cs="Arial"/>
            <w:sz w:val="24"/>
            <w:szCs w:val="24"/>
          </w:rPr>
          <w:t>wher</w:t>
        </w:r>
      </w:ins>
      <w:ins w:id="86" w:author="alisha saley" w:date="2023-10-18T19:19:00Z">
        <w:r w:rsidR="00DA2CAA">
          <w:rPr>
            <w:rFonts w:ascii="Arial" w:hAnsi="Arial" w:cs="Arial"/>
            <w:sz w:val="24"/>
            <w:szCs w:val="24"/>
          </w:rPr>
          <w:t>eas</w:t>
        </w:r>
      </w:ins>
      <w:ins w:id="87" w:author="alisha saley" w:date="2023-10-18T19:18:00Z">
        <w:r w:rsidR="00DA2CAA">
          <w:rPr>
            <w:rFonts w:ascii="Arial" w:hAnsi="Arial" w:cs="Arial"/>
            <w:sz w:val="24"/>
            <w:szCs w:val="24"/>
          </w:rPr>
          <w:t xml:space="preserve"> </w:t>
        </w:r>
        <w:r w:rsidR="001020BF">
          <w:rPr>
            <w:rFonts w:ascii="Arial" w:hAnsi="Arial" w:cs="Arial"/>
            <w:sz w:val="24"/>
            <w:szCs w:val="24"/>
          </w:rPr>
          <w:t xml:space="preserve">salinity level </w:t>
        </w:r>
      </w:ins>
      <w:ins w:id="88" w:author="alisha saley" w:date="2023-10-18T19:19:00Z">
        <w:r w:rsidR="00DA2CAA">
          <w:rPr>
            <w:rFonts w:ascii="Arial" w:hAnsi="Arial" w:cs="Arial"/>
            <w:sz w:val="24"/>
            <w:szCs w:val="24"/>
          </w:rPr>
          <w:t>(ambient v</w:t>
        </w:r>
      </w:ins>
      <w:ins w:id="89" w:author="Brian P Gaylord" w:date="2023-10-19T11:04:00Z">
        <w:r w:rsidR="000D7982">
          <w:rPr>
            <w:rFonts w:ascii="Arial" w:hAnsi="Arial" w:cs="Arial"/>
            <w:sz w:val="24"/>
            <w:szCs w:val="24"/>
          </w:rPr>
          <w:t>er</w:t>
        </w:r>
      </w:ins>
      <w:ins w:id="90" w:author="alisha saley" w:date="2023-10-18T19:19:00Z">
        <w:r w:rsidR="00DA2CAA">
          <w:rPr>
            <w:rFonts w:ascii="Arial" w:hAnsi="Arial" w:cs="Arial"/>
            <w:sz w:val="24"/>
            <w:szCs w:val="24"/>
          </w:rPr>
          <w:t>s</w:t>
        </w:r>
      </w:ins>
      <w:ins w:id="91" w:author="Brian P Gaylord" w:date="2023-10-19T11:04:00Z">
        <w:r w:rsidR="000D7982">
          <w:rPr>
            <w:rFonts w:ascii="Arial" w:hAnsi="Arial" w:cs="Arial"/>
            <w:sz w:val="24"/>
            <w:szCs w:val="24"/>
          </w:rPr>
          <w:t>us</w:t>
        </w:r>
      </w:ins>
      <w:ins w:id="92" w:author="alisha saley" w:date="2023-10-18T19:19:00Z">
        <w:r w:rsidR="00DA2CAA">
          <w:rPr>
            <w:rFonts w:ascii="Arial" w:hAnsi="Arial" w:cs="Arial"/>
            <w:sz w:val="24"/>
            <w:szCs w:val="24"/>
          </w:rPr>
          <w:t xml:space="preserve"> low) </w:t>
        </w:r>
      </w:ins>
      <w:ins w:id="93" w:author="alisha saley" w:date="2023-10-18T19:18:00Z">
        <w:r w:rsidR="001020BF">
          <w:rPr>
            <w:rFonts w:ascii="Arial" w:hAnsi="Arial" w:cs="Arial"/>
            <w:sz w:val="24"/>
            <w:szCs w:val="24"/>
          </w:rPr>
          <w:t>an</w:t>
        </w:r>
      </w:ins>
      <w:ins w:id="94" w:author="alisha saley" w:date="2023-10-18T19:19:00Z">
        <w:r w:rsidR="00DA2CAA">
          <w:rPr>
            <w:rFonts w:ascii="Arial" w:hAnsi="Arial" w:cs="Arial"/>
            <w:sz w:val="24"/>
            <w:szCs w:val="24"/>
          </w:rPr>
          <w:t>d response window (early v</w:t>
        </w:r>
      </w:ins>
      <w:ins w:id="95" w:author="Brian P Gaylord" w:date="2023-10-19T11:04:00Z">
        <w:r w:rsidR="000D7982">
          <w:rPr>
            <w:rFonts w:ascii="Arial" w:hAnsi="Arial" w:cs="Arial"/>
            <w:sz w:val="24"/>
            <w:szCs w:val="24"/>
          </w:rPr>
          <w:t>er</w:t>
        </w:r>
      </w:ins>
      <w:ins w:id="96" w:author="alisha saley" w:date="2023-10-18T19:19:00Z">
        <w:r w:rsidR="00DA2CAA">
          <w:rPr>
            <w:rFonts w:ascii="Arial" w:hAnsi="Arial" w:cs="Arial"/>
            <w:sz w:val="24"/>
            <w:szCs w:val="24"/>
          </w:rPr>
          <w:t>s</w:t>
        </w:r>
      </w:ins>
      <w:ins w:id="97" w:author="Brian P Gaylord" w:date="2023-10-19T11:04:00Z">
        <w:r w:rsidR="000D7982">
          <w:rPr>
            <w:rFonts w:ascii="Arial" w:hAnsi="Arial" w:cs="Arial"/>
            <w:sz w:val="24"/>
            <w:szCs w:val="24"/>
          </w:rPr>
          <w:t>us</w:t>
        </w:r>
      </w:ins>
      <w:ins w:id="98" w:author="alisha saley" w:date="2023-10-18T19:19:00Z">
        <w:r w:rsidR="00DA2CAA">
          <w:rPr>
            <w:rFonts w:ascii="Arial" w:hAnsi="Arial" w:cs="Arial"/>
            <w:sz w:val="24"/>
            <w:szCs w:val="24"/>
          </w:rPr>
          <w:t xml:space="preserve"> later) </w:t>
        </w:r>
        <w:r w:rsidR="00881175">
          <w:rPr>
            <w:rFonts w:ascii="Arial" w:hAnsi="Arial" w:cs="Arial"/>
            <w:sz w:val="24"/>
            <w:szCs w:val="24"/>
          </w:rPr>
          <w:t>were considered categorical.</w:t>
        </w:r>
      </w:ins>
      <w:ins w:id="99" w:author="alisha saley" w:date="2023-10-18T19:23:00Z">
        <w:r w:rsidR="00FC03C4">
          <w:rPr>
            <w:rFonts w:ascii="Arial" w:hAnsi="Arial" w:cs="Arial"/>
            <w:sz w:val="24"/>
            <w:szCs w:val="24"/>
          </w:rPr>
          <w:t xml:space="preserve"> </w:t>
        </w:r>
      </w:ins>
      <w:commentRangeStart w:id="100"/>
      <w:ins w:id="101" w:author="Brian P Gaylord" w:date="2023-10-19T11:06:00Z">
        <w:r w:rsidR="00F71C26">
          <w:rPr>
            <w:rFonts w:ascii="Arial" w:hAnsi="Arial" w:cs="Arial"/>
            <w:sz w:val="24"/>
            <w:szCs w:val="24"/>
          </w:rPr>
          <w:t>Individual oyster was included as a random intercept to account for lack of independence associated with repeated sampling of the same oysters.</w:t>
        </w:r>
      </w:ins>
      <w:commentRangeEnd w:id="100"/>
      <w:ins w:id="102" w:author="Brian P Gaylord" w:date="2023-10-19T11:11:00Z">
        <w:r w:rsidR="00F71C26">
          <w:rPr>
            <w:rStyle w:val="CommentReference"/>
          </w:rPr>
          <w:commentReference w:id="100"/>
        </w:r>
      </w:ins>
      <w:ins w:id="103" w:author="Brian P Gaylord" w:date="2023-10-19T11:06:00Z">
        <w:r w:rsidR="00F71C26">
          <w:rPr>
            <w:rFonts w:ascii="Arial" w:hAnsi="Arial" w:cs="Arial"/>
            <w:sz w:val="24"/>
            <w:szCs w:val="24"/>
          </w:rPr>
          <w:t xml:space="preserve"> </w:t>
        </w:r>
      </w:ins>
      <w:commentRangeStart w:id="104"/>
      <w:ins w:id="105" w:author="alisha saley" w:date="2023-10-18T19:24:00Z">
        <w:r w:rsidR="00544B59">
          <w:rPr>
            <w:rFonts w:ascii="Arial" w:hAnsi="Arial" w:cs="Arial"/>
            <w:sz w:val="24"/>
            <w:szCs w:val="24"/>
          </w:rPr>
          <w:t>To</w:t>
        </w:r>
      </w:ins>
      <w:commentRangeEnd w:id="104"/>
      <w:r w:rsidR="00F71C26">
        <w:rPr>
          <w:rStyle w:val="CommentReference"/>
        </w:rPr>
        <w:commentReference w:id="104"/>
      </w:r>
      <w:ins w:id="106" w:author="alisha saley" w:date="2023-10-18T19:24:00Z">
        <w:r w:rsidR="00544B59">
          <w:rPr>
            <w:rFonts w:ascii="Arial" w:hAnsi="Arial" w:cs="Arial"/>
            <w:sz w:val="24"/>
            <w:szCs w:val="24"/>
          </w:rPr>
          <w:t xml:space="preserve"> directly test </w:t>
        </w:r>
      </w:ins>
      <w:ins w:id="107" w:author="alisha saley" w:date="2023-10-18T19:25:00Z">
        <w:r w:rsidR="00544B59">
          <w:rPr>
            <w:rFonts w:ascii="Arial" w:hAnsi="Arial" w:cs="Arial"/>
            <w:sz w:val="24"/>
            <w:szCs w:val="24"/>
          </w:rPr>
          <w:t>for an</w:t>
        </w:r>
      </w:ins>
      <w:ins w:id="108" w:author="alisha saley" w:date="2023-10-18T19:24:00Z">
        <w:r w:rsidR="00544B59">
          <w:rPr>
            <w:rFonts w:ascii="Arial" w:hAnsi="Arial" w:cs="Arial"/>
            <w:sz w:val="24"/>
            <w:szCs w:val="24"/>
          </w:rPr>
          <w:t xml:space="preserve"> effect of the second time window</w:t>
        </w:r>
      </w:ins>
      <w:ins w:id="109" w:author="alisha saley" w:date="2023-10-18T19:25:00Z">
        <w:r w:rsidR="00466A05">
          <w:rPr>
            <w:rFonts w:ascii="Arial" w:hAnsi="Arial" w:cs="Arial"/>
            <w:sz w:val="24"/>
            <w:szCs w:val="24"/>
          </w:rPr>
          <w:t xml:space="preserve"> on responses to TA and salinity</w:t>
        </w:r>
      </w:ins>
      <w:ins w:id="110" w:author="alisha saley" w:date="2023-10-18T19:24:00Z">
        <w:r w:rsidR="00544B59">
          <w:rPr>
            <w:rFonts w:ascii="Arial" w:hAnsi="Arial" w:cs="Arial"/>
            <w:sz w:val="24"/>
            <w:szCs w:val="24"/>
          </w:rPr>
          <w:t>, w</w:t>
        </w:r>
      </w:ins>
      <w:ins w:id="111" w:author="alisha saley" w:date="2023-10-18T19:23:00Z">
        <w:r w:rsidR="006A5D0F">
          <w:rPr>
            <w:rFonts w:ascii="Arial" w:hAnsi="Arial" w:cs="Arial"/>
            <w:sz w:val="24"/>
            <w:szCs w:val="24"/>
          </w:rPr>
          <w:t xml:space="preserve">e included interaction terms between </w:t>
        </w:r>
      </w:ins>
      <w:ins w:id="112" w:author="alisha saley" w:date="2023-10-18T19:24:00Z">
        <w:r w:rsidR="00544B59">
          <w:rPr>
            <w:rFonts w:ascii="Arial" w:hAnsi="Arial" w:cs="Arial"/>
            <w:sz w:val="24"/>
            <w:szCs w:val="24"/>
          </w:rPr>
          <w:t xml:space="preserve">response window and TA or salinity level, separately. </w:t>
        </w:r>
      </w:ins>
      <w:del w:id="113" w:author="alisha saley" w:date="2023-10-18T19:17:00Z">
        <w:r w:rsidR="00C70D15" w:rsidDel="00D5635E">
          <w:rPr>
            <w:rFonts w:ascii="Arial" w:hAnsi="Arial" w:cs="Arial"/>
            <w:sz w:val="24"/>
            <w:szCs w:val="24"/>
          </w:rPr>
          <w:delText xml:space="preserve">oyster </w:delText>
        </w:r>
      </w:del>
      <w:del w:id="114" w:author="alisha saley" w:date="2023-10-18T19:20:00Z">
        <w:r w:rsidR="00C70D15" w:rsidDel="00D06724">
          <w:rPr>
            <w:rFonts w:ascii="Arial" w:hAnsi="Arial" w:cs="Arial"/>
            <w:sz w:val="24"/>
            <w:szCs w:val="24"/>
          </w:rPr>
          <w:delText>size (</w:delText>
        </w:r>
      </w:del>
      <w:del w:id="115" w:author="alisha saley" w:date="2023-10-18T19:16:00Z">
        <w:r w:rsidR="00C70D15" w:rsidDel="00DC0804">
          <w:rPr>
            <w:rFonts w:ascii="Arial" w:hAnsi="Arial" w:cs="Arial"/>
            <w:sz w:val="24"/>
            <w:szCs w:val="24"/>
          </w:rPr>
          <w:delText>projected surface area at the beginning of the time window under consideration</w:delText>
        </w:r>
      </w:del>
      <w:del w:id="116" w:author="alisha saley" w:date="2023-10-18T19:20:00Z">
        <w:r w:rsidR="00C70D15" w:rsidDel="00D06724">
          <w:rPr>
            <w:rFonts w:ascii="Arial" w:hAnsi="Arial" w:cs="Arial"/>
            <w:sz w:val="24"/>
            <w:szCs w:val="24"/>
          </w:rPr>
          <w:delText xml:space="preserve">) a continuous predictor. Culture </w:delText>
        </w:r>
      </w:del>
      <w:ins w:id="117" w:author="alisha saley" w:date="2023-10-18T19:20:00Z">
        <w:del w:id="118" w:author="Brian P Gaylord" w:date="2023-10-19T11:06:00Z">
          <w:r w:rsidR="00D06724" w:rsidDel="00F71C26">
            <w:rPr>
              <w:rFonts w:ascii="Arial" w:hAnsi="Arial" w:cs="Arial"/>
              <w:sz w:val="24"/>
              <w:szCs w:val="24"/>
            </w:rPr>
            <w:delText>Individual oyster</w:delText>
          </w:r>
        </w:del>
      </w:ins>
      <w:del w:id="119" w:author="Brian P Gaylord" w:date="2023-10-19T11:06:00Z">
        <w:r w:rsidR="00C70D15" w:rsidDel="00F71C26">
          <w:rPr>
            <w:rFonts w:ascii="Arial" w:hAnsi="Arial" w:cs="Arial"/>
            <w:sz w:val="24"/>
            <w:szCs w:val="24"/>
          </w:rPr>
          <w:delText xml:space="preserve">vessel was included </w:delText>
        </w:r>
        <w:r w:rsidR="002B2A42" w:rsidDel="00F71C26">
          <w:rPr>
            <w:rFonts w:ascii="Arial" w:hAnsi="Arial" w:cs="Arial"/>
            <w:sz w:val="24"/>
            <w:szCs w:val="24"/>
          </w:rPr>
          <w:delText xml:space="preserve">as a random </w:delText>
        </w:r>
        <w:r w:rsidR="00B2105C" w:rsidDel="00F71C26">
          <w:rPr>
            <w:rFonts w:ascii="Arial" w:hAnsi="Arial" w:cs="Arial"/>
            <w:sz w:val="24"/>
            <w:szCs w:val="24"/>
          </w:rPr>
          <w:delText>intercept</w:delText>
        </w:r>
        <w:r w:rsidR="002B2A42" w:rsidDel="00F71C26">
          <w:rPr>
            <w:rFonts w:ascii="Arial" w:hAnsi="Arial" w:cs="Arial"/>
            <w:sz w:val="24"/>
            <w:szCs w:val="24"/>
          </w:rPr>
          <w:delText xml:space="preserve"> to </w:delText>
        </w:r>
        <w:r w:rsidR="00F007DA" w:rsidDel="00F71C26">
          <w:rPr>
            <w:rFonts w:ascii="Arial" w:hAnsi="Arial" w:cs="Arial"/>
            <w:sz w:val="24"/>
            <w:szCs w:val="24"/>
          </w:rPr>
          <w:delText xml:space="preserve">account for lack of </w:delText>
        </w:r>
        <w:r w:rsidR="002B2A42" w:rsidDel="00F71C26">
          <w:rPr>
            <w:rFonts w:ascii="Arial" w:hAnsi="Arial" w:cs="Arial"/>
            <w:sz w:val="24"/>
            <w:szCs w:val="24"/>
          </w:rPr>
          <w:delText>independen</w:delText>
        </w:r>
        <w:r w:rsidR="00EC0968" w:rsidDel="00F71C26">
          <w:rPr>
            <w:rFonts w:ascii="Arial" w:hAnsi="Arial" w:cs="Arial"/>
            <w:sz w:val="24"/>
            <w:szCs w:val="24"/>
          </w:rPr>
          <w:delText>ce among</w:delText>
        </w:r>
      </w:del>
      <w:ins w:id="120" w:author="alisha saley" w:date="2023-10-18T19:20:00Z">
        <w:del w:id="121" w:author="Brian P Gaylord" w:date="2023-10-19T11:06:00Z">
          <w:r w:rsidR="00C15F16" w:rsidDel="00F71C26">
            <w:rPr>
              <w:rFonts w:ascii="Arial" w:hAnsi="Arial" w:cs="Arial"/>
              <w:sz w:val="24"/>
              <w:szCs w:val="24"/>
            </w:rPr>
            <w:delText xml:space="preserve"> repeated sampling of the same</w:delText>
          </w:r>
        </w:del>
      </w:ins>
      <w:del w:id="122" w:author="Brian P Gaylord" w:date="2023-10-19T11:06:00Z">
        <w:r w:rsidR="00EC0968" w:rsidDel="00F71C26">
          <w:rPr>
            <w:rFonts w:ascii="Arial" w:hAnsi="Arial" w:cs="Arial"/>
            <w:sz w:val="24"/>
            <w:szCs w:val="24"/>
          </w:rPr>
          <w:delText xml:space="preserve"> </w:delText>
        </w:r>
        <w:r w:rsidR="00F007DA" w:rsidDel="00F71C26">
          <w:rPr>
            <w:rFonts w:ascii="Arial" w:hAnsi="Arial" w:cs="Arial"/>
            <w:sz w:val="24"/>
            <w:szCs w:val="24"/>
          </w:rPr>
          <w:delText xml:space="preserve">oysters </w:delText>
        </w:r>
        <w:r w:rsidR="00C70D15" w:rsidDel="00F71C26">
          <w:rPr>
            <w:rFonts w:ascii="Arial" w:hAnsi="Arial" w:cs="Arial"/>
            <w:sz w:val="24"/>
            <w:szCs w:val="24"/>
          </w:rPr>
          <w:delText xml:space="preserve">growing on </w:delText>
        </w:r>
        <w:r w:rsidR="00E25C69" w:rsidDel="00F71C26">
          <w:rPr>
            <w:rFonts w:ascii="Arial" w:hAnsi="Arial" w:cs="Arial"/>
            <w:sz w:val="24"/>
            <w:szCs w:val="24"/>
          </w:rPr>
          <w:delText>the</w:delText>
        </w:r>
        <w:r w:rsidR="00C70D15" w:rsidDel="00F71C26">
          <w:rPr>
            <w:rFonts w:ascii="Arial" w:hAnsi="Arial" w:cs="Arial"/>
            <w:sz w:val="24"/>
            <w:szCs w:val="24"/>
          </w:rPr>
          <w:delText xml:space="preserve"> single</w:delText>
        </w:r>
        <w:r w:rsidR="00F007DA" w:rsidDel="00F71C26">
          <w:rPr>
            <w:rFonts w:ascii="Arial" w:hAnsi="Arial" w:cs="Arial"/>
            <w:sz w:val="24"/>
            <w:szCs w:val="24"/>
          </w:rPr>
          <w:delText xml:space="preserve"> plate</w:delText>
        </w:r>
        <w:r w:rsidR="001D5F4E" w:rsidDel="00F71C26">
          <w:rPr>
            <w:rFonts w:ascii="Arial" w:hAnsi="Arial" w:cs="Arial"/>
            <w:sz w:val="24"/>
            <w:szCs w:val="24"/>
          </w:rPr>
          <w:delText xml:space="preserve"> placed in each culture</w:delText>
        </w:r>
        <w:r w:rsidR="002B2A42" w:rsidDel="00F71C26">
          <w:rPr>
            <w:rFonts w:ascii="Arial" w:hAnsi="Arial" w:cs="Arial"/>
            <w:sz w:val="24"/>
            <w:szCs w:val="24"/>
          </w:rPr>
          <w:delText>.</w:delText>
        </w:r>
        <w:r w:rsidR="00167914" w:rsidDel="00F71C26">
          <w:rPr>
            <w:rFonts w:ascii="Arial" w:hAnsi="Arial" w:cs="Arial"/>
            <w:sz w:val="24"/>
            <w:szCs w:val="24"/>
          </w:rPr>
          <w:delText xml:space="preserve"> </w:delText>
        </w:r>
      </w:del>
      <w:r w:rsidR="000C027E">
        <w:rPr>
          <w:rFonts w:ascii="Arial" w:hAnsi="Arial" w:cs="Arial"/>
          <w:sz w:val="24"/>
          <w:szCs w:val="24"/>
        </w:rPr>
        <w:t xml:space="preserve">We used similar models </w:t>
      </w:r>
      <w:r w:rsidR="002A0DE1">
        <w:rPr>
          <w:rFonts w:ascii="Arial" w:hAnsi="Arial" w:cs="Arial"/>
          <w:sz w:val="24"/>
          <w:szCs w:val="24"/>
        </w:rPr>
        <w:t>to</w:t>
      </w:r>
      <w:r w:rsidR="000C027E">
        <w:rPr>
          <w:rFonts w:ascii="Arial" w:hAnsi="Arial" w:cs="Arial"/>
          <w:sz w:val="24"/>
          <w:szCs w:val="24"/>
        </w:rPr>
        <w:t xml:space="preserve"> test the influence of TA</w:t>
      </w:r>
      <w:ins w:id="123" w:author="alisha saley" w:date="2023-10-18T19:20:00Z">
        <w:r w:rsidR="00C15F16">
          <w:rPr>
            <w:rFonts w:ascii="Arial" w:hAnsi="Arial" w:cs="Arial"/>
            <w:sz w:val="24"/>
            <w:szCs w:val="24"/>
          </w:rPr>
          <w:t xml:space="preserve">, </w:t>
        </w:r>
      </w:ins>
      <w:ins w:id="124" w:author="alisha saley" w:date="2023-10-18T19:21:00Z">
        <w:r w:rsidR="00C15F16">
          <w:rPr>
            <w:rFonts w:ascii="Arial" w:hAnsi="Arial" w:cs="Arial"/>
            <w:sz w:val="24"/>
            <w:szCs w:val="24"/>
          </w:rPr>
          <w:t>salinity</w:t>
        </w:r>
        <w:r w:rsidR="00B7524C">
          <w:rPr>
            <w:rFonts w:ascii="Arial" w:hAnsi="Arial" w:cs="Arial"/>
            <w:sz w:val="24"/>
            <w:szCs w:val="24"/>
          </w:rPr>
          <w:t>,</w:t>
        </w:r>
      </w:ins>
      <w:r w:rsidR="000C027E">
        <w:rPr>
          <w:rFonts w:ascii="Arial" w:hAnsi="Arial" w:cs="Arial"/>
          <w:sz w:val="24"/>
          <w:szCs w:val="24"/>
        </w:rPr>
        <w:t xml:space="preserve"> </w:t>
      </w:r>
      <w:ins w:id="125" w:author="Brian P Gaylord" w:date="2023-10-19T11:08:00Z">
        <w:r w:rsidR="00F71C26">
          <w:rPr>
            <w:rFonts w:ascii="Arial" w:hAnsi="Arial" w:cs="Arial"/>
            <w:sz w:val="24"/>
            <w:szCs w:val="24"/>
          </w:rPr>
          <w:t xml:space="preserve">time window, </w:t>
        </w:r>
      </w:ins>
      <w:r w:rsidR="00CF0518">
        <w:rPr>
          <w:rFonts w:ascii="Arial" w:hAnsi="Arial" w:cs="Arial"/>
          <w:sz w:val="24"/>
          <w:szCs w:val="24"/>
        </w:rPr>
        <w:t xml:space="preserve">and </w:t>
      </w:r>
      <w:ins w:id="126" w:author="Brian P Gaylord" w:date="2023-10-19T11:16:00Z">
        <w:r w:rsidR="00126342">
          <w:rPr>
            <w:rFonts w:ascii="Arial" w:hAnsi="Arial" w:cs="Arial"/>
            <w:sz w:val="24"/>
            <w:szCs w:val="24"/>
          </w:rPr>
          <w:t xml:space="preserve">initial </w:t>
        </w:r>
      </w:ins>
      <w:r w:rsidR="00CF0518">
        <w:rPr>
          <w:rFonts w:ascii="Arial" w:hAnsi="Arial" w:cs="Arial"/>
          <w:sz w:val="24"/>
          <w:szCs w:val="24"/>
        </w:rPr>
        <w:t xml:space="preserve">oyster size </w:t>
      </w:r>
      <w:r w:rsidR="00FB22C0">
        <w:rPr>
          <w:rFonts w:ascii="Arial" w:hAnsi="Arial" w:cs="Arial"/>
          <w:sz w:val="24"/>
          <w:szCs w:val="24"/>
        </w:rPr>
        <w:t xml:space="preserve">on </w:t>
      </w:r>
      <w:r w:rsidR="00CF0518">
        <w:rPr>
          <w:rFonts w:ascii="Arial" w:hAnsi="Arial" w:cs="Arial"/>
          <w:sz w:val="24"/>
          <w:szCs w:val="24"/>
        </w:rPr>
        <w:t>relative growth rate</w:t>
      </w:r>
      <w:del w:id="127" w:author="alisha saley" w:date="2023-10-18T19:21:00Z">
        <w:r w:rsidR="00CF0518" w:rsidDel="00291440">
          <w:rPr>
            <w:rFonts w:ascii="Arial" w:hAnsi="Arial" w:cs="Arial"/>
            <w:sz w:val="24"/>
            <w:szCs w:val="24"/>
          </w:rPr>
          <w:delText xml:space="preserve">, again </w:delText>
        </w:r>
        <w:r w:rsidR="00F46DBE" w:rsidDel="00291440">
          <w:rPr>
            <w:rFonts w:ascii="Arial" w:hAnsi="Arial" w:cs="Arial"/>
            <w:sz w:val="24"/>
            <w:szCs w:val="24"/>
          </w:rPr>
          <w:delText>at</w:delText>
        </w:r>
        <w:r w:rsidR="00CF0518" w:rsidDel="00291440">
          <w:rPr>
            <w:rFonts w:ascii="Arial" w:hAnsi="Arial" w:cs="Arial"/>
            <w:sz w:val="24"/>
            <w:szCs w:val="24"/>
          </w:rPr>
          <w:delText xml:space="preserve"> a specified salinity</w:delText>
        </w:r>
      </w:del>
      <w:r w:rsidR="00FB22C0">
        <w:rPr>
          <w:rFonts w:ascii="Arial" w:hAnsi="Arial" w:cs="Arial"/>
          <w:sz w:val="24"/>
          <w:szCs w:val="24"/>
        </w:rPr>
        <w:t xml:space="preserve">. </w:t>
      </w:r>
      <w:r w:rsidR="00910E16">
        <w:rPr>
          <w:rFonts w:ascii="Arial" w:hAnsi="Arial" w:cs="Arial"/>
          <w:sz w:val="24"/>
          <w:szCs w:val="24"/>
        </w:rPr>
        <w:t xml:space="preserve">The influence of </w:t>
      </w:r>
      <w:ins w:id="128" w:author="alisha saley" w:date="2023-10-18T19:21:00Z">
        <w:r w:rsidR="00291440">
          <w:rPr>
            <w:rFonts w:ascii="Arial" w:hAnsi="Arial" w:cs="Arial"/>
            <w:sz w:val="24"/>
            <w:szCs w:val="24"/>
          </w:rPr>
          <w:t xml:space="preserve">the </w:t>
        </w:r>
        <w:del w:id="129" w:author="Brian P Gaylord" w:date="2023-10-19T11:08:00Z">
          <w:r w:rsidR="00291440" w:rsidDel="00F71C26">
            <w:rPr>
              <w:rFonts w:ascii="Arial" w:hAnsi="Arial" w:cs="Arial"/>
              <w:sz w:val="24"/>
              <w:szCs w:val="24"/>
            </w:rPr>
            <w:delText>three</w:delText>
          </w:r>
        </w:del>
      </w:ins>
      <w:ins w:id="130" w:author="Brian P Gaylord" w:date="2023-10-19T11:08:00Z">
        <w:r w:rsidR="00F71C26">
          <w:rPr>
            <w:rFonts w:ascii="Arial" w:hAnsi="Arial" w:cs="Arial"/>
            <w:sz w:val="24"/>
            <w:szCs w:val="24"/>
          </w:rPr>
          <w:t>four?</w:t>
        </w:r>
      </w:ins>
      <w:ins w:id="131" w:author="alisha saley" w:date="2023-10-18T19:21:00Z">
        <w:r w:rsidR="00291440">
          <w:rPr>
            <w:rFonts w:ascii="Arial" w:hAnsi="Arial" w:cs="Arial"/>
            <w:sz w:val="24"/>
            <w:szCs w:val="24"/>
          </w:rPr>
          <w:t xml:space="preserve"> predictors</w:t>
        </w:r>
      </w:ins>
      <w:del w:id="132" w:author="alisha saley" w:date="2023-10-18T19:21:00Z">
        <w:r w:rsidR="00910E16" w:rsidDel="00291440">
          <w:rPr>
            <w:rFonts w:ascii="Arial" w:hAnsi="Arial" w:cs="Arial"/>
            <w:sz w:val="24"/>
            <w:szCs w:val="24"/>
          </w:rPr>
          <w:delText>TA</w:delText>
        </w:r>
      </w:del>
      <w:r w:rsidR="00910E16">
        <w:rPr>
          <w:rFonts w:ascii="Arial" w:hAnsi="Arial" w:cs="Arial"/>
          <w:sz w:val="24"/>
          <w:szCs w:val="24"/>
        </w:rPr>
        <w:t xml:space="preserve"> </w:t>
      </w:r>
      <w:r w:rsidR="00E917E1">
        <w:rPr>
          <w:rFonts w:ascii="Arial" w:hAnsi="Arial" w:cs="Arial"/>
          <w:sz w:val="24"/>
          <w:szCs w:val="24"/>
        </w:rPr>
        <w:t>on shell thickness (</w:t>
      </w:r>
      <w:r w:rsidR="00192684">
        <w:rPr>
          <w:rFonts w:ascii="Arial" w:hAnsi="Arial" w:cs="Arial"/>
          <w:sz w:val="24"/>
          <w:szCs w:val="24"/>
        </w:rPr>
        <w:t xml:space="preserve">shell mass per area, </w:t>
      </w:r>
      <w:r w:rsidR="005F523B">
        <w:rPr>
          <w:rFonts w:ascii="Arial" w:hAnsi="Arial" w:cs="Arial"/>
          <w:sz w:val="24"/>
          <w:szCs w:val="24"/>
        </w:rPr>
        <w:t>mg mm</w:t>
      </w:r>
      <w:r w:rsidR="005F523B" w:rsidRPr="005F523B">
        <w:rPr>
          <w:rFonts w:ascii="Arial" w:hAnsi="Arial" w:cs="Arial"/>
          <w:sz w:val="24"/>
          <w:szCs w:val="24"/>
          <w:vertAlign w:val="superscript"/>
        </w:rPr>
        <w:t>-2</w:t>
      </w:r>
      <w:r w:rsidR="00E917E1">
        <w:rPr>
          <w:rFonts w:ascii="Arial" w:hAnsi="Arial" w:cs="Arial"/>
          <w:sz w:val="24"/>
          <w:szCs w:val="24"/>
        </w:rPr>
        <w:t>) and condition index (</w:t>
      </w:r>
      <w:r w:rsidR="005F523B">
        <w:rPr>
          <w:rFonts w:ascii="Arial" w:hAnsi="Arial" w:cs="Arial"/>
          <w:sz w:val="24"/>
          <w:szCs w:val="24"/>
        </w:rPr>
        <w:t xml:space="preserve">tissue mass per shell mass, </w:t>
      </w:r>
      <w:r w:rsidR="006B7247">
        <w:rPr>
          <w:rFonts w:ascii="Arial" w:hAnsi="Arial" w:cs="Arial"/>
          <w:sz w:val="24"/>
          <w:szCs w:val="24"/>
        </w:rPr>
        <w:t>mg mg</w:t>
      </w:r>
      <w:r w:rsidR="006B7247" w:rsidRPr="005F523B">
        <w:rPr>
          <w:rFonts w:ascii="Arial" w:hAnsi="Arial" w:cs="Arial"/>
          <w:sz w:val="24"/>
          <w:szCs w:val="24"/>
          <w:vertAlign w:val="superscript"/>
        </w:rPr>
        <w:t>-2</w:t>
      </w:r>
      <w:r w:rsidR="00E917E1">
        <w:rPr>
          <w:rFonts w:ascii="Arial" w:hAnsi="Arial" w:cs="Arial"/>
          <w:sz w:val="24"/>
          <w:szCs w:val="24"/>
        </w:rPr>
        <w:t>) w</w:t>
      </w:r>
      <w:ins w:id="133" w:author="alisha saley" w:date="2023-10-18T19:22:00Z">
        <w:r w:rsidR="00291440">
          <w:rPr>
            <w:rFonts w:ascii="Arial" w:hAnsi="Arial" w:cs="Arial"/>
            <w:sz w:val="24"/>
            <w:szCs w:val="24"/>
          </w:rPr>
          <w:t>ere</w:t>
        </w:r>
      </w:ins>
      <w:del w:id="134" w:author="alisha saley" w:date="2023-10-18T19:22:00Z">
        <w:r w:rsidR="00E917E1" w:rsidDel="00291440">
          <w:rPr>
            <w:rFonts w:ascii="Arial" w:hAnsi="Arial" w:cs="Arial"/>
            <w:sz w:val="24"/>
            <w:szCs w:val="24"/>
          </w:rPr>
          <w:delText>as</w:delText>
        </w:r>
      </w:del>
      <w:r w:rsidR="00E917E1">
        <w:rPr>
          <w:rFonts w:ascii="Arial" w:hAnsi="Arial" w:cs="Arial"/>
          <w:sz w:val="24"/>
          <w:szCs w:val="24"/>
        </w:rPr>
        <w:t xml:space="preserve"> also tested</w:t>
      </w:r>
      <w:r w:rsidR="00574CC8">
        <w:rPr>
          <w:rFonts w:ascii="Arial" w:hAnsi="Arial" w:cs="Arial"/>
          <w:sz w:val="24"/>
          <w:szCs w:val="24"/>
        </w:rPr>
        <w:t xml:space="preserve">, </w:t>
      </w:r>
      <w:del w:id="135" w:author="alisha saley" w:date="2023-10-18T19:22:00Z">
        <w:r w:rsidR="00574CC8" w:rsidDel="00291440">
          <w:rPr>
            <w:rFonts w:ascii="Arial" w:hAnsi="Arial" w:cs="Arial"/>
            <w:sz w:val="24"/>
            <w:szCs w:val="24"/>
          </w:rPr>
          <w:delText xml:space="preserve">dropping the </w:delText>
        </w:r>
        <w:r w:rsidR="001D5F4E" w:rsidDel="00291440">
          <w:rPr>
            <w:rFonts w:ascii="Arial" w:hAnsi="Arial" w:cs="Arial"/>
            <w:sz w:val="24"/>
            <w:szCs w:val="24"/>
          </w:rPr>
          <w:delText xml:space="preserve">term for </w:delText>
        </w:r>
        <w:r w:rsidR="00CF0518" w:rsidDel="00291440">
          <w:rPr>
            <w:rFonts w:ascii="Arial" w:hAnsi="Arial" w:cs="Arial"/>
            <w:sz w:val="24"/>
            <w:szCs w:val="24"/>
          </w:rPr>
          <w:delText xml:space="preserve">oyster </w:delText>
        </w:r>
        <w:r w:rsidR="00574CC8" w:rsidDel="00291440">
          <w:rPr>
            <w:rFonts w:ascii="Arial" w:hAnsi="Arial" w:cs="Arial"/>
            <w:sz w:val="24"/>
            <w:szCs w:val="24"/>
          </w:rPr>
          <w:delText xml:space="preserve">size </w:delText>
        </w:r>
        <w:r w:rsidR="001D5F4E" w:rsidDel="00291440">
          <w:rPr>
            <w:rFonts w:ascii="Arial" w:hAnsi="Arial" w:cs="Arial"/>
            <w:sz w:val="24"/>
            <w:szCs w:val="24"/>
          </w:rPr>
          <w:delText xml:space="preserve">that was </w:delText>
        </w:r>
        <w:r w:rsidR="00574CC8" w:rsidDel="00291440">
          <w:rPr>
            <w:rFonts w:ascii="Arial" w:hAnsi="Arial" w:cs="Arial"/>
            <w:sz w:val="24"/>
            <w:szCs w:val="24"/>
          </w:rPr>
          <w:delText>used in other models</w:delText>
        </w:r>
      </w:del>
      <w:r w:rsidR="00CF0518">
        <w:rPr>
          <w:rFonts w:ascii="Arial" w:hAnsi="Arial" w:cs="Arial"/>
          <w:sz w:val="24"/>
          <w:szCs w:val="24"/>
        </w:rPr>
        <w:t xml:space="preserve">, </w:t>
      </w:r>
      <w:del w:id="136" w:author="alisha saley" w:date="2023-10-18T19:22:00Z">
        <w:r w:rsidR="00CF0518" w:rsidDel="00291440">
          <w:rPr>
            <w:rFonts w:ascii="Arial" w:hAnsi="Arial" w:cs="Arial"/>
            <w:sz w:val="24"/>
            <w:szCs w:val="24"/>
          </w:rPr>
          <w:delText xml:space="preserve">but </w:delText>
        </w:r>
      </w:del>
      <w:commentRangeStart w:id="137"/>
      <w:ins w:id="138" w:author="alisha saley" w:date="2023-10-18T19:22:00Z">
        <w:r w:rsidR="00291440">
          <w:rPr>
            <w:rFonts w:ascii="Arial" w:hAnsi="Arial" w:cs="Arial"/>
            <w:sz w:val="24"/>
            <w:szCs w:val="24"/>
          </w:rPr>
          <w:t xml:space="preserve">and </w:t>
        </w:r>
      </w:ins>
      <w:r w:rsidR="00CF0518">
        <w:rPr>
          <w:rFonts w:ascii="Arial" w:hAnsi="Arial" w:cs="Arial"/>
          <w:sz w:val="24"/>
          <w:szCs w:val="24"/>
        </w:rPr>
        <w:t>includ</w:t>
      </w:r>
      <w:ins w:id="139" w:author="alisha saley" w:date="2023-10-18T19:22:00Z">
        <w:r w:rsidR="00291440">
          <w:rPr>
            <w:rFonts w:ascii="Arial" w:hAnsi="Arial" w:cs="Arial"/>
            <w:sz w:val="24"/>
            <w:szCs w:val="24"/>
          </w:rPr>
          <w:t>e</w:t>
        </w:r>
        <w:r w:rsidR="005320AB">
          <w:rPr>
            <w:rFonts w:ascii="Arial" w:hAnsi="Arial" w:cs="Arial"/>
            <w:sz w:val="24"/>
            <w:szCs w:val="24"/>
          </w:rPr>
          <w:t>d</w:t>
        </w:r>
      </w:ins>
      <w:del w:id="140" w:author="alisha saley" w:date="2023-10-18T19:22:00Z">
        <w:r w:rsidR="00CF0518" w:rsidDel="00291440">
          <w:rPr>
            <w:rFonts w:ascii="Arial" w:hAnsi="Arial" w:cs="Arial"/>
            <w:sz w:val="24"/>
            <w:szCs w:val="24"/>
          </w:rPr>
          <w:delText>ing</w:delText>
        </w:r>
      </w:del>
      <w:r w:rsidR="00CF0518">
        <w:rPr>
          <w:rFonts w:ascii="Arial" w:hAnsi="Arial" w:cs="Arial"/>
          <w:sz w:val="24"/>
          <w:szCs w:val="24"/>
        </w:rPr>
        <w:t xml:space="preserve"> culture vessel </w:t>
      </w:r>
      <w:del w:id="141" w:author="alisha saley" w:date="2023-10-18T19:22:00Z">
        <w:r w:rsidR="001D5F4E" w:rsidDel="005320AB">
          <w:rPr>
            <w:rFonts w:ascii="Arial" w:hAnsi="Arial" w:cs="Arial"/>
            <w:sz w:val="24"/>
            <w:szCs w:val="24"/>
          </w:rPr>
          <w:delText xml:space="preserve">again </w:delText>
        </w:r>
      </w:del>
      <w:r w:rsidR="00CF0518">
        <w:rPr>
          <w:rFonts w:ascii="Arial" w:hAnsi="Arial" w:cs="Arial"/>
          <w:sz w:val="24"/>
          <w:szCs w:val="24"/>
        </w:rPr>
        <w:t xml:space="preserve">as </w:t>
      </w:r>
      <w:r w:rsidR="00BB2700">
        <w:rPr>
          <w:rFonts w:ascii="Arial" w:hAnsi="Arial" w:cs="Arial"/>
          <w:sz w:val="24"/>
          <w:szCs w:val="24"/>
        </w:rPr>
        <w:t>a random intercept</w:t>
      </w:r>
      <w:commentRangeEnd w:id="137"/>
      <w:r w:rsidR="00126342">
        <w:rPr>
          <w:rStyle w:val="CommentReference"/>
        </w:rPr>
        <w:commentReference w:id="137"/>
      </w:r>
      <w:r w:rsidR="00BB2700">
        <w:rPr>
          <w:rFonts w:ascii="Arial" w:hAnsi="Arial" w:cs="Arial"/>
          <w:sz w:val="24"/>
          <w:szCs w:val="24"/>
        </w:rPr>
        <w:t>.</w:t>
      </w:r>
      <w:r w:rsidR="005B1FCA">
        <w:rPr>
          <w:rFonts w:ascii="Arial" w:hAnsi="Arial" w:cs="Arial"/>
          <w:sz w:val="24"/>
          <w:szCs w:val="24"/>
        </w:rPr>
        <w:t xml:space="preserve"> </w:t>
      </w:r>
      <w:r w:rsidR="00F0431E">
        <w:rPr>
          <w:rFonts w:ascii="Arial" w:hAnsi="Arial" w:cs="Arial"/>
          <w:sz w:val="24"/>
          <w:szCs w:val="24"/>
        </w:rPr>
        <w:t>We</w:t>
      </w:r>
      <w:r w:rsidR="00EF4884">
        <w:rPr>
          <w:rFonts w:ascii="Arial" w:hAnsi="Arial" w:cs="Arial"/>
          <w:sz w:val="24"/>
          <w:szCs w:val="24"/>
        </w:rPr>
        <w:t xml:space="preserve"> added a weighted variance term to m</w:t>
      </w:r>
      <w:r w:rsidR="0050257F">
        <w:rPr>
          <w:rFonts w:ascii="Arial" w:hAnsi="Arial" w:cs="Arial"/>
          <w:sz w:val="24"/>
          <w:szCs w:val="24"/>
        </w:rPr>
        <w:t xml:space="preserve">odels that failed the </w:t>
      </w:r>
      <w:r w:rsidR="0050257F" w:rsidRPr="005D3B86">
        <w:rPr>
          <w:rFonts w:ascii="Arial" w:hAnsi="Arial" w:cs="Arial"/>
          <w:sz w:val="24"/>
          <w:szCs w:val="24"/>
        </w:rPr>
        <w:t>Breusch-Pagan</w:t>
      </w:r>
      <w:r w:rsidR="0050257F">
        <w:rPr>
          <w:rFonts w:ascii="Arial" w:hAnsi="Arial" w:cs="Arial"/>
          <w:sz w:val="24"/>
          <w:szCs w:val="24"/>
        </w:rPr>
        <w:t xml:space="preserve"> test</w:t>
      </w:r>
      <w:r w:rsidR="00C27465">
        <w:rPr>
          <w:rFonts w:ascii="Arial" w:hAnsi="Arial" w:cs="Arial"/>
          <w:sz w:val="24"/>
          <w:szCs w:val="24"/>
        </w:rPr>
        <w:t xml:space="preserve"> (</w:t>
      </w:r>
      <w:proofErr w:type="spellStart"/>
      <w:r w:rsidR="00C27465" w:rsidRPr="00C27465">
        <w:rPr>
          <w:rFonts w:ascii="Arial" w:hAnsi="Arial" w:cs="Arial"/>
          <w:i/>
          <w:iCs/>
          <w:sz w:val="24"/>
          <w:szCs w:val="24"/>
        </w:rPr>
        <w:t>lmtest</w:t>
      </w:r>
      <w:proofErr w:type="spellEnd"/>
      <w:r w:rsidR="00C27465">
        <w:rPr>
          <w:rFonts w:ascii="Arial" w:hAnsi="Arial" w:cs="Arial"/>
          <w:sz w:val="24"/>
          <w:szCs w:val="24"/>
        </w:rPr>
        <w:t>)</w:t>
      </w:r>
      <w:r w:rsidR="0050257F">
        <w:rPr>
          <w:rFonts w:ascii="Arial" w:hAnsi="Arial" w:cs="Arial"/>
          <w:sz w:val="24"/>
          <w:szCs w:val="24"/>
        </w:rPr>
        <w:t xml:space="preserve"> for residual heteroscedasticity</w:t>
      </w:r>
      <w:r w:rsidR="00F0431E">
        <w:rPr>
          <w:rFonts w:ascii="Arial" w:hAnsi="Arial" w:cs="Arial"/>
          <w:sz w:val="24"/>
          <w:szCs w:val="24"/>
        </w:rPr>
        <w:t xml:space="preserve">, </w:t>
      </w:r>
      <w:r w:rsidR="00EF4884">
        <w:rPr>
          <w:rFonts w:ascii="Arial" w:hAnsi="Arial" w:cs="Arial"/>
          <w:sz w:val="24"/>
          <w:szCs w:val="24"/>
        </w:rPr>
        <w:t xml:space="preserve">which specifies that the </w:t>
      </w:r>
      <w:r w:rsidR="008F0181">
        <w:rPr>
          <w:rFonts w:ascii="Arial" w:hAnsi="Arial" w:cs="Arial"/>
          <w:sz w:val="24"/>
          <w:szCs w:val="24"/>
        </w:rPr>
        <w:t>weight of each data point</w:t>
      </w:r>
      <w:ins w:id="142" w:author="alisha saley" w:date="2023-10-17T17:44:00Z">
        <w:r w:rsidR="00722409">
          <w:rPr>
            <w:rFonts w:ascii="Arial" w:hAnsi="Arial" w:cs="Arial"/>
            <w:sz w:val="24"/>
            <w:szCs w:val="24"/>
          </w:rPr>
          <w:t xml:space="preserve"> is</w:t>
        </w:r>
      </w:ins>
      <w:r w:rsidR="008F0181">
        <w:rPr>
          <w:rFonts w:ascii="Arial" w:hAnsi="Arial" w:cs="Arial"/>
          <w:sz w:val="24"/>
          <w:szCs w:val="24"/>
        </w:rPr>
        <w:t xml:space="preserve"> equal the proportional variance across </w:t>
      </w:r>
      <w:del w:id="143" w:author="alisha saley" w:date="2023-10-18T19:22:00Z">
        <w:r w:rsidR="008F0181" w:rsidDel="00A416BB">
          <w:rPr>
            <w:rFonts w:ascii="Arial" w:hAnsi="Arial" w:cs="Arial"/>
            <w:sz w:val="24"/>
            <w:szCs w:val="24"/>
          </w:rPr>
          <w:delText xml:space="preserve">TA </w:delText>
        </w:r>
        <w:commentRangeStart w:id="144"/>
        <w:r w:rsidR="00CF0518" w:rsidDel="00A416BB">
          <w:rPr>
            <w:rFonts w:ascii="Arial" w:hAnsi="Arial" w:cs="Arial"/>
            <w:sz w:val="24"/>
            <w:szCs w:val="24"/>
          </w:rPr>
          <w:delText>levels</w:delText>
        </w:r>
      </w:del>
      <w:ins w:id="145" w:author="alisha saley" w:date="2023-10-18T19:22:00Z">
        <w:r w:rsidR="00A416BB">
          <w:rPr>
            <w:rFonts w:ascii="Arial" w:hAnsi="Arial" w:cs="Arial"/>
            <w:sz w:val="24"/>
            <w:szCs w:val="24"/>
          </w:rPr>
          <w:t>grouping term that violates the</w:t>
        </w:r>
      </w:ins>
      <w:ins w:id="146" w:author="alisha saley" w:date="2023-10-18T19:23:00Z">
        <w:r w:rsidR="00A416BB">
          <w:rPr>
            <w:rFonts w:ascii="Arial" w:hAnsi="Arial" w:cs="Arial"/>
            <w:sz w:val="24"/>
            <w:szCs w:val="24"/>
          </w:rPr>
          <w:t xml:space="preserve"> assumption</w:t>
        </w:r>
      </w:ins>
      <w:r w:rsidR="008F0181">
        <w:rPr>
          <w:rFonts w:ascii="Arial" w:hAnsi="Arial" w:cs="Arial"/>
          <w:sz w:val="24"/>
          <w:szCs w:val="24"/>
        </w:rPr>
        <w:t xml:space="preserve">. </w:t>
      </w:r>
      <w:commentRangeEnd w:id="144"/>
      <w:r w:rsidR="00126342">
        <w:rPr>
          <w:rStyle w:val="CommentReference"/>
        </w:rPr>
        <w:commentReference w:id="144"/>
      </w:r>
      <w:r w:rsidR="00574CC8">
        <w:rPr>
          <w:rFonts w:ascii="Arial" w:hAnsi="Arial" w:cs="Arial"/>
          <w:sz w:val="24"/>
          <w:szCs w:val="24"/>
        </w:rPr>
        <w:t xml:space="preserve">Assumptions of normality were visually verified with </w:t>
      </w:r>
      <w:proofErr w:type="spellStart"/>
      <w:r w:rsidR="00574CC8">
        <w:rPr>
          <w:rFonts w:ascii="Arial" w:hAnsi="Arial" w:cs="Arial"/>
          <w:sz w:val="24"/>
          <w:szCs w:val="24"/>
        </w:rPr>
        <w:t>qqplots</w:t>
      </w:r>
      <w:proofErr w:type="spellEnd"/>
      <w:r w:rsidR="00574CC8">
        <w:rPr>
          <w:rFonts w:ascii="Arial" w:hAnsi="Arial" w:cs="Arial"/>
          <w:sz w:val="24"/>
          <w:szCs w:val="24"/>
        </w:rPr>
        <w:t xml:space="preserve"> and histograms of model residuals.</w:t>
      </w:r>
      <w:ins w:id="147" w:author="alisha saley" w:date="2023-10-18T19:25:00Z">
        <w:r w:rsidR="00961786">
          <w:rPr>
            <w:rFonts w:ascii="Arial" w:hAnsi="Arial" w:cs="Arial"/>
            <w:sz w:val="24"/>
            <w:szCs w:val="24"/>
          </w:rPr>
          <w:t xml:space="preserve"> </w:t>
        </w:r>
      </w:ins>
      <w:ins w:id="148" w:author="alisha saley" w:date="2023-10-18T19:29:00Z">
        <w:r w:rsidR="0095581F">
          <w:rPr>
            <w:rFonts w:ascii="Arial" w:hAnsi="Arial" w:cs="Arial"/>
            <w:sz w:val="24"/>
            <w:szCs w:val="24"/>
          </w:rPr>
          <w:t>W</w:t>
        </w:r>
      </w:ins>
      <w:ins w:id="149" w:author="alisha saley" w:date="2023-10-18T19:26:00Z">
        <w:r w:rsidR="00961786">
          <w:rPr>
            <w:rFonts w:ascii="Arial" w:hAnsi="Arial" w:cs="Arial"/>
            <w:sz w:val="24"/>
            <w:szCs w:val="24"/>
          </w:rPr>
          <w:t xml:space="preserve">e </w:t>
        </w:r>
      </w:ins>
      <w:ins w:id="150" w:author="alisha saley" w:date="2023-10-18T19:27:00Z">
        <w:r w:rsidR="00917975">
          <w:rPr>
            <w:rFonts w:ascii="Arial" w:hAnsi="Arial" w:cs="Arial"/>
            <w:sz w:val="24"/>
            <w:szCs w:val="24"/>
          </w:rPr>
          <w:t>employed backwards step-wise model selection</w:t>
        </w:r>
        <w:r w:rsidR="008132A3">
          <w:rPr>
            <w:rFonts w:ascii="Arial" w:hAnsi="Arial" w:cs="Arial"/>
            <w:sz w:val="24"/>
            <w:szCs w:val="24"/>
          </w:rPr>
          <w:t xml:space="preserve"> to tes</w:t>
        </w:r>
      </w:ins>
      <w:ins w:id="151" w:author="alisha saley" w:date="2023-10-18T19:28:00Z">
        <w:r w:rsidR="008132A3">
          <w:rPr>
            <w:rFonts w:ascii="Arial" w:hAnsi="Arial" w:cs="Arial"/>
            <w:sz w:val="24"/>
            <w:szCs w:val="24"/>
          </w:rPr>
          <w:t>t the</w:t>
        </w:r>
      </w:ins>
      <w:ins w:id="152" w:author="alisha saley" w:date="2023-10-18T19:27:00Z">
        <w:r w:rsidR="008132A3">
          <w:rPr>
            <w:rFonts w:ascii="Arial" w:hAnsi="Arial" w:cs="Arial"/>
            <w:sz w:val="24"/>
            <w:szCs w:val="24"/>
          </w:rPr>
          <w:t xml:space="preserve"> effect size of parameters</w:t>
        </w:r>
      </w:ins>
      <w:ins w:id="153" w:author="alisha saley" w:date="2023-10-18T19:28:00Z">
        <w:r w:rsidR="00F4098B">
          <w:rPr>
            <w:rFonts w:ascii="Arial" w:hAnsi="Arial" w:cs="Arial"/>
            <w:sz w:val="24"/>
            <w:szCs w:val="24"/>
          </w:rPr>
          <w:t xml:space="preserve"> found significant</w:t>
        </w:r>
      </w:ins>
      <w:ins w:id="154" w:author="alisha saley" w:date="2023-10-18T19:27:00Z">
        <w:r w:rsidR="008132A3">
          <w:rPr>
            <w:rFonts w:ascii="Arial" w:hAnsi="Arial" w:cs="Arial"/>
            <w:sz w:val="24"/>
            <w:szCs w:val="24"/>
          </w:rPr>
          <w:t xml:space="preserve"> in the model</w:t>
        </w:r>
      </w:ins>
      <w:ins w:id="155" w:author="Brian P Gaylord" w:date="2023-10-19T11:20:00Z">
        <w:r w:rsidR="00126342">
          <w:rPr>
            <w:rFonts w:ascii="Arial" w:hAnsi="Arial" w:cs="Arial"/>
            <w:sz w:val="24"/>
            <w:szCs w:val="24"/>
          </w:rPr>
          <w:t>,</w:t>
        </w:r>
      </w:ins>
      <w:ins w:id="156" w:author="alisha saley" w:date="2023-10-18T19:27:00Z">
        <w:del w:id="157" w:author="Brian P Gaylord" w:date="2023-10-19T11:20:00Z">
          <w:r w:rsidR="008132A3" w:rsidDel="00126342">
            <w:rPr>
              <w:rFonts w:ascii="Arial" w:hAnsi="Arial" w:cs="Arial"/>
              <w:sz w:val="24"/>
              <w:szCs w:val="24"/>
            </w:rPr>
            <w:delText>.</w:delText>
          </w:r>
        </w:del>
      </w:ins>
      <w:ins w:id="158" w:author="alisha saley" w:date="2023-10-18T19:28:00Z">
        <w:r w:rsidR="008132A3">
          <w:rPr>
            <w:rFonts w:ascii="Arial" w:hAnsi="Arial" w:cs="Arial"/>
            <w:sz w:val="24"/>
            <w:szCs w:val="24"/>
          </w:rPr>
          <w:t xml:space="preserve"> </w:t>
        </w:r>
      </w:ins>
      <w:ins w:id="159" w:author="alisha saley" w:date="2023-10-18T19:26:00Z">
        <w:r w:rsidR="00961786">
          <w:rPr>
            <w:rFonts w:ascii="Arial" w:hAnsi="Arial" w:cs="Arial"/>
            <w:sz w:val="24"/>
            <w:szCs w:val="24"/>
          </w:rPr>
          <w:t>running ANOVA comparisons between</w:t>
        </w:r>
      </w:ins>
      <w:ins w:id="160" w:author="alisha saley" w:date="2023-10-18T19:28:00Z">
        <w:r w:rsidR="00F4098B">
          <w:rPr>
            <w:rFonts w:ascii="Arial" w:hAnsi="Arial" w:cs="Arial"/>
            <w:sz w:val="24"/>
            <w:szCs w:val="24"/>
          </w:rPr>
          <w:t xml:space="preserve"> a model with a full model, and one with the parameter omitted. The compute</w:t>
        </w:r>
      </w:ins>
      <w:ins w:id="161" w:author="alisha saley" w:date="2023-10-18T19:29:00Z">
        <w:r w:rsidR="00F4098B">
          <w:rPr>
            <w:rFonts w:ascii="Arial" w:hAnsi="Arial" w:cs="Arial"/>
            <w:sz w:val="24"/>
            <w:szCs w:val="24"/>
          </w:rPr>
          <w:t>d L-ratio</w:t>
        </w:r>
      </w:ins>
      <w:ins w:id="162" w:author="Brian P Gaylord" w:date="2023-10-19T11:20:00Z">
        <w:r w:rsidR="00126342">
          <w:rPr>
            <w:rFonts w:ascii="Arial" w:hAnsi="Arial" w:cs="Arial"/>
            <w:sz w:val="24"/>
            <w:szCs w:val="24"/>
          </w:rPr>
          <w:t xml:space="preserve">, </w:t>
        </w:r>
        <w:r w:rsidR="00126342">
          <w:rPr>
            <w:rFonts w:ascii="Arial" w:hAnsi="Arial" w:cs="Arial"/>
            <w:sz w:val="24"/>
            <w:szCs w:val="24"/>
          </w:rPr>
          <w:lastRenderedPageBreak/>
          <w:t xml:space="preserve">shown in </w:t>
        </w:r>
        <w:proofErr w:type="gramStart"/>
        <w:r w:rsidR="00126342">
          <w:rPr>
            <w:rFonts w:ascii="Arial" w:hAnsi="Arial" w:cs="Arial"/>
            <w:sz w:val="24"/>
            <w:szCs w:val="24"/>
          </w:rPr>
          <w:t>X?,</w:t>
        </w:r>
      </w:ins>
      <w:proofErr w:type="gramEnd"/>
      <w:ins w:id="163" w:author="alisha saley" w:date="2023-10-18T19:29:00Z">
        <w:r w:rsidR="00F4098B">
          <w:rPr>
            <w:rFonts w:ascii="Arial" w:hAnsi="Arial" w:cs="Arial"/>
            <w:sz w:val="24"/>
            <w:szCs w:val="24"/>
          </w:rPr>
          <w:t xml:space="preserve"> indicates a proportional effect size </w:t>
        </w:r>
        <w:del w:id="164" w:author="Brian P Gaylord" w:date="2023-10-19T11:20:00Z">
          <w:r w:rsidR="00F4098B" w:rsidDel="00126342">
            <w:rPr>
              <w:rFonts w:ascii="Arial" w:hAnsi="Arial" w:cs="Arial"/>
              <w:sz w:val="24"/>
              <w:szCs w:val="24"/>
            </w:rPr>
            <w:delText>(</w:delText>
          </w:r>
        </w:del>
        <w:r w:rsidR="00F4098B">
          <w:rPr>
            <w:rFonts w:ascii="Arial" w:hAnsi="Arial" w:cs="Arial"/>
            <w:sz w:val="24"/>
            <w:szCs w:val="24"/>
          </w:rPr>
          <w:t xml:space="preserve">relative to other </w:t>
        </w:r>
        <w:r w:rsidR="00E50CD0">
          <w:rPr>
            <w:rFonts w:ascii="Arial" w:hAnsi="Arial" w:cs="Arial"/>
            <w:sz w:val="24"/>
            <w:szCs w:val="24"/>
          </w:rPr>
          <w:t>predictors in the model</w:t>
        </w:r>
      </w:ins>
      <w:ins w:id="165" w:author="Brian P Gaylord" w:date="2023-10-19T11:20:00Z">
        <w:r w:rsidR="00126342">
          <w:rPr>
            <w:rFonts w:ascii="Arial" w:hAnsi="Arial" w:cs="Arial"/>
            <w:sz w:val="24"/>
            <w:szCs w:val="24"/>
          </w:rPr>
          <w:t>,</w:t>
        </w:r>
      </w:ins>
      <w:ins w:id="166" w:author="alisha saley" w:date="2023-10-18T19:29:00Z">
        <w:del w:id="167" w:author="Brian P Gaylord" w:date="2023-10-19T11:20:00Z">
          <w:r w:rsidR="00E50CD0" w:rsidDel="00126342">
            <w:rPr>
              <w:rFonts w:ascii="Arial" w:hAnsi="Arial" w:cs="Arial"/>
              <w:sz w:val="24"/>
              <w:szCs w:val="24"/>
            </w:rPr>
            <w:delText>)</w:delText>
          </w:r>
        </w:del>
        <w:r w:rsidR="00E50CD0">
          <w:rPr>
            <w:rFonts w:ascii="Arial" w:hAnsi="Arial" w:cs="Arial"/>
            <w:sz w:val="24"/>
            <w:szCs w:val="24"/>
          </w:rPr>
          <w:t xml:space="preserve"> at a given p-value.</w:t>
        </w:r>
      </w:ins>
      <w:ins w:id="168" w:author="alisha saley" w:date="2023-10-18T19:26:00Z">
        <w:r w:rsidR="00961786">
          <w:rPr>
            <w:rFonts w:ascii="Arial" w:hAnsi="Arial" w:cs="Arial"/>
            <w:sz w:val="24"/>
            <w:szCs w:val="24"/>
          </w:rPr>
          <w:t xml:space="preserve"> </w:t>
        </w:r>
      </w:ins>
    </w:p>
    <w:p w14:paraId="1013F55A" w14:textId="64FB53CD" w:rsidR="000569A3" w:rsidDel="00A416BB" w:rsidRDefault="000569A3" w:rsidP="005F494A">
      <w:pPr>
        <w:pStyle w:val="NoSpacing"/>
        <w:rPr>
          <w:del w:id="169" w:author="alisha saley" w:date="2023-10-18T19:23:00Z"/>
          <w:rFonts w:ascii="Arial" w:hAnsi="Arial" w:cs="Arial"/>
          <w:sz w:val="24"/>
          <w:szCs w:val="24"/>
        </w:rPr>
      </w:pPr>
    </w:p>
    <w:p w14:paraId="5A2C77C1" w14:textId="116FAA26" w:rsidR="008C0E45" w:rsidDel="003046B8" w:rsidRDefault="00ED41B1" w:rsidP="005F494A">
      <w:pPr>
        <w:pStyle w:val="NoSpacing"/>
        <w:rPr>
          <w:del w:id="170" w:author="alisha saley" w:date="2023-10-18T16:30:00Z"/>
          <w:rFonts w:ascii="Arial" w:hAnsi="Arial" w:cs="Arial"/>
          <w:b/>
          <w:bCs/>
          <w:i/>
          <w:iCs/>
          <w:sz w:val="28"/>
          <w:szCs w:val="28"/>
        </w:rPr>
      </w:pPr>
      <w:r w:rsidRPr="00102217">
        <w:rPr>
          <w:rFonts w:ascii="Arial" w:hAnsi="Arial" w:cs="Arial"/>
          <w:b/>
          <w:bCs/>
          <w:i/>
          <w:iCs/>
          <w:sz w:val="28"/>
          <w:szCs w:val="28"/>
        </w:rPr>
        <w:t>Results—</w:t>
      </w:r>
    </w:p>
    <w:p w14:paraId="35E23E9A" w14:textId="77777777" w:rsidR="00890C97" w:rsidRPr="00556411" w:rsidRDefault="00890C97" w:rsidP="005F494A">
      <w:pPr>
        <w:pStyle w:val="NoSpacing"/>
        <w:rPr>
          <w:rFonts w:ascii="Arial" w:hAnsi="Arial" w:cs="Arial"/>
          <w:b/>
          <w:bCs/>
          <w:sz w:val="24"/>
          <w:szCs w:val="24"/>
        </w:rPr>
      </w:pPr>
    </w:p>
    <w:commentRangeStart w:id="171"/>
    <w:p w14:paraId="75A63E81" w14:textId="4E9EB614" w:rsidR="00EB698A" w:rsidRDefault="00222BD3" w:rsidP="00E54754">
      <w:pPr>
        <w:pStyle w:val="NoSpacing"/>
      </w:pPr>
      <w:r>
        <w:rPr>
          <w:rFonts w:ascii="Arial" w:hAnsi="Arial" w:cs="Arial"/>
          <w:b/>
          <w:bCs/>
          <w:i/>
          <w:iCs/>
          <w:noProof/>
          <w:sz w:val="28"/>
          <w:szCs w:val="28"/>
        </w:rPr>
        <mc:AlternateContent>
          <mc:Choice Requires="wpg">
            <w:drawing>
              <wp:anchor distT="0" distB="0" distL="114300" distR="114300" simplePos="0" relativeHeight="251737088" behindDoc="0" locked="0" layoutInCell="1" allowOverlap="1" wp14:anchorId="0B83F7EE" wp14:editId="4EDD2672">
                <wp:simplePos x="0" y="0"/>
                <wp:positionH relativeFrom="column">
                  <wp:posOffset>282206</wp:posOffset>
                </wp:positionH>
                <wp:positionV relativeFrom="paragraph">
                  <wp:posOffset>2292235</wp:posOffset>
                </wp:positionV>
                <wp:extent cx="4862830" cy="4144645"/>
                <wp:effectExtent l="0" t="0" r="0" b="8255"/>
                <wp:wrapTopAndBottom/>
                <wp:docPr id="72" name="Group 72"/>
                <wp:cNvGraphicFramePr/>
                <a:graphic xmlns:a="http://schemas.openxmlformats.org/drawingml/2006/main">
                  <a:graphicData uri="http://schemas.microsoft.com/office/word/2010/wordprocessingGroup">
                    <wpg:wgp>
                      <wpg:cNvGrpSpPr/>
                      <wpg:grpSpPr>
                        <a:xfrm>
                          <a:off x="0" y="0"/>
                          <a:ext cx="4862830" cy="4144645"/>
                          <a:chOff x="0" y="0"/>
                          <a:chExt cx="4863205" cy="4146106"/>
                        </a:xfrm>
                      </wpg:grpSpPr>
                      <pic:pic xmlns:pic="http://schemas.openxmlformats.org/drawingml/2006/picture">
                        <pic:nvPicPr>
                          <pic:cNvPr id="68" name="Picture 68"/>
                          <pic:cNvPicPr>
                            <a:picLocks noChangeAspect="1"/>
                          </pic:cNvPicPr>
                        </pic:nvPicPr>
                        <pic:blipFill rotWithShape="1">
                          <a:blip r:embed="rId21">
                            <a:extLst>
                              <a:ext uri="{28A0092B-C50C-407E-A947-70E740481C1C}">
                                <a14:useLocalDpi xmlns:a14="http://schemas.microsoft.com/office/drawing/2010/main" val="0"/>
                              </a:ext>
                            </a:extLst>
                          </a:blip>
                          <a:srcRect t="15951" r="9030" b="9112"/>
                          <a:stretch/>
                        </pic:blipFill>
                        <pic:spPr bwMode="auto">
                          <a:xfrm>
                            <a:off x="0" y="0"/>
                            <a:ext cx="4791075" cy="3575685"/>
                          </a:xfrm>
                          <a:prstGeom prst="rect">
                            <a:avLst/>
                          </a:prstGeom>
                          <a:noFill/>
                          <a:ln>
                            <a:noFill/>
                          </a:ln>
                          <a:extLst>
                            <a:ext uri="{53640926-AAD7-44D8-BBD7-CCE9431645EC}">
                              <a14:shadowObscured xmlns:a14="http://schemas.microsoft.com/office/drawing/2010/main"/>
                            </a:ext>
                          </a:extLst>
                        </pic:spPr>
                      </pic:pic>
                      <wps:wsp>
                        <wps:cNvPr id="71" name="Text Box 2"/>
                        <wps:cNvSpPr txBox="1">
                          <a:spLocks noChangeArrowheads="1"/>
                        </wps:cNvSpPr>
                        <wps:spPr bwMode="auto">
                          <a:xfrm>
                            <a:off x="64061" y="3540167"/>
                            <a:ext cx="4799144" cy="605939"/>
                          </a:xfrm>
                          <a:prstGeom prst="rect">
                            <a:avLst/>
                          </a:prstGeom>
                          <a:solidFill>
                            <a:srgbClr val="FFFFFF"/>
                          </a:solidFill>
                          <a:ln w="9525">
                            <a:noFill/>
                            <a:miter lim="800000"/>
                            <a:headEnd/>
                            <a:tailEnd/>
                          </a:ln>
                        </wps:spPr>
                        <wps:txbx>
                          <w:txbxContent>
                            <w:p w14:paraId="39786996" w14:textId="246C1A8D" w:rsidR="00901EBE" w:rsidRPr="0054286D" w:rsidRDefault="00901EBE" w:rsidP="003D5B71">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w:t>
                              </w:r>
                              <w:r>
                                <w:rPr>
                                  <w:rFonts w:ascii="Arial" w:hAnsi="Arial" w:cs="Arial"/>
                                </w:rPr>
                                <w:t>3</w:t>
                              </w:r>
                              <w:r w:rsidRPr="0054286D">
                                <w:rPr>
                                  <w:rFonts w:ascii="Arial" w:hAnsi="Arial" w:cs="Arial"/>
                                </w:rPr>
                                <w:t xml:space="preserve"> </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0B83F7EE" id="Group 72" o:spid="_x0000_s1044" style="position:absolute;margin-left:22.2pt;margin-top:180.5pt;width:382.9pt;height:326.35pt;z-index:251737088;mso-height-relative:margin" coordsize="48632,414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">
                <v:shape id="Picture 68" o:spid="_x0000_s1045" type="#_x0000_t75" style="position:absolute;width:47910;height:35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">
                  <v:imagedata r:id="rId22" o:title="" croptop="10454f" cropbottom="5972f" cropright="5918f"/>
                  <v:path arrowok="t"/>
                </v:shape>
                <v:shape id="Text Box 2" o:spid="_x0000_s1046" type="#_x0000_t202" style="position:absolute;left:640;top:35401;width:47992;height:6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" stroked="f">
                  <v:textbox>
                    <w:txbxContent>
                      <w:p w14:paraId="39786996" w14:textId="246C1A8D" w:rsidR="00901EBE" w:rsidRPr="0054286D" w:rsidRDefault="00901EBE" w:rsidP="003D5B71">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w:t>
                        </w:r>
                        <w:r>
                          <w:rPr>
                            <w:rFonts w:ascii="Arial" w:hAnsi="Arial" w:cs="Arial"/>
                          </w:rPr>
                          <w:t>3</w:t>
                        </w:r>
                        <w:r w:rsidRPr="0054286D">
                          <w:rPr>
                            <w:rFonts w:ascii="Arial" w:hAnsi="Arial" w:cs="Arial"/>
                          </w:rPr>
                          <w:t xml:space="preserve"> </w:t>
                        </w:r>
                      </w:p>
                    </w:txbxContent>
                  </v:textbox>
                </v:shape>
                <w10:wrap type="topAndBottom"/>
              </v:group>
            </w:pict>
          </mc:Fallback>
        </mc:AlternateContent>
      </w:r>
      <w:r w:rsidR="00B42F9C" w:rsidRPr="00556411">
        <w:rPr>
          <w:rFonts w:ascii="Arial" w:hAnsi="Arial" w:cs="Arial"/>
          <w:b/>
          <w:bCs/>
          <w:sz w:val="24"/>
          <w:szCs w:val="24"/>
        </w:rPr>
        <w:t>Growth in shell area</w:t>
      </w:r>
      <w:r w:rsidR="002F5B72" w:rsidRPr="00556411">
        <w:rPr>
          <w:rFonts w:ascii="Arial" w:hAnsi="Arial" w:cs="Arial"/>
          <w:b/>
          <w:bCs/>
          <w:sz w:val="24"/>
          <w:szCs w:val="24"/>
        </w:rPr>
        <w:t xml:space="preserve"> through time</w:t>
      </w:r>
      <w:r w:rsidR="008F0E91" w:rsidRPr="00556411">
        <w:rPr>
          <w:rFonts w:ascii="Arial" w:hAnsi="Arial" w:cs="Arial"/>
          <w:b/>
          <w:bCs/>
          <w:sz w:val="24"/>
          <w:szCs w:val="24"/>
        </w:rPr>
        <w:t>—</w:t>
      </w:r>
      <w:r w:rsidR="008669C9">
        <w:rPr>
          <w:rFonts w:ascii="Arial" w:hAnsi="Arial" w:cs="Arial"/>
          <w:sz w:val="24"/>
          <w:szCs w:val="24"/>
        </w:rPr>
        <w:t xml:space="preserve"> </w:t>
      </w:r>
      <w:commentRangeEnd w:id="171"/>
      <w:r w:rsidR="004B7EF9">
        <w:rPr>
          <w:rStyle w:val="CommentReference"/>
        </w:rPr>
        <w:commentReference w:id="171"/>
      </w:r>
      <w:del w:id="172" w:author="Brian P Gaylord" w:date="2023-10-19T11:21:00Z">
        <w:r w:rsidR="00955D22" w:rsidDel="00901EBE">
          <w:rPr>
            <w:rFonts w:ascii="Arial" w:hAnsi="Arial" w:cs="Arial"/>
            <w:sz w:val="24"/>
            <w:szCs w:val="24"/>
          </w:rPr>
          <w:delText xml:space="preserve">We detected differences in the </w:delText>
        </w:r>
      </w:del>
      <w:ins w:id="173" w:author="Brian P Gaylord" w:date="2023-10-19T11:36:00Z">
        <w:r w:rsidR="00974E04">
          <w:rPr>
            <w:rFonts w:ascii="Arial" w:hAnsi="Arial" w:cs="Arial"/>
            <w:sz w:val="24"/>
            <w:szCs w:val="24"/>
          </w:rPr>
          <w:t xml:space="preserve">Growth in </w:t>
        </w:r>
      </w:ins>
      <w:ins w:id="174" w:author="Brian P Gaylord" w:date="2023-10-19T11:59:00Z">
        <w:r w:rsidR="00064DEB">
          <w:rPr>
            <w:rFonts w:ascii="Arial" w:hAnsi="Arial" w:cs="Arial"/>
            <w:sz w:val="24"/>
            <w:szCs w:val="24"/>
          </w:rPr>
          <w:t xml:space="preserve">oyster </w:t>
        </w:r>
      </w:ins>
      <w:ins w:id="175" w:author="Brian P Gaylord" w:date="2023-10-19T11:36:00Z">
        <w:r w:rsidR="00974E04">
          <w:rPr>
            <w:rFonts w:ascii="Arial" w:hAnsi="Arial" w:cs="Arial"/>
            <w:sz w:val="24"/>
            <w:szCs w:val="24"/>
          </w:rPr>
          <w:t xml:space="preserve">shell area was higher during the early </w:t>
        </w:r>
      </w:ins>
      <w:ins w:id="176" w:author="Brian P Gaylord" w:date="2023-10-19T11:37:00Z">
        <w:r w:rsidR="00974E04">
          <w:rPr>
            <w:rFonts w:ascii="Arial" w:hAnsi="Arial" w:cs="Arial"/>
            <w:sz w:val="24"/>
            <w:szCs w:val="24"/>
          </w:rPr>
          <w:t xml:space="preserve">(0-18 d) </w:t>
        </w:r>
      </w:ins>
      <w:ins w:id="177" w:author="Brian P Gaylord" w:date="2023-10-19T11:36:00Z">
        <w:r w:rsidR="00974E04">
          <w:rPr>
            <w:rFonts w:ascii="Arial" w:hAnsi="Arial" w:cs="Arial"/>
            <w:sz w:val="24"/>
            <w:szCs w:val="24"/>
          </w:rPr>
          <w:t>re</w:t>
        </w:r>
      </w:ins>
      <w:ins w:id="178" w:author="Brian P Gaylord" w:date="2023-10-19T11:37:00Z">
        <w:r w:rsidR="00974E04">
          <w:rPr>
            <w:rFonts w:ascii="Arial" w:hAnsi="Arial" w:cs="Arial"/>
            <w:sz w:val="24"/>
            <w:szCs w:val="24"/>
          </w:rPr>
          <w:t>s</w:t>
        </w:r>
      </w:ins>
      <w:ins w:id="179" w:author="Brian P Gaylord" w:date="2023-10-19T11:36:00Z">
        <w:r w:rsidR="00974E04">
          <w:rPr>
            <w:rFonts w:ascii="Arial" w:hAnsi="Arial" w:cs="Arial"/>
            <w:sz w:val="24"/>
            <w:szCs w:val="24"/>
          </w:rPr>
          <w:t xml:space="preserve">ponse window than the later </w:t>
        </w:r>
      </w:ins>
      <w:ins w:id="180" w:author="Brian P Gaylord" w:date="2023-10-19T11:37:00Z">
        <w:r w:rsidR="00974E04">
          <w:rPr>
            <w:rFonts w:ascii="Arial" w:hAnsi="Arial" w:cs="Arial"/>
            <w:sz w:val="24"/>
            <w:szCs w:val="24"/>
          </w:rPr>
          <w:t xml:space="preserve">(19-36) </w:t>
        </w:r>
      </w:ins>
      <w:ins w:id="181" w:author="Brian P Gaylord" w:date="2023-10-19T11:36:00Z">
        <w:r w:rsidR="00974E04">
          <w:rPr>
            <w:rFonts w:ascii="Arial" w:hAnsi="Arial" w:cs="Arial"/>
            <w:sz w:val="24"/>
            <w:szCs w:val="24"/>
          </w:rPr>
          <w:t xml:space="preserve">response window. </w:t>
        </w:r>
      </w:ins>
      <w:proofErr w:type="spellStart"/>
      <w:ins w:id="182" w:author="Brian P Gaylord" w:date="2023-10-19T11:21:00Z">
        <w:r w:rsidR="00901EBE">
          <w:rPr>
            <w:rFonts w:ascii="Arial" w:hAnsi="Arial" w:cs="Arial"/>
            <w:sz w:val="24"/>
            <w:szCs w:val="24"/>
          </w:rPr>
          <w:t>E</w:t>
        </w:r>
      </w:ins>
      <w:r w:rsidR="00955D22">
        <w:rPr>
          <w:rFonts w:ascii="Arial" w:hAnsi="Arial" w:cs="Arial"/>
          <w:sz w:val="24"/>
          <w:szCs w:val="24"/>
        </w:rPr>
        <w:t>effect</w:t>
      </w:r>
      <w:ins w:id="183" w:author="Brian P Gaylord" w:date="2023-10-19T11:21:00Z">
        <w:r w:rsidR="00901EBE">
          <w:rPr>
            <w:rFonts w:ascii="Arial" w:hAnsi="Arial" w:cs="Arial"/>
            <w:sz w:val="24"/>
            <w:szCs w:val="24"/>
          </w:rPr>
          <w:t>s</w:t>
        </w:r>
      </w:ins>
      <w:proofErr w:type="spellEnd"/>
      <w:r w:rsidR="00955D22">
        <w:rPr>
          <w:rFonts w:ascii="Arial" w:hAnsi="Arial" w:cs="Arial"/>
          <w:sz w:val="24"/>
          <w:szCs w:val="24"/>
        </w:rPr>
        <w:t xml:space="preserve"> of </w:t>
      </w:r>
      <w:ins w:id="184" w:author="Brian P Gaylord" w:date="2023-10-19T11:23:00Z">
        <w:r w:rsidR="00901EBE">
          <w:rPr>
            <w:rFonts w:ascii="Arial" w:hAnsi="Arial" w:cs="Arial"/>
            <w:sz w:val="24"/>
            <w:szCs w:val="24"/>
          </w:rPr>
          <w:t xml:space="preserve">salinity and </w:t>
        </w:r>
      </w:ins>
      <w:r w:rsidR="00955D22">
        <w:rPr>
          <w:rFonts w:ascii="Arial" w:hAnsi="Arial" w:cs="Arial"/>
          <w:sz w:val="24"/>
          <w:szCs w:val="24"/>
        </w:rPr>
        <w:t xml:space="preserve">TA on </w:t>
      </w:r>
      <w:del w:id="185" w:author="Brian P Gaylord" w:date="2023-10-19T11:59:00Z">
        <w:r w:rsidR="00955D22" w:rsidDel="00064DEB">
          <w:rPr>
            <w:rFonts w:ascii="Arial" w:hAnsi="Arial" w:cs="Arial"/>
            <w:sz w:val="24"/>
            <w:szCs w:val="24"/>
          </w:rPr>
          <w:delText xml:space="preserve">oyster </w:delText>
        </w:r>
      </w:del>
      <w:r w:rsidR="00955D22">
        <w:rPr>
          <w:rFonts w:ascii="Arial" w:hAnsi="Arial" w:cs="Arial"/>
          <w:sz w:val="24"/>
          <w:szCs w:val="24"/>
        </w:rPr>
        <w:t xml:space="preserve">growth </w:t>
      </w:r>
      <w:ins w:id="186" w:author="Brian P Gaylord" w:date="2023-10-19T11:37:00Z">
        <w:r w:rsidR="00974E04">
          <w:rPr>
            <w:rFonts w:ascii="Arial" w:hAnsi="Arial" w:cs="Arial"/>
            <w:sz w:val="24"/>
            <w:szCs w:val="24"/>
          </w:rPr>
          <w:t xml:space="preserve">in shell area also </w:t>
        </w:r>
      </w:ins>
      <w:ins w:id="187" w:author="Brian P Gaylord" w:date="2023-10-19T11:21:00Z">
        <w:r w:rsidR="00901EBE">
          <w:rPr>
            <w:rFonts w:ascii="Arial" w:hAnsi="Arial" w:cs="Arial"/>
            <w:sz w:val="24"/>
            <w:szCs w:val="24"/>
          </w:rPr>
          <w:t xml:space="preserve">differed </w:t>
        </w:r>
      </w:ins>
      <w:del w:id="188" w:author="Brian P Gaylord" w:date="2023-10-19T11:22:00Z">
        <w:r w:rsidR="00955D22" w:rsidDel="00901EBE">
          <w:rPr>
            <w:rFonts w:ascii="Arial" w:hAnsi="Arial" w:cs="Arial"/>
            <w:sz w:val="24"/>
            <w:szCs w:val="24"/>
          </w:rPr>
          <w:delText>as a function of the</w:delText>
        </w:r>
      </w:del>
      <w:ins w:id="189" w:author="Brian P Gaylord" w:date="2023-10-19T11:22:00Z">
        <w:r w:rsidR="00901EBE">
          <w:rPr>
            <w:rFonts w:ascii="Arial" w:hAnsi="Arial" w:cs="Arial"/>
            <w:sz w:val="24"/>
            <w:szCs w:val="24"/>
          </w:rPr>
          <w:t xml:space="preserve">between </w:t>
        </w:r>
      </w:ins>
      <w:ins w:id="190" w:author="Brian P Gaylord" w:date="2023-10-19T11:23:00Z">
        <w:r w:rsidR="00901EBE">
          <w:rPr>
            <w:rFonts w:ascii="Arial" w:hAnsi="Arial" w:cs="Arial"/>
            <w:sz w:val="24"/>
            <w:szCs w:val="24"/>
          </w:rPr>
          <w:t xml:space="preserve">the early </w:t>
        </w:r>
      </w:ins>
      <w:ins w:id="191" w:author="Brian P Gaylord" w:date="2023-10-19T11:37:00Z">
        <w:r w:rsidR="00974E04">
          <w:rPr>
            <w:rFonts w:ascii="Arial" w:hAnsi="Arial" w:cs="Arial"/>
            <w:sz w:val="24"/>
            <w:szCs w:val="24"/>
          </w:rPr>
          <w:t>and</w:t>
        </w:r>
      </w:ins>
      <w:del w:id="192" w:author="Brian P Gaylord" w:date="2023-10-19T11:37:00Z">
        <w:r w:rsidR="00955D22" w:rsidDel="00974E04">
          <w:rPr>
            <w:rFonts w:ascii="Arial" w:hAnsi="Arial" w:cs="Arial"/>
            <w:sz w:val="24"/>
            <w:szCs w:val="24"/>
          </w:rPr>
          <w:delText xml:space="preserve"> response window</w:delText>
        </w:r>
      </w:del>
      <w:ins w:id="193" w:author="Brian P Gaylord" w:date="2023-10-19T11:23:00Z">
        <w:r w:rsidR="00901EBE">
          <w:rPr>
            <w:rFonts w:ascii="Arial" w:hAnsi="Arial" w:cs="Arial"/>
            <w:sz w:val="24"/>
            <w:szCs w:val="24"/>
          </w:rPr>
          <w:t xml:space="preserve"> later response window</w:t>
        </w:r>
      </w:ins>
      <w:ins w:id="194" w:author="Brian P Gaylord" w:date="2023-10-19T11:37:00Z">
        <w:r w:rsidR="00974E04">
          <w:rPr>
            <w:rFonts w:ascii="Arial" w:hAnsi="Arial" w:cs="Arial"/>
            <w:sz w:val="24"/>
            <w:szCs w:val="24"/>
          </w:rPr>
          <w:t xml:space="preserve">s. </w:t>
        </w:r>
      </w:ins>
      <w:ins w:id="195" w:author="alisha saley" w:date="2023-10-18T19:39:00Z">
        <w:del w:id="196" w:author="Brian P Gaylord" w:date="2023-10-19T11:23:00Z">
          <w:r w:rsidR="00600970" w:rsidDel="00901EBE">
            <w:rPr>
              <w:rFonts w:ascii="Arial" w:hAnsi="Arial" w:cs="Arial"/>
              <w:sz w:val="24"/>
              <w:szCs w:val="24"/>
            </w:rPr>
            <w:delText>,</w:delText>
          </w:r>
        </w:del>
      </w:ins>
      <w:del w:id="197" w:author="Brian P Gaylord" w:date="2023-10-19T11:23:00Z">
        <w:r w:rsidR="00955D22" w:rsidDel="00901EBE">
          <w:rPr>
            <w:rFonts w:ascii="Arial" w:hAnsi="Arial" w:cs="Arial"/>
            <w:sz w:val="24"/>
            <w:szCs w:val="24"/>
          </w:rPr>
          <w:delText xml:space="preserve"> </w:delText>
        </w:r>
        <w:r w:rsidR="00F4287B" w:rsidDel="00901EBE">
          <w:rPr>
            <w:rFonts w:ascii="Arial" w:hAnsi="Arial" w:cs="Arial"/>
            <w:sz w:val="24"/>
            <w:szCs w:val="24"/>
          </w:rPr>
          <w:delText>along an exposure trajectory to altered seawater TA and salinity</w:delText>
        </w:r>
      </w:del>
      <w:r w:rsidR="00F4287B">
        <w:rPr>
          <w:rFonts w:ascii="Arial" w:hAnsi="Arial" w:cs="Arial"/>
          <w:sz w:val="24"/>
          <w:szCs w:val="24"/>
        </w:rPr>
        <w:t xml:space="preserve">. </w:t>
      </w:r>
      <w:del w:id="198" w:author="Brian P Gaylord" w:date="2023-10-19T11:24:00Z">
        <w:r w:rsidR="008669C9" w:rsidDel="00901EBE">
          <w:rPr>
            <w:rFonts w:ascii="Arial" w:hAnsi="Arial" w:cs="Arial"/>
            <w:sz w:val="24"/>
            <w:szCs w:val="24"/>
          </w:rPr>
          <w:delText>O</w:delText>
        </w:r>
        <w:r w:rsidR="003046B8" w:rsidDel="00901EBE">
          <w:rPr>
            <w:rFonts w:ascii="Arial" w:hAnsi="Arial" w:cs="Arial"/>
            <w:sz w:val="24"/>
            <w:szCs w:val="24"/>
          </w:rPr>
          <w:delText xml:space="preserve">yster </w:delText>
        </w:r>
        <w:r w:rsidR="00CF367D" w:rsidDel="00901EBE">
          <w:rPr>
            <w:rFonts w:ascii="Arial" w:hAnsi="Arial" w:cs="Arial"/>
            <w:sz w:val="24"/>
            <w:szCs w:val="24"/>
          </w:rPr>
          <w:delText>s</w:delText>
        </w:r>
      </w:del>
      <w:del w:id="199" w:author="Brian P Gaylord" w:date="2023-10-19T11:33:00Z">
        <w:r w:rsidR="00CF367D" w:rsidDel="00AC0877">
          <w:rPr>
            <w:rFonts w:ascii="Arial" w:hAnsi="Arial" w:cs="Arial"/>
            <w:sz w:val="24"/>
            <w:szCs w:val="24"/>
          </w:rPr>
          <w:delText>hell growth</w:delText>
        </w:r>
      </w:del>
      <w:ins w:id="200" w:author="Brian P Gaylord" w:date="2023-10-19T11:38:00Z">
        <w:r w:rsidR="00974E04">
          <w:rPr>
            <w:rFonts w:ascii="Arial" w:hAnsi="Arial" w:cs="Arial"/>
            <w:sz w:val="24"/>
            <w:szCs w:val="24"/>
          </w:rPr>
          <w:t>Although g</w:t>
        </w:r>
      </w:ins>
      <w:ins w:id="201" w:author="Brian P Gaylord" w:date="2023-10-19T11:33:00Z">
        <w:r w:rsidR="00AC0877">
          <w:rPr>
            <w:rFonts w:ascii="Arial" w:hAnsi="Arial" w:cs="Arial"/>
            <w:sz w:val="24"/>
            <w:szCs w:val="24"/>
          </w:rPr>
          <w:t>rowth in shell area</w:t>
        </w:r>
      </w:ins>
      <w:r w:rsidR="00CF367D">
        <w:rPr>
          <w:rFonts w:ascii="Arial" w:hAnsi="Arial" w:cs="Arial"/>
          <w:sz w:val="24"/>
          <w:szCs w:val="24"/>
        </w:rPr>
        <w:t xml:space="preserve"> </w:t>
      </w:r>
      <w:del w:id="202" w:author="Brian P Gaylord" w:date="2023-10-19T11:23:00Z">
        <w:r w:rsidR="00CF367D" w:rsidDel="00901EBE">
          <w:rPr>
            <w:rFonts w:ascii="Arial" w:hAnsi="Arial" w:cs="Arial"/>
            <w:sz w:val="24"/>
            <w:szCs w:val="24"/>
          </w:rPr>
          <w:delText>(day 0-18)</w:delText>
        </w:r>
        <w:r w:rsidR="00A65B56" w:rsidDel="00901EBE">
          <w:rPr>
            <w:rFonts w:ascii="Arial" w:hAnsi="Arial" w:cs="Arial"/>
            <w:sz w:val="24"/>
            <w:szCs w:val="24"/>
          </w:rPr>
          <w:delText xml:space="preserve"> </w:delText>
        </w:r>
      </w:del>
      <w:del w:id="203" w:author="Brian P Gaylord" w:date="2023-10-19T11:34:00Z">
        <w:r w:rsidR="00A65B56" w:rsidDel="00AC0877">
          <w:rPr>
            <w:rFonts w:ascii="Arial" w:hAnsi="Arial" w:cs="Arial"/>
            <w:sz w:val="24"/>
            <w:szCs w:val="24"/>
          </w:rPr>
          <w:delText>in</w:delText>
        </w:r>
      </w:del>
      <w:ins w:id="204" w:author="Brian P Gaylord" w:date="2023-10-19T11:34:00Z">
        <w:r w:rsidR="00AC0877">
          <w:rPr>
            <w:rFonts w:ascii="Arial" w:hAnsi="Arial" w:cs="Arial"/>
            <w:sz w:val="24"/>
            <w:szCs w:val="24"/>
          </w:rPr>
          <w:t>during</w:t>
        </w:r>
      </w:ins>
      <w:del w:id="205" w:author="Brian P Gaylord" w:date="2023-10-19T11:34:00Z">
        <w:r w:rsidR="00A65B56" w:rsidDel="00AC0877">
          <w:rPr>
            <w:rFonts w:ascii="Arial" w:hAnsi="Arial" w:cs="Arial"/>
            <w:sz w:val="24"/>
            <w:szCs w:val="24"/>
          </w:rPr>
          <w:delText xml:space="preserve"> </w:delText>
        </w:r>
      </w:del>
      <w:ins w:id="206" w:author="Brian P Gaylord" w:date="2023-10-19T11:34:00Z">
        <w:r w:rsidR="00AC0877">
          <w:rPr>
            <w:rFonts w:ascii="Arial" w:hAnsi="Arial" w:cs="Arial"/>
            <w:sz w:val="24"/>
            <w:szCs w:val="24"/>
          </w:rPr>
          <w:t xml:space="preserve"> </w:t>
        </w:r>
      </w:ins>
      <w:r w:rsidR="00A65B56">
        <w:rPr>
          <w:rFonts w:ascii="Arial" w:hAnsi="Arial" w:cs="Arial"/>
          <w:sz w:val="24"/>
          <w:szCs w:val="24"/>
        </w:rPr>
        <w:t>the early</w:t>
      </w:r>
      <w:r w:rsidR="00D635B1">
        <w:rPr>
          <w:rFonts w:ascii="Arial" w:hAnsi="Arial" w:cs="Arial"/>
          <w:sz w:val="24"/>
          <w:szCs w:val="24"/>
        </w:rPr>
        <w:t xml:space="preserve"> response window</w:t>
      </w:r>
      <w:r w:rsidR="00CF367D">
        <w:rPr>
          <w:rFonts w:ascii="Arial" w:hAnsi="Arial" w:cs="Arial"/>
          <w:sz w:val="24"/>
          <w:szCs w:val="24"/>
        </w:rPr>
        <w:t xml:space="preserve"> </w:t>
      </w:r>
      <w:del w:id="207" w:author="Brian P Gaylord" w:date="2023-10-19T11:24:00Z">
        <w:r w:rsidR="00CF367D" w:rsidDel="00901EBE">
          <w:rPr>
            <w:rFonts w:ascii="Arial" w:hAnsi="Arial" w:cs="Arial"/>
            <w:sz w:val="24"/>
            <w:szCs w:val="24"/>
          </w:rPr>
          <w:delText>was unimpacted by</w:delText>
        </w:r>
      </w:del>
      <w:ins w:id="208" w:author="Brian P Gaylord" w:date="2023-10-19T11:24:00Z">
        <w:r w:rsidR="00901EBE">
          <w:rPr>
            <w:rFonts w:ascii="Arial" w:hAnsi="Arial" w:cs="Arial"/>
            <w:sz w:val="24"/>
            <w:szCs w:val="24"/>
          </w:rPr>
          <w:t>did not vary with</w:t>
        </w:r>
      </w:ins>
      <w:r w:rsidR="003046B8">
        <w:rPr>
          <w:rFonts w:ascii="Arial" w:hAnsi="Arial" w:cs="Arial"/>
          <w:sz w:val="24"/>
          <w:szCs w:val="24"/>
        </w:rPr>
        <w:t xml:space="preserve"> </w:t>
      </w:r>
      <w:del w:id="209" w:author="Brian P Gaylord" w:date="2023-10-19T11:23:00Z">
        <w:r w:rsidR="003046B8" w:rsidDel="00901EBE">
          <w:rPr>
            <w:rFonts w:ascii="Arial" w:hAnsi="Arial" w:cs="Arial"/>
            <w:sz w:val="24"/>
            <w:szCs w:val="24"/>
          </w:rPr>
          <w:delText xml:space="preserve">differences in </w:delText>
        </w:r>
      </w:del>
      <w:r w:rsidR="003046B8">
        <w:rPr>
          <w:rFonts w:ascii="Arial" w:hAnsi="Arial" w:cs="Arial"/>
          <w:sz w:val="24"/>
          <w:szCs w:val="24"/>
        </w:rPr>
        <w:t>TA</w:t>
      </w:r>
      <w:ins w:id="210" w:author="Brian P Gaylord" w:date="2023-10-19T11:23:00Z">
        <w:r w:rsidR="00901EBE">
          <w:rPr>
            <w:rFonts w:ascii="Arial" w:hAnsi="Arial" w:cs="Arial"/>
            <w:sz w:val="24"/>
            <w:szCs w:val="24"/>
          </w:rPr>
          <w:t>,</w:t>
        </w:r>
      </w:ins>
      <w:r w:rsidR="003A08A3">
        <w:rPr>
          <w:rFonts w:ascii="Arial" w:hAnsi="Arial" w:cs="Arial"/>
          <w:sz w:val="24"/>
          <w:szCs w:val="24"/>
        </w:rPr>
        <w:t xml:space="preserve"> </w:t>
      </w:r>
      <w:ins w:id="211" w:author="Brian P Gaylord" w:date="2023-10-19T11:39:00Z">
        <w:r w:rsidR="00974E04">
          <w:rPr>
            <w:rFonts w:ascii="Arial" w:hAnsi="Arial" w:cs="Arial"/>
            <w:sz w:val="24"/>
            <w:szCs w:val="24"/>
          </w:rPr>
          <w:t xml:space="preserve">this parameter had a positive effect on growth in shell area during the later response window </w:t>
        </w:r>
      </w:ins>
      <w:del w:id="212" w:author="Brian P Gaylord" w:date="2023-10-19T11:39:00Z">
        <w:r w:rsidR="003A08A3" w:rsidDel="00974E04">
          <w:rPr>
            <w:rFonts w:ascii="Arial" w:hAnsi="Arial" w:cs="Arial"/>
            <w:sz w:val="24"/>
            <w:szCs w:val="24"/>
          </w:rPr>
          <w:delText xml:space="preserve">and similar between </w:delText>
        </w:r>
        <w:r w:rsidR="002101D3" w:rsidDel="00974E04">
          <w:rPr>
            <w:rFonts w:ascii="Arial" w:hAnsi="Arial" w:cs="Arial"/>
            <w:sz w:val="24"/>
            <w:szCs w:val="24"/>
          </w:rPr>
          <w:delText>ambient and low salinity</w:delText>
        </w:r>
        <w:r w:rsidR="00FF3B5F" w:rsidDel="00974E04">
          <w:rPr>
            <w:rFonts w:ascii="Arial" w:hAnsi="Arial" w:cs="Arial"/>
            <w:sz w:val="24"/>
            <w:szCs w:val="24"/>
          </w:rPr>
          <w:delText xml:space="preserve"> treatments </w:delText>
        </w:r>
      </w:del>
      <w:r w:rsidR="00FF3B5F">
        <w:rPr>
          <w:rFonts w:ascii="Arial" w:hAnsi="Arial" w:cs="Arial"/>
          <w:sz w:val="24"/>
          <w:szCs w:val="24"/>
        </w:rPr>
        <w:t>(Table 1</w:t>
      </w:r>
      <w:r w:rsidR="00304BEE">
        <w:rPr>
          <w:rFonts w:ascii="Arial" w:hAnsi="Arial" w:cs="Arial"/>
          <w:sz w:val="24"/>
          <w:szCs w:val="24"/>
        </w:rPr>
        <w:t xml:space="preserve">, </w:t>
      </w:r>
      <w:commentRangeStart w:id="213"/>
      <w:r w:rsidR="00304BEE">
        <w:rPr>
          <w:rFonts w:ascii="Arial" w:hAnsi="Arial" w:cs="Arial"/>
          <w:sz w:val="24"/>
          <w:szCs w:val="24"/>
        </w:rPr>
        <w:t>Fig.</w:t>
      </w:r>
      <w:ins w:id="214" w:author="Brian P Gaylord" w:date="2023-10-19T11:40:00Z">
        <w:r w:rsidR="00974E04">
          <w:rPr>
            <w:rFonts w:ascii="Arial" w:hAnsi="Arial" w:cs="Arial"/>
            <w:sz w:val="24"/>
            <w:szCs w:val="24"/>
          </w:rPr>
          <w:t xml:space="preserve"> </w:t>
        </w:r>
      </w:ins>
      <w:r w:rsidR="00304BEE">
        <w:rPr>
          <w:rFonts w:ascii="Arial" w:hAnsi="Arial" w:cs="Arial"/>
          <w:sz w:val="24"/>
          <w:szCs w:val="24"/>
        </w:rPr>
        <w:t>3</w:t>
      </w:r>
      <w:del w:id="215" w:author="Brian P Gaylord" w:date="2023-10-19T11:40:00Z">
        <w:r w:rsidR="00304BEE" w:rsidDel="00974E04">
          <w:rPr>
            <w:rFonts w:ascii="Arial" w:hAnsi="Arial" w:cs="Arial"/>
            <w:sz w:val="24"/>
            <w:szCs w:val="24"/>
          </w:rPr>
          <w:delText xml:space="preserve"> </w:delText>
        </w:r>
      </w:del>
      <w:commentRangeEnd w:id="213"/>
      <w:r w:rsidR="00E54754">
        <w:rPr>
          <w:rStyle w:val="CommentReference"/>
        </w:rPr>
        <w:commentReference w:id="213"/>
      </w:r>
      <w:del w:id="216" w:author="Brian P Gaylord" w:date="2023-10-19T11:40:00Z">
        <w:r w:rsidR="00304BEE" w:rsidDel="00974E04">
          <w:rPr>
            <w:rFonts w:ascii="Arial" w:hAnsi="Arial" w:cs="Arial"/>
            <w:sz w:val="24"/>
            <w:szCs w:val="24"/>
          </w:rPr>
          <w:delText>black line</w:delText>
        </w:r>
      </w:del>
      <w:r w:rsidR="00FF3B5F">
        <w:rPr>
          <w:rFonts w:ascii="Arial" w:hAnsi="Arial" w:cs="Arial"/>
          <w:sz w:val="24"/>
          <w:szCs w:val="24"/>
        </w:rPr>
        <w:t>)</w:t>
      </w:r>
      <w:r w:rsidR="002101D3">
        <w:rPr>
          <w:rFonts w:ascii="Arial" w:hAnsi="Arial" w:cs="Arial"/>
          <w:sz w:val="24"/>
          <w:szCs w:val="24"/>
        </w:rPr>
        <w:t xml:space="preserve">. </w:t>
      </w:r>
      <w:moveFromRangeStart w:id="217" w:author="Brian P Gaylord" w:date="2023-10-19T11:25:00Z" w:name="move148607146"/>
      <w:moveFrom w:id="218" w:author="Brian P Gaylord" w:date="2023-10-19T11:25:00Z">
        <w:r w:rsidR="0013406E" w:rsidDel="00901EBE">
          <w:rPr>
            <w:rFonts w:ascii="Arial" w:hAnsi="Arial" w:cs="Arial"/>
            <w:sz w:val="24"/>
            <w:szCs w:val="24"/>
          </w:rPr>
          <w:t>T</w:t>
        </w:r>
        <w:r w:rsidR="002101D3" w:rsidDel="00901EBE">
          <w:rPr>
            <w:rFonts w:ascii="Arial" w:hAnsi="Arial" w:cs="Arial"/>
            <w:sz w:val="24"/>
            <w:szCs w:val="24"/>
          </w:rPr>
          <w:t xml:space="preserve">here was a positive relationship between </w:t>
        </w:r>
        <w:r w:rsidR="007322E8" w:rsidDel="00901EBE">
          <w:rPr>
            <w:rFonts w:ascii="Arial" w:hAnsi="Arial" w:cs="Arial"/>
            <w:sz w:val="24"/>
            <w:szCs w:val="24"/>
          </w:rPr>
          <w:t>initial size and growth rate throughout the exposure trajectory</w:t>
        </w:r>
        <w:r w:rsidR="00A82416" w:rsidDel="00901EBE">
          <w:rPr>
            <w:rFonts w:ascii="Arial" w:hAnsi="Arial" w:cs="Arial"/>
            <w:sz w:val="24"/>
            <w:szCs w:val="24"/>
          </w:rPr>
          <w:t xml:space="preserve"> (Table 1, Table 2)</w:t>
        </w:r>
        <w:r w:rsidR="007322E8" w:rsidDel="00901EBE">
          <w:rPr>
            <w:rFonts w:ascii="Arial" w:hAnsi="Arial" w:cs="Arial"/>
            <w:sz w:val="24"/>
            <w:szCs w:val="24"/>
          </w:rPr>
          <w:t>, indicating larger oysters exhibited higher rates of shell growth</w:t>
        </w:r>
        <w:r w:rsidR="007062C1" w:rsidDel="00901EBE">
          <w:rPr>
            <w:rFonts w:ascii="Arial" w:hAnsi="Arial" w:cs="Arial"/>
            <w:sz w:val="24"/>
            <w:szCs w:val="24"/>
          </w:rPr>
          <w:t xml:space="preserve"> in any seawater condition.</w:t>
        </w:r>
        <w:r w:rsidR="009416D5" w:rsidDel="00901EBE">
          <w:rPr>
            <w:rFonts w:ascii="Arial" w:hAnsi="Arial" w:cs="Arial"/>
            <w:sz w:val="24"/>
            <w:szCs w:val="24"/>
          </w:rPr>
          <w:t xml:space="preserve"> </w:t>
        </w:r>
      </w:moveFrom>
      <w:moveFromRangeEnd w:id="217"/>
      <w:del w:id="219" w:author="Brian P Gaylord" w:date="2023-10-19T11:40:00Z">
        <w:r w:rsidR="00A82416" w:rsidDel="00974E04">
          <w:rPr>
            <w:rFonts w:ascii="Arial" w:hAnsi="Arial" w:cs="Arial"/>
            <w:sz w:val="24"/>
            <w:szCs w:val="24"/>
          </w:rPr>
          <w:delText xml:space="preserve">In the later </w:delText>
        </w:r>
        <w:r w:rsidR="005475FA" w:rsidDel="00974E04">
          <w:rPr>
            <w:rFonts w:ascii="Arial" w:hAnsi="Arial" w:cs="Arial"/>
            <w:sz w:val="24"/>
            <w:szCs w:val="24"/>
          </w:rPr>
          <w:delText>response window</w:delText>
        </w:r>
        <w:r w:rsidR="00D32AB1" w:rsidDel="00974E04">
          <w:rPr>
            <w:rFonts w:ascii="Arial" w:hAnsi="Arial" w:cs="Arial"/>
            <w:sz w:val="24"/>
            <w:szCs w:val="24"/>
          </w:rPr>
          <w:delText>,</w:delText>
        </w:r>
        <w:r w:rsidR="007B1B08" w:rsidDel="00974E04">
          <w:rPr>
            <w:rFonts w:ascii="Arial" w:hAnsi="Arial" w:cs="Arial"/>
            <w:sz w:val="24"/>
            <w:szCs w:val="24"/>
          </w:rPr>
          <w:delText xml:space="preserve"> </w:delText>
        </w:r>
        <w:r w:rsidR="00C56C0A" w:rsidDel="00974E04">
          <w:rPr>
            <w:rFonts w:ascii="Arial" w:hAnsi="Arial" w:cs="Arial"/>
            <w:sz w:val="24"/>
            <w:szCs w:val="24"/>
          </w:rPr>
          <w:delText xml:space="preserve">we detected a positive effect of TA on </w:delText>
        </w:r>
      </w:del>
      <w:del w:id="220" w:author="Brian P Gaylord" w:date="2023-10-19T11:34:00Z">
        <w:r w:rsidR="00C56C0A" w:rsidDel="00AC0877">
          <w:rPr>
            <w:rFonts w:ascii="Arial" w:hAnsi="Arial" w:cs="Arial"/>
            <w:sz w:val="24"/>
            <w:szCs w:val="24"/>
          </w:rPr>
          <w:delText xml:space="preserve">shell </w:delText>
        </w:r>
      </w:del>
      <w:del w:id="221" w:author="Brian P Gaylord" w:date="2023-10-19T11:40:00Z">
        <w:r w:rsidR="00C56C0A" w:rsidDel="00974E04">
          <w:rPr>
            <w:rFonts w:ascii="Arial" w:hAnsi="Arial" w:cs="Arial"/>
            <w:sz w:val="24"/>
            <w:szCs w:val="24"/>
          </w:rPr>
          <w:delText xml:space="preserve">growth, though, growth rates were </w:delText>
        </w:r>
        <w:r w:rsidR="00F26145" w:rsidDel="00974E04">
          <w:rPr>
            <w:rFonts w:ascii="Arial" w:hAnsi="Arial" w:cs="Arial"/>
            <w:sz w:val="24"/>
            <w:szCs w:val="24"/>
          </w:rPr>
          <w:delText xml:space="preserve">also </w:delText>
        </w:r>
        <w:r w:rsidR="00C56C0A" w:rsidDel="00974E04">
          <w:rPr>
            <w:rFonts w:ascii="Arial" w:hAnsi="Arial" w:cs="Arial"/>
            <w:sz w:val="24"/>
            <w:szCs w:val="24"/>
          </w:rPr>
          <w:delText>lower during this time, w</w:delText>
        </w:r>
        <w:r w:rsidR="00F26145" w:rsidDel="00974E04">
          <w:rPr>
            <w:rFonts w:ascii="Arial" w:hAnsi="Arial" w:cs="Arial"/>
            <w:sz w:val="24"/>
            <w:szCs w:val="24"/>
          </w:rPr>
          <w:delText xml:space="preserve">hich </w:delText>
        </w:r>
      </w:del>
      <w:del w:id="222" w:author="Brian P Gaylord" w:date="2023-10-19T12:00:00Z">
        <w:r w:rsidR="00F26145" w:rsidDel="00064DEB">
          <w:rPr>
            <w:rFonts w:ascii="Arial" w:hAnsi="Arial" w:cs="Arial"/>
            <w:sz w:val="24"/>
            <w:szCs w:val="24"/>
          </w:rPr>
          <w:delText xml:space="preserve">likely </w:delText>
        </w:r>
        <w:r w:rsidR="009C51F5" w:rsidDel="00064DEB">
          <w:rPr>
            <w:rFonts w:ascii="Arial" w:hAnsi="Arial" w:cs="Arial"/>
            <w:sz w:val="24"/>
            <w:szCs w:val="24"/>
          </w:rPr>
          <w:delText xml:space="preserve">damped </w:delText>
        </w:r>
      </w:del>
      <w:del w:id="223" w:author="Brian P Gaylord" w:date="2023-10-19T11:40:00Z">
        <w:r w:rsidR="009C51F5" w:rsidDel="00974E04">
          <w:rPr>
            <w:rFonts w:ascii="Arial" w:hAnsi="Arial" w:cs="Arial"/>
            <w:sz w:val="24"/>
            <w:szCs w:val="24"/>
          </w:rPr>
          <w:delText>its positive influence on</w:delText>
        </w:r>
        <w:r w:rsidR="00F26145" w:rsidDel="00974E04">
          <w:rPr>
            <w:rFonts w:ascii="Arial" w:hAnsi="Arial" w:cs="Arial"/>
            <w:sz w:val="24"/>
            <w:szCs w:val="24"/>
          </w:rPr>
          <w:delText xml:space="preserve"> growth</w:delText>
        </w:r>
        <w:r w:rsidR="00E212FB" w:rsidDel="00974E04">
          <w:rPr>
            <w:rFonts w:ascii="Arial" w:hAnsi="Arial" w:cs="Arial"/>
            <w:sz w:val="24"/>
            <w:szCs w:val="24"/>
          </w:rPr>
          <w:delText xml:space="preserve"> (Fig. 3, grey line)</w:delText>
        </w:r>
        <w:r w:rsidR="00F26145" w:rsidDel="00974E04">
          <w:rPr>
            <w:rFonts w:ascii="Arial" w:hAnsi="Arial" w:cs="Arial"/>
            <w:sz w:val="24"/>
            <w:szCs w:val="24"/>
          </w:rPr>
          <w:delText>.</w:delText>
        </w:r>
        <w:r w:rsidR="00F16868" w:rsidDel="00974E04">
          <w:rPr>
            <w:rFonts w:ascii="Arial" w:hAnsi="Arial" w:cs="Arial"/>
            <w:sz w:val="24"/>
            <w:szCs w:val="24"/>
          </w:rPr>
          <w:delText xml:space="preserve"> </w:delText>
        </w:r>
      </w:del>
      <w:r w:rsidR="00F16868" w:rsidRPr="008056BD">
        <w:rPr>
          <w:rFonts w:ascii="Arial" w:hAnsi="Arial" w:cs="Arial"/>
          <w:color w:val="000000" w:themeColor="text1"/>
          <w:sz w:val="24"/>
          <w:szCs w:val="24"/>
        </w:rPr>
        <w:t>Th</w:t>
      </w:r>
      <w:ins w:id="224" w:author="Brian P Gaylord" w:date="2023-10-19T11:40:00Z">
        <w:r w:rsidR="00974E04">
          <w:rPr>
            <w:rFonts w:ascii="Arial" w:hAnsi="Arial" w:cs="Arial"/>
            <w:color w:val="000000" w:themeColor="text1"/>
            <w:sz w:val="24"/>
            <w:szCs w:val="24"/>
          </w:rPr>
          <w:t xml:space="preserve">e pattern during the later temporal window </w:t>
        </w:r>
      </w:ins>
      <w:del w:id="225" w:author="Brian P Gaylord" w:date="2023-10-19T11:40:00Z">
        <w:r w:rsidR="00F16868" w:rsidRPr="008056BD" w:rsidDel="00974E04">
          <w:rPr>
            <w:rFonts w:ascii="Arial" w:hAnsi="Arial" w:cs="Arial"/>
            <w:color w:val="000000" w:themeColor="text1"/>
            <w:sz w:val="24"/>
            <w:szCs w:val="24"/>
          </w:rPr>
          <w:delText>is</w:delText>
        </w:r>
      </w:del>
      <w:r w:rsidR="00F16868" w:rsidRPr="008056BD">
        <w:rPr>
          <w:rFonts w:ascii="Arial" w:hAnsi="Arial" w:cs="Arial"/>
          <w:color w:val="000000" w:themeColor="text1"/>
          <w:sz w:val="24"/>
          <w:szCs w:val="24"/>
        </w:rPr>
        <w:t xml:space="preserve"> may indicate that </w:t>
      </w:r>
      <w:ins w:id="226" w:author="Brian P Gaylord" w:date="2023-10-19T11:41:00Z">
        <w:r w:rsidR="00974E04" w:rsidRPr="008056BD">
          <w:rPr>
            <w:rFonts w:ascii="Arial" w:hAnsi="Arial" w:cs="Arial"/>
            <w:color w:val="000000" w:themeColor="text1"/>
            <w:sz w:val="24"/>
            <w:szCs w:val="24"/>
          </w:rPr>
          <w:t xml:space="preserve">TA </w:t>
        </w:r>
      </w:ins>
      <w:ins w:id="227" w:author="Brian P Gaylord" w:date="2023-10-19T11:42:00Z">
        <w:r w:rsidR="00974E04">
          <w:rPr>
            <w:rFonts w:ascii="Arial" w:hAnsi="Arial" w:cs="Arial"/>
            <w:color w:val="000000" w:themeColor="text1"/>
            <w:sz w:val="24"/>
            <w:szCs w:val="24"/>
          </w:rPr>
          <w:t>is</w:t>
        </w:r>
      </w:ins>
      <w:ins w:id="228" w:author="Brian P Gaylord" w:date="2023-10-19T11:41:00Z">
        <w:r w:rsidR="00974E04">
          <w:rPr>
            <w:rFonts w:ascii="Arial" w:hAnsi="Arial" w:cs="Arial"/>
            <w:color w:val="000000" w:themeColor="text1"/>
            <w:sz w:val="24"/>
            <w:szCs w:val="24"/>
          </w:rPr>
          <w:t xml:space="preserve"> more important</w:t>
        </w:r>
        <w:r w:rsidR="00974E04" w:rsidRPr="008056BD">
          <w:rPr>
            <w:rFonts w:ascii="Arial" w:hAnsi="Arial" w:cs="Arial"/>
            <w:color w:val="000000" w:themeColor="text1"/>
            <w:sz w:val="24"/>
            <w:szCs w:val="24"/>
          </w:rPr>
          <w:t xml:space="preserve"> </w:t>
        </w:r>
      </w:ins>
      <w:r w:rsidR="00F16868" w:rsidRPr="008056BD">
        <w:rPr>
          <w:rFonts w:ascii="Arial" w:hAnsi="Arial" w:cs="Arial"/>
          <w:color w:val="000000" w:themeColor="text1"/>
          <w:sz w:val="24"/>
          <w:szCs w:val="24"/>
        </w:rPr>
        <w:t xml:space="preserve">when oysters </w:t>
      </w:r>
      <w:ins w:id="229" w:author="Brian P Gaylord" w:date="2023-10-19T11:42:00Z">
        <w:r w:rsidR="00974E04">
          <w:rPr>
            <w:rFonts w:ascii="Arial" w:hAnsi="Arial" w:cs="Arial"/>
            <w:color w:val="000000" w:themeColor="text1"/>
            <w:sz w:val="24"/>
            <w:szCs w:val="24"/>
          </w:rPr>
          <w:t xml:space="preserve">are </w:t>
        </w:r>
      </w:ins>
      <w:del w:id="230" w:author="Brian P Gaylord" w:date="2023-10-19T11:42:00Z">
        <w:r w:rsidR="00F16868" w:rsidDel="00974E04">
          <w:rPr>
            <w:rFonts w:ascii="Arial" w:hAnsi="Arial" w:cs="Arial"/>
            <w:color w:val="000000" w:themeColor="text1"/>
            <w:sz w:val="24"/>
            <w:szCs w:val="24"/>
          </w:rPr>
          <w:delText xml:space="preserve">downregulate </w:delText>
        </w:r>
      </w:del>
      <w:r w:rsidR="00F16868">
        <w:rPr>
          <w:rFonts w:ascii="Arial" w:hAnsi="Arial" w:cs="Arial"/>
          <w:color w:val="000000" w:themeColor="text1"/>
          <w:sz w:val="24"/>
          <w:szCs w:val="24"/>
        </w:rPr>
        <w:t>calcif</w:t>
      </w:r>
      <w:ins w:id="231" w:author="Brian P Gaylord" w:date="2023-10-19T11:43:00Z">
        <w:r w:rsidR="00974E04">
          <w:rPr>
            <w:rFonts w:ascii="Arial" w:hAnsi="Arial" w:cs="Arial"/>
            <w:color w:val="000000" w:themeColor="text1"/>
            <w:sz w:val="24"/>
            <w:szCs w:val="24"/>
          </w:rPr>
          <w:t>ying less</w:t>
        </w:r>
      </w:ins>
      <w:del w:id="232" w:author="Brian P Gaylord" w:date="2023-10-19T11:43:00Z">
        <w:r w:rsidR="00F16868" w:rsidDel="00974E04">
          <w:rPr>
            <w:rFonts w:ascii="Arial" w:hAnsi="Arial" w:cs="Arial"/>
            <w:color w:val="000000" w:themeColor="text1"/>
            <w:sz w:val="24"/>
            <w:szCs w:val="24"/>
          </w:rPr>
          <w:delText>ication</w:delText>
        </w:r>
      </w:del>
      <w:r w:rsidR="00F16868">
        <w:rPr>
          <w:rFonts w:ascii="Arial" w:hAnsi="Arial" w:cs="Arial"/>
          <w:color w:val="000000" w:themeColor="text1"/>
          <w:sz w:val="24"/>
          <w:szCs w:val="24"/>
        </w:rPr>
        <w:t xml:space="preserve"> activ</w:t>
      </w:r>
      <w:ins w:id="233" w:author="Brian P Gaylord" w:date="2023-10-19T11:43:00Z">
        <w:r w:rsidR="00974E04">
          <w:rPr>
            <w:rFonts w:ascii="Arial" w:hAnsi="Arial" w:cs="Arial"/>
            <w:color w:val="000000" w:themeColor="text1"/>
            <w:sz w:val="24"/>
            <w:szCs w:val="24"/>
          </w:rPr>
          <w:t>ely</w:t>
        </w:r>
      </w:ins>
      <w:del w:id="234" w:author="Brian P Gaylord" w:date="2023-10-19T11:43:00Z">
        <w:r w:rsidR="00F16868" w:rsidDel="00974E04">
          <w:rPr>
            <w:rFonts w:ascii="Arial" w:hAnsi="Arial" w:cs="Arial"/>
            <w:color w:val="000000" w:themeColor="text1"/>
            <w:sz w:val="24"/>
            <w:szCs w:val="24"/>
          </w:rPr>
          <w:delText>ity</w:delText>
        </w:r>
      </w:del>
      <w:r w:rsidR="00F16868" w:rsidRPr="008056BD">
        <w:rPr>
          <w:rFonts w:ascii="Arial" w:hAnsi="Arial" w:cs="Arial"/>
          <w:color w:val="000000" w:themeColor="text1"/>
          <w:sz w:val="24"/>
          <w:szCs w:val="24"/>
        </w:rPr>
        <w:t xml:space="preserve">, </w:t>
      </w:r>
      <w:del w:id="235" w:author="Brian P Gaylord" w:date="2023-10-19T11:43:00Z">
        <w:r w:rsidR="00F16868" w:rsidRPr="008056BD" w:rsidDel="00974E04">
          <w:rPr>
            <w:rFonts w:ascii="Arial" w:hAnsi="Arial" w:cs="Arial"/>
            <w:color w:val="000000" w:themeColor="text1"/>
            <w:sz w:val="24"/>
            <w:szCs w:val="24"/>
          </w:rPr>
          <w:delText>the effect of</w:delText>
        </w:r>
      </w:del>
      <w:del w:id="236" w:author="Brian P Gaylord" w:date="2023-10-19T11:41:00Z">
        <w:r w:rsidR="00F16868" w:rsidRPr="008056BD" w:rsidDel="00974E04">
          <w:rPr>
            <w:rFonts w:ascii="Arial" w:hAnsi="Arial" w:cs="Arial"/>
            <w:color w:val="000000" w:themeColor="text1"/>
            <w:sz w:val="24"/>
            <w:szCs w:val="24"/>
          </w:rPr>
          <w:delText xml:space="preserve"> TA </w:delText>
        </w:r>
        <w:r w:rsidR="00F16868" w:rsidDel="00974E04">
          <w:rPr>
            <w:rFonts w:ascii="Arial" w:hAnsi="Arial" w:cs="Arial"/>
            <w:color w:val="000000" w:themeColor="text1"/>
            <w:sz w:val="24"/>
            <w:szCs w:val="24"/>
          </w:rPr>
          <w:delText>may become more important</w:delText>
        </w:r>
      </w:del>
      <w:r w:rsidR="00F16868">
        <w:rPr>
          <w:rFonts w:ascii="Arial" w:hAnsi="Arial" w:cs="Arial"/>
          <w:color w:val="000000" w:themeColor="text1"/>
          <w:sz w:val="24"/>
          <w:szCs w:val="24"/>
        </w:rPr>
        <w:t>.</w:t>
      </w:r>
      <w:r w:rsidR="008466B3">
        <w:rPr>
          <w:rFonts w:ascii="Arial" w:hAnsi="Arial" w:cs="Arial"/>
          <w:color w:val="000000" w:themeColor="text1"/>
          <w:sz w:val="24"/>
          <w:szCs w:val="24"/>
        </w:rPr>
        <w:t xml:space="preserve"> </w:t>
      </w:r>
      <w:del w:id="237" w:author="Brian P Gaylord" w:date="2023-10-19T12:00:00Z">
        <w:r w:rsidR="008466B3" w:rsidDel="00064DEB">
          <w:rPr>
            <w:rFonts w:ascii="Arial" w:hAnsi="Arial" w:cs="Arial"/>
            <w:color w:val="000000" w:themeColor="text1"/>
            <w:sz w:val="24"/>
            <w:szCs w:val="24"/>
          </w:rPr>
          <w:delText xml:space="preserve">Similarly, </w:delText>
        </w:r>
        <w:commentRangeStart w:id="238"/>
        <w:r w:rsidR="008466B3" w:rsidDel="00064DEB">
          <w:rPr>
            <w:rFonts w:ascii="Arial" w:hAnsi="Arial" w:cs="Arial"/>
            <w:color w:val="000000" w:themeColor="text1"/>
            <w:sz w:val="24"/>
            <w:szCs w:val="24"/>
          </w:rPr>
          <w:delText>o</w:delText>
        </w:r>
      </w:del>
      <w:ins w:id="239" w:author="Brian P Gaylord" w:date="2023-10-19T12:00:00Z">
        <w:r w:rsidR="00064DEB">
          <w:rPr>
            <w:rFonts w:ascii="Arial" w:hAnsi="Arial" w:cs="Arial"/>
            <w:color w:val="000000" w:themeColor="text1"/>
            <w:sz w:val="24"/>
            <w:szCs w:val="24"/>
          </w:rPr>
          <w:t>O</w:t>
        </w:r>
      </w:ins>
      <w:r w:rsidR="008466B3">
        <w:rPr>
          <w:rFonts w:ascii="Arial" w:hAnsi="Arial" w:cs="Arial"/>
          <w:color w:val="000000" w:themeColor="text1"/>
          <w:sz w:val="24"/>
          <w:szCs w:val="24"/>
        </w:rPr>
        <w:t xml:space="preserve">ysters exhibited higher growth </w:t>
      </w:r>
      <w:ins w:id="240" w:author="Brian P Gaylord" w:date="2023-10-19T12:00:00Z">
        <w:r w:rsidR="00064DEB">
          <w:rPr>
            <w:rFonts w:ascii="Arial" w:hAnsi="Arial" w:cs="Arial"/>
            <w:color w:val="000000" w:themeColor="text1"/>
            <w:sz w:val="24"/>
            <w:szCs w:val="24"/>
          </w:rPr>
          <w:t xml:space="preserve">in shell area </w:t>
        </w:r>
      </w:ins>
      <w:r w:rsidR="008466B3">
        <w:rPr>
          <w:rFonts w:ascii="Arial" w:hAnsi="Arial" w:cs="Arial"/>
          <w:color w:val="000000" w:themeColor="text1"/>
          <w:sz w:val="24"/>
          <w:szCs w:val="24"/>
        </w:rPr>
        <w:t xml:space="preserve">in lower salinity conditions </w:t>
      </w:r>
      <w:del w:id="241" w:author="Brian P Gaylord" w:date="2023-10-19T12:00:00Z">
        <w:r w:rsidR="008466B3" w:rsidDel="00064DEB">
          <w:rPr>
            <w:rFonts w:ascii="Arial" w:hAnsi="Arial" w:cs="Arial"/>
            <w:color w:val="000000" w:themeColor="text1"/>
            <w:sz w:val="24"/>
            <w:szCs w:val="24"/>
          </w:rPr>
          <w:delText xml:space="preserve">in </w:delText>
        </w:r>
      </w:del>
      <w:ins w:id="242" w:author="Brian P Gaylord" w:date="2023-10-19T12:00:00Z">
        <w:r w:rsidR="00064DEB">
          <w:rPr>
            <w:rFonts w:ascii="Arial" w:hAnsi="Arial" w:cs="Arial"/>
            <w:color w:val="000000" w:themeColor="text1"/>
            <w:sz w:val="24"/>
            <w:szCs w:val="24"/>
          </w:rPr>
          <w:t xml:space="preserve">during </w:t>
        </w:r>
      </w:ins>
      <w:r w:rsidR="008466B3">
        <w:rPr>
          <w:rFonts w:ascii="Arial" w:hAnsi="Arial" w:cs="Arial"/>
          <w:color w:val="000000" w:themeColor="text1"/>
          <w:sz w:val="24"/>
          <w:szCs w:val="24"/>
        </w:rPr>
        <w:t>the later period</w:t>
      </w:r>
      <w:r w:rsidR="00F41427">
        <w:rPr>
          <w:rFonts w:ascii="Arial" w:hAnsi="Arial" w:cs="Arial"/>
          <w:color w:val="000000" w:themeColor="text1"/>
          <w:sz w:val="24"/>
          <w:szCs w:val="24"/>
        </w:rPr>
        <w:t>,</w:t>
      </w:r>
      <w:commentRangeEnd w:id="238"/>
      <w:r w:rsidR="00064DEB">
        <w:rPr>
          <w:rStyle w:val="CommentReference"/>
        </w:rPr>
        <w:commentReference w:id="238"/>
      </w:r>
      <w:r w:rsidR="00F41427">
        <w:rPr>
          <w:rFonts w:ascii="Arial" w:hAnsi="Arial" w:cs="Arial"/>
          <w:color w:val="000000" w:themeColor="text1"/>
          <w:sz w:val="24"/>
          <w:szCs w:val="24"/>
        </w:rPr>
        <w:t xml:space="preserve"> though</w:t>
      </w:r>
      <w:r w:rsidR="00E33AEC">
        <w:rPr>
          <w:rFonts w:ascii="Arial" w:hAnsi="Arial" w:cs="Arial"/>
          <w:color w:val="000000" w:themeColor="text1"/>
          <w:sz w:val="24"/>
          <w:szCs w:val="24"/>
        </w:rPr>
        <w:t xml:space="preserve">, because our salinity and TA conditions are not orthogonal, </w:t>
      </w:r>
      <w:commentRangeStart w:id="243"/>
      <w:r w:rsidR="00E33AEC">
        <w:rPr>
          <w:rFonts w:ascii="Arial" w:hAnsi="Arial" w:cs="Arial"/>
          <w:color w:val="000000" w:themeColor="text1"/>
          <w:sz w:val="24"/>
          <w:szCs w:val="24"/>
        </w:rPr>
        <w:t xml:space="preserve">we are </w:t>
      </w:r>
      <w:r w:rsidR="00E33AEC">
        <w:rPr>
          <w:rFonts w:ascii="Arial" w:hAnsi="Arial" w:cs="Arial"/>
          <w:color w:val="000000" w:themeColor="text1"/>
          <w:sz w:val="24"/>
          <w:szCs w:val="24"/>
        </w:rPr>
        <w:lastRenderedPageBreak/>
        <w:t xml:space="preserve">unable to </w:t>
      </w:r>
      <w:r w:rsidR="00394906">
        <w:rPr>
          <w:rFonts w:ascii="Arial" w:hAnsi="Arial" w:cs="Arial"/>
          <w:color w:val="000000" w:themeColor="text1"/>
          <w:sz w:val="24"/>
          <w:szCs w:val="24"/>
        </w:rPr>
        <w:t>separate this effect from experiencing a lower range of TA conditions</w:t>
      </w:r>
      <w:commentRangeEnd w:id="243"/>
      <w:r w:rsidR="00974E04">
        <w:rPr>
          <w:rStyle w:val="CommentReference"/>
        </w:rPr>
        <w:commentReference w:id="243"/>
      </w:r>
      <w:r w:rsidR="00394906">
        <w:rPr>
          <w:rFonts w:ascii="Arial" w:hAnsi="Arial" w:cs="Arial"/>
          <w:color w:val="000000" w:themeColor="text1"/>
          <w:sz w:val="24"/>
          <w:szCs w:val="24"/>
        </w:rPr>
        <w:t>.</w:t>
      </w:r>
      <w:r w:rsidR="00F2080D">
        <w:rPr>
          <w:rFonts w:ascii="Arial" w:hAnsi="Arial" w:cs="Arial"/>
          <w:color w:val="000000" w:themeColor="text1"/>
          <w:sz w:val="24"/>
          <w:szCs w:val="24"/>
        </w:rPr>
        <w:t xml:space="preserve"> </w:t>
      </w:r>
      <w:ins w:id="244" w:author="Brian P Gaylord" w:date="2023-10-19T11:25:00Z">
        <w:r w:rsidR="00901EBE">
          <w:rPr>
            <w:rFonts w:ascii="Arial" w:hAnsi="Arial" w:cs="Arial"/>
            <w:color w:val="000000" w:themeColor="text1"/>
            <w:sz w:val="24"/>
            <w:szCs w:val="24"/>
          </w:rPr>
          <w:t xml:space="preserve"> </w:t>
        </w:r>
      </w:ins>
      <w:ins w:id="245" w:author="Brian P Gaylord" w:date="2023-10-19T11:26:00Z">
        <w:r w:rsidR="002E1B37">
          <w:rPr>
            <w:rFonts w:ascii="Arial" w:hAnsi="Arial" w:cs="Arial"/>
            <w:sz w:val="24"/>
            <w:szCs w:val="24"/>
          </w:rPr>
          <w:t xml:space="preserve">During both time </w:t>
        </w:r>
        <w:proofErr w:type="gramStart"/>
        <w:r w:rsidR="002E1B37">
          <w:rPr>
            <w:rFonts w:ascii="Arial" w:hAnsi="Arial" w:cs="Arial"/>
            <w:sz w:val="24"/>
            <w:szCs w:val="24"/>
          </w:rPr>
          <w:t>windows?,</w:t>
        </w:r>
        <w:proofErr w:type="gramEnd"/>
        <w:r w:rsidR="002E1B37">
          <w:rPr>
            <w:rFonts w:ascii="Arial" w:hAnsi="Arial" w:cs="Arial"/>
            <w:sz w:val="24"/>
            <w:szCs w:val="24"/>
          </w:rPr>
          <w:t xml:space="preserve"> t</w:t>
        </w:r>
      </w:ins>
      <w:moveToRangeStart w:id="246" w:author="Brian P Gaylord" w:date="2023-10-19T11:25:00Z" w:name="move148607146"/>
      <w:moveTo w:id="247" w:author="Brian P Gaylord" w:date="2023-10-19T11:25:00Z">
        <w:del w:id="248" w:author="Brian P Gaylord" w:date="2023-10-19T11:26:00Z">
          <w:r w:rsidR="00901EBE" w:rsidDel="002E1B37">
            <w:rPr>
              <w:rFonts w:ascii="Arial" w:hAnsi="Arial" w:cs="Arial"/>
              <w:sz w:val="24"/>
              <w:szCs w:val="24"/>
            </w:rPr>
            <w:delText>T</w:delText>
          </w:r>
        </w:del>
        <w:r w:rsidR="00901EBE">
          <w:rPr>
            <w:rFonts w:ascii="Arial" w:hAnsi="Arial" w:cs="Arial"/>
            <w:sz w:val="24"/>
            <w:szCs w:val="24"/>
          </w:rPr>
          <w:t xml:space="preserve">here was a positive relationship between initial size and </w:t>
        </w:r>
        <w:commentRangeStart w:id="249"/>
        <w:r w:rsidR="00901EBE">
          <w:rPr>
            <w:rFonts w:ascii="Arial" w:hAnsi="Arial" w:cs="Arial"/>
            <w:sz w:val="24"/>
            <w:szCs w:val="24"/>
          </w:rPr>
          <w:t xml:space="preserve">growth rate </w:t>
        </w:r>
      </w:moveTo>
      <w:commentRangeEnd w:id="249"/>
      <w:r w:rsidR="002E1B37">
        <w:rPr>
          <w:rStyle w:val="CommentReference"/>
        </w:rPr>
        <w:commentReference w:id="249"/>
      </w:r>
      <w:moveTo w:id="250" w:author="Brian P Gaylord" w:date="2023-10-19T11:25:00Z">
        <w:del w:id="251" w:author="Brian P Gaylord" w:date="2023-10-19T11:26:00Z">
          <w:r w:rsidR="00901EBE" w:rsidDel="002E1B37">
            <w:rPr>
              <w:rFonts w:ascii="Arial" w:hAnsi="Arial" w:cs="Arial"/>
              <w:sz w:val="24"/>
              <w:szCs w:val="24"/>
            </w:rPr>
            <w:delText xml:space="preserve">throughout the exposure trajectory </w:delText>
          </w:r>
        </w:del>
        <w:r w:rsidR="00901EBE">
          <w:rPr>
            <w:rFonts w:ascii="Arial" w:hAnsi="Arial" w:cs="Arial"/>
            <w:sz w:val="24"/>
            <w:szCs w:val="24"/>
          </w:rPr>
          <w:t>(Table</w:t>
        </w:r>
      </w:moveTo>
      <w:ins w:id="252" w:author="Brian P Gaylord" w:date="2023-10-19T11:26:00Z">
        <w:r w:rsidR="002E1B37">
          <w:rPr>
            <w:rFonts w:ascii="Arial" w:hAnsi="Arial" w:cs="Arial"/>
            <w:sz w:val="24"/>
            <w:szCs w:val="24"/>
          </w:rPr>
          <w:t>s</w:t>
        </w:r>
      </w:ins>
      <w:moveTo w:id="253" w:author="Brian P Gaylord" w:date="2023-10-19T11:25:00Z">
        <w:r w:rsidR="00901EBE">
          <w:rPr>
            <w:rFonts w:ascii="Arial" w:hAnsi="Arial" w:cs="Arial"/>
            <w:sz w:val="24"/>
            <w:szCs w:val="24"/>
          </w:rPr>
          <w:t xml:space="preserve"> 1</w:t>
        </w:r>
        <w:del w:id="254" w:author="Brian P Gaylord" w:date="2023-10-19T11:26:00Z">
          <w:r w:rsidR="00901EBE" w:rsidDel="002E1B37">
            <w:rPr>
              <w:rFonts w:ascii="Arial" w:hAnsi="Arial" w:cs="Arial"/>
              <w:sz w:val="24"/>
              <w:szCs w:val="24"/>
            </w:rPr>
            <w:delText>, Table</w:delText>
          </w:r>
        </w:del>
      </w:moveTo>
      <w:ins w:id="255" w:author="Brian P Gaylord" w:date="2023-10-19T11:26:00Z">
        <w:r w:rsidR="002E1B37">
          <w:rPr>
            <w:rFonts w:ascii="Arial" w:hAnsi="Arial" w:cs="Arial"/>
            <w:sz w:val="24"/>
            <w:szCs w:val="24"/>
          </w:rPr>
          <w:t xml:space="preserve"> and</w:t>
        </w:r>
      </w:ins>
      <w:moveTo w:id="256" w:author="Brian P Gaylord" w:date="2023-10-19T11:25:00Z">
        <w:r w:rsidR="00901EBE">
          <w:rPr>
            <w:rFonts w:ascii="Arial" w:hAnsi="Arial" w:cs="Arial"/>
            <w:sz w:val="24"/>
            <w:szCs w:val="24"/>
          </w:rPr>
          <w:t xml:space="preserve"> 2), indicating larger oysters exhibited higher rates of shell growth in any seawater condition.</w:t>
        </w:r>
      </w:moveTo>
      <w:moveToRangeEnd w:id="246"/>
    </w:p>
    <w:p w14:paraId="347FDEEA" w14:textId="4B5A48EB" w:rsidR="00B42F9C" w:rsidRDefault="00B42F9C" w:rsidP="005F494A">
      <w:pPr>
        <w:pStyle w:val="NoSpacing"/>
        <w:rPr>
          <w:rFonts w:ascii="Arial" w:hAnsi="Arial" w:cs="Arial"/>
          <w:sz w:val="24"/>
          <w:szCs w:val="24"/>
        </w:rPr>
      </w:pPr>
    </w:p>
    <w:p w14:paraId="38604578" w14:textId="1699D2AC" w:rsidR="004463AA" w:rsidRDefault="00B42F9C" w:rsidP="00890C97">
      <w:pPr>
        <w:pStyle w:val="NoSpacing"/>
        <w:rPr>
          <w:rFonts w:ascii="Arial" w:hAnsi="Arial" w:cs="Arial"/>
          <w:sz w:val="24"/>
          <w:szCs w:val="24"/>
        </w:rPr>
      </w:pPr>
      <w:r w:rsidRPr="002B6C93">
        <w:rPr>
          <w:rFonts w:ascii="Arial" w:hAnsi="Arial" w:cs="Arial"/>
          <w:b/>
          <w:bCs/>
          <w:sz w:val="24"/>
          <w:szCs w:val="24"/>
        </w:rPr>
        <w:t>Relative shell growth</w:t>
      </w:r>
      <w:r w:rsidR="002F5B72" w:rsidRPr="002B6C93">
        <w:rPr>
          <w:rFonts w:ascii="Arial" w:hAnsi="Arial" w:cs="Arial"/>
          <w:b/>
          <w:bCs/>
          <w:sz w:val="24"/>
          <w:szCs w:val="24"/>
        </w:rPr>
        <w:t xml:space="preserve"> overall</w:t>
      </w:r>
      <w:r w:rsidR="008F0E91" w:rsidRPr="002B6C93">
        <w:rPr>
          <w:rFonts w:ascii="Arial" w:hAnsi="Arial" w:cs="Arial"/>
          <w:b/>
          <w:bCs/>
          <w:sz w:val="24"/>
          <w:szCs w:val="24"/>
        </w:rPr>
        <w:t>—</w:t>
      </w:r>
      <w:r w:rsidR="00011F05">
        <w:rPr>
          <w:rFonts w:ascii="Arial" w:hAnsi="Arial" w:cs="Arial"/>
          <w:b/>
          <w:bCs/>
          <w:sz w:val="24"/>
          <w:szCs w:val="24"/>
        </w:rPr>
        <w:t xml:space="preserve"> </w:t>
      </w:r>
      <w:r w:rsidR="00011F05">
        <w:rPr>
          <w:rFonts w:ascii="Arial" w:hAnsi="Arial" w:cs="Arial"/>
          <w:sz w:val="24"/>
          <w:szCs w:val="24"/>
        </w:rPr>
        <w:t xml:space="preserve"> </w:t>
      </w:r>
      <w:commentRangeStart w:id="257"/>
      <w:r w:rsidR="008E35DC">
        <w:rPr>
          <w:rFonts w:ascii="Arial" w:hAnsi="Arial" w:cs="Arial"/>
          <w:sz w:val="24"/>
          <w:szCs w:val="24"/>
        </w:rPr>
        <w:t>Only t</w:t>
      </w:r>
      <w:r w:rsidR="00316E3B">
        <w:rPr>
          <w:rFonts w:ascii="Arial" w:hAnsi="Arial" w:cs="Arial"/>
          <w:sz w:val="24"/>
          <w:szCs w:val="24"/>
        </w:rPr>
        <w:t xml:space="preserve">esting the influence of seawater TA and salinity to </w:t>
      </w:r>
      <w:r w:rsidR="001C0727">
        <w:rPr>
          <w:rFonts w:ascii="Arial" w:hAnsi="Arial" w:cs="Arial"/>
          <w:sz w:val="24"/>
          <w:szCs w:val="24"/>
        </w:rPr>
        <w:t xml:space="preserve"> j</w:t>
      </w:r>
      <w:r w:rsidR="00101122">
        <w:rPr>
          <w:rFonts w:ascii="Arial" w:hAnsi="Arial" w:cs="Arial"/>
          <w:sz w:val="24"/>
          <w:szCs w:val="24"/>
        </w:rPr>
        <w:t xml:space="preserve">uvenile </w:t>
      </w:r>
      <w:r w:rsidR="00101122">
        <w:rPr>
          <w:rFonts w:ascii="Arial" w:hAnsi="Arial" w:cs="Arial"/>
          <w:i/>
          <w:iCs/>
          <w:sz w:val="24"/>
          <w:szCs w:val="24"/>
        </w:rPr>
        <w:t xml:space="preserve">C. </w:t>
      </w:r>
      <w:r w:rsidR="00101122" w:rsidRPr="00101122">
        <w:rPr>
          <w:rFonts w:ascii="Arial" w:hAnsi="Arial" w:cs="Arial"/>
          <w:i/>
          <w:iCs/>
          <w:sz w:val="24"/>
          <w:szCs w:val="24"/>
        </w:rPr>
        <w:t>virginica</w:t>
      </w:r>
      <w:r w:rsidR="00101122">
        <w:rPr>
          <w:rFonts w:ascii="Arial" w:hAnsi="Arial" w:cs="Arial"/>
          <w:sz w:val="24"/>
          <w:szCs w:val="24"/>
        </w:rPr>
        <w:t xml:space="preserve"> </w:t>
      </w:r>
      <w:r w:rsidR="005F39CE">
        <w:rPr>
          <w:rFonts w:ascii="Arial" w:hAnsi="Arial" w:cs="Arial"/>
          <w:sz w:val="24"/>
          <w:szCs w:val="24"/>
        </w:rPr>
        <w:t>shell growth</w:t>
      </w:r>
      <w:r w:rsidR="00316E3B">
        <w:rPr>
          <w:rFonts w:ascii="Arial" w:hAnsi="Arial" w:cs="Arial"/>
          <w:sz w:val="24"/>
          <w:szCs w:val="24"/>
        </w:rPr>
        <w:t xml:space="preserve"> </w:t>
      </w:r>
      <w:r w:rsidR="008E35DC">
        <w:rPr>
          <w:rFonts w:ascii="Arial" w:hAnsi="Arial" w:cs="Arial"/>
          <w:sz w:val="24"/>
          <w:szCs w:val="24"/>
        </w:rPr>
        <w:t>after 5 weeks of exposure would have</w:t>
      </w:r>
      <w:r w:rsidR="00FA2F96">
        <w:rPr>
          <w:rFonts w:ascii="Arial" w:hAnsi="Arial" w:cs="Arial"/>
          <w:sz w:val="24"/>
          <w:szCs w:val="24"/>
        </w:rPr>
        <w:t xml:space="preserve"> shadowed the </w:t>
      </w:r>
      <w:r w:rsidR="0025650C">
        <w:rPr>
          <w:rFonts w:ascii="Arial" w:hAnsi="Arial" w:cs="Arial"/>
          <w:sz w:val="24"/>
          <w:szCs w:val="24"/>
        </w:rPr>
        <w:t>effect</w:t>
      </w:r>
      <w:r w:rsidR="00FA2F96">
        <w:rPr>
          <w:rFonts w:ascii="Arial" w:hAnsi="Arial" w:cs="Arial"/>
          <w:sz w:val="24"/>
          <w:szCs w:val="24"/>
        </w:rPr>
        <w:t xml:space="preserve"> of exposure performance window</w:t>
      </w:r>
      <w:r w:rsidR="0025650C">
        <w:rPr>
          <w:rFonts w:ascii="Arial" w:hAnsi="Arial" w:cs="Arial"/>
          <w:sz w:val="24"/>
          <w:szCs w:val="24"/>
        </w:rPr>
        <w:t>s</w:t>
      </w:r>
      <w:r w:rsidR="00A0007B">
        <w:rPr>
          <w:rFonts w:ascii="Arial" w:hAnsi="Arial" w:cs="Arial"/>
          <w:sz w:val="24"/>
          <w:szCs w:val="24"/>
        </w:rPr>
        <w:t>, as net growth patterns appear similar to those in the early window. Overall, oyster shell growth</w:t>
      </w:r>
      <w:r w:rsidR="005F39CE">
        <w:rPr>
          <w:rFonts w:ascii="Arial" w:hAnsi="Arial" w:cs="Arial"/>
          <w:sz w:val="24"/>
          <w:szCs w:val="24"/>
        </w:rPr>
        <w:t xml:space="preserve"> was robust to corrosive seawater conditions </w:t>
      </w:r>
      <w:r w:rsidR="00A0007B">
        <w:rPr>
          <w:rFonts w:ascii="Arial" w:hAnsi="Arial" w:cs="Arial"/>
          <w:sz w:val="24"/>
          <w:szCs w:val="24"/>
        </w:rPr>
        <w:t xml:space="preserve">caused by </w:t>
      </w:r>
      <w:r w:rsidR="008D70A3">
        <w:rPr>
          <w:rFonts w:ascii="Arial" w:hAnsi="Arial" w:cs="Arial"/>
          <w:sz w:val="24"/>
          <w:szCs w:val="24"/>
        </w:rPr>
        <w:t xml:space="preserve">low </w:t>
      </w:r>
      <w:r w:rsidR="007E6487">
        <w:rPr>
          <w:rFonts w:ascii="Arial" w:hAnsi="Arial" w:cs="Arial"/>
          <w:sz w:val="24"/>
          <w:szCs w:val="24"/>
        </w:rPr>
        <w:t>TA but</w:t>
      </w:r>
      <w:r w:rsidR="008D70A3">
        <w:rPr>
          <w:rFonts w:ascii="Arial" w:hAnsi="Arial" w:cs="Arial"/>
          <w:sz w:val="24"/>
          <w:szCs w:val="24"/>
        </w:rPr>
        <w:t xml:space="preserve"> did not elevate growth in higher</w:t>
      </w:r>
      <w:r w:rsidR="00BB2F69">
        <w:rPr>
          <w:rFonts w:ascii="Arial" w:hAnsi="Arial" w:cs="Arial"/>
          <w:sz w:val="24"/>
          <w:szCs w:val="24"/>
        </w:rPr>
        <w:t xml:space="preserve"> (Table 2)</w:t>
      </w:r>
      <w:r w:rsidR="008D70A3">
        <w:rPr>
          <w:rFonts w:ascii="Arial" w:hAnsi="Arial" w:cs="Arial"/>
          <w:sz w:val="24"/>
          <w:szCs w:val="24"/>
        </w:rPr>
        <w:t xml:space="preserve">. </w:t>
      </w:r>
      <w:r w:rsidR="00174A3A">
        <w:rPr>
          <w:rFonts w:ascii="Arial" w:hAnsi="Arial" w:cs="Arial"/>
          <w:sz w:val="24"/>
          <w:szCs w:val="24"/>
        </w:rPr>
        <w:t xml:space="preserve">As our some of our treatments fell below the saturation state for calcium carbonate shell, oyster shells in these treatments had an abiotic tendency to dissolve in seawater. </w:t>
      </w:r>
      <w:r w:rsidR="001B3D13">
        <w:rPr>
          <w:rFonts w:ascii="Arial" w:hAnsi="Arial" w:cs="Arial"/>
          <w:sz w:val="24"/>
          <w:szCs w:val="24"/>
        </w:rPr>
        <w:t xml:space="preserve">Because we did not detect an </w:t>
      </w:r>
      <w:r w:rsidR="008D7FC8">
        <w:rPr>
          <w:rFonts w:ascii="Arial" w:hAnsi="Arial" w:cs="Arial"/>
          <w:sz w:val="24"/>
          <w:szCs w:val="24"/>
        </w:rPr>
        <w:t xml:space="preserve">effect of TA, this </w:t>
      </w:r>
      <w:r w:rsidR="00BB2F69">
        <w:rPr>
          <w:rFonts w:ascii="Arial" w:hAnsi="Arial" w:cs="Arial"/>
          <w:sz w:val="24"/>
          <w:szCs w:val="24"/>
        </w:rPr>
        <w:t xml:space="preserve">suggests </w:t>
      </w:r>
      <w:r w:rsidR="008D7FC8">
        <w:rPr>
          <w:rFonts w:ascii="Arial" w:hAnsi="Arial" w:cs="Arial"/>
          <w:sz w:val="24"/>
          <w:szCs w:val="24"/>
        </w:rPr>
        <w:t xml:space="preserve">that oysters were </w:t>
      </w:r>
      <w:r w:rsidR="001B3D13">
        <w:rPr>
          <w:rFonts w:ascii="Arial" w:hAnsi="Arial" w:cs="Arial"/>
          <w:sz w:val="24"/>
          <w:szCs w:val="24"/>
        </w:rPr>
        <w:t>able to overcome a tendency to dissolve in</w:t>
      </w:r>
      <w:r w:rsidR="008D7FC8">
        <w:rPr>
          <w:rFonts w:ascii="Arial" w:hAnsi="Arial" w:cs="Arial"/>
          <w:sz w:val="24"/>
          <w:szCs w:val="24"/>
        </w:rPr>
        <w:t xml:space="preserve"> corrosive seawater conditions</w:t>
      </w:r>
      <w:r w:rsidR="004463AA">
        <w:rPr>
          <w:rFonts w:ascii="Arial" w:hAnsi="Arial" w:cs="Arial"/>
          <w:sz w:val="24"/>
          <w:szCs w:val="24"/>
        </w:rPr>
        <w:t>.</w:t>
      </w:r>
      <w:r w:rsidR="00447AA7">
        <w:rPr>
          <w:rFonts w:ascii="Arial" w:hAnsi="Arial" w:cs="Arial"/>
          <w:sz w:val="24"/>
          <w:szCs w:val="24"/>
        </w:rPr>
        <w:t xml:space="preserve"> To maintain similar overall shell growth suggests oysters in corrosive seawater conditions </w:t>
      </w:r>
      <w:r w:rsidR="00174A3A">
        <w:rPr>
          <w:rFonts w:ascii="Arial" w:hAnsi="Arial" w:cs="Arial"/>
          <w:sz w:val="24"/>
          <w:szCs w:val="24"/>
        </w:rPr>
        <w:t>may have</w:t>
      </w:r>
      <w:r w:rsidR="00FA1C9D">
        <w:rPr>
          <w:rFonts w:ascii="Arial" w:hAnsi="Arial" w:cs="Arial"/>
          <w:sz w:val="24"/>
          <w:szCs w:val="24"/>
        </w:rPr>
        <w:t xml:space="preserve"> upregulate</w:t>
      </w:r>
      <w:r w:rsidR="00174A3A">
        <w:rPr>
          <w:rFonts w:ascii="Arial" w:hAnsi="Arial" w:cs="Arial"/>
          <w:sz w:val="24"/>
          <w:szCs w:val="24"/>
        </w:rPr>
        <w:t>d</w:t>
      </w:r>
      <w:r w:rsidR="00FA1C9D">
        <w:rPr>
          <w:rFonts w:ascii="Arial" w:hAnsi="Arial" w:cs="Arial"/>
          <w:sz w:val="24"/>
          <w:szCs w:val="24"/>
        </w:rPr>
        <w:t xml:space="preserve"> biological calcification</w:t>
      </w:r>
      <w:r w:rsidR="00ED55F9">
        <w:rPr>
          <w:rFonts w:ascii="Arial" w:hAnsi="Arial" w:cs="Arial"/>
          <w:sz w:val="24"/>
          <w:szCs w:val="24"/>
        </w:rPr>
        <w:t xml:space="preserve"> rates</w:t>
      </w:r>
      <w:r w:rsidR="00FA1C9D">
        <w:rPr>
          <w:rFonts w:ascii="Arial" w:hAnsi="Arial" w:cs="Arial"/>
          <w:sz w:val="24"/>
          <w:szCs w:val="24"/>
        </w:rPr>
        <w:t xml:space="preserve"> to off-set </w:t>
      </w:r>
      <w:r w:rsidR="00ED55F9">
        <w:rPr>
          <w:rFonts w:ascii="Arial" w:hAnsi="Arial" w:cs="Arial"/>
          <w:sz w:val="24"/>
          <w:szCs w:val="24"/>
        </w:rPr>
        <w:t xml:space="preserve">low-TA driven shell </w:t>
      </w:r>
      <w:r w:rsidR="00FA1C9D">
        <w:rPr>
          <w:rFonts w:ascii="Arial" w:hAnsi="Arial" w:cs="Arial"/>
          <w:sz w:val="24"/>
          <w:szCs w:val="24"/>
        </w:rPr>
        <w:t>dissolution</w:t>
      </w:r>
      <w:r w:rsidR="00114A2C">
        <w:rPr>
          <w:rFonts w:ascii="Arial" w:hAnsi="Arial" w:cs="Arial"/>
          <w:sz w:val="24"/>
          <w:szCs w:val="24"/>
        </w:rPr>
        <w:t xml:space="preserve">. We largely speculate that this stems from a well-fed </w:t>
      </w:r>
      <w:r w:rsidR="00CB5342">
        <w:rPr>
          <w:rFonts w:ascii="Arial" w:hAnsi="Arial" w:cs="Arial"/>
          <w:sz w:val="24"/>
          <w:szCs w:val="24"/>
        </w:rPr>
        <w:t>environment but</w:t>
      </w:r>
      <w:r w:rsidR="00050773">
        <w:rPr>
          <w:rFonts w:ascii="Arial" w:hAnsi="Arial" w:cs="Arial"/>
          <w:sz w:val="24"/>
          <w:szCs w:val="24"/>
        </w:rPr>
        <w:t xml:space="preserve"> did not target the impact of food-availability in this study</w:t>
      </w:r>
      <w:r w:rsidR="00114A2C">
        <w:rPr>
          <w:rFonts w:ascii="Arial" w:hAnsi="Arial" w:cs="Arial"/>
          <w:sz w:val="24"/>
          <w:szCs w:val="24"/>
        </w:rPr>
        <w:t xml:space="preserve">. </w:t>
      </w:r>
      <w:r w:rsidR="00CC6771">
        <w:rPr>
          <w:rFonts w:ascii="Arial" w:hAnsi="Arial" w:cs="Arial"/>
          <w:sz w:val="24"/>
          <w:szCs w:val="24"/>
        </w:rPr>
        <w:t xml:space="preserve">The </w:t>
      </w:r>
      <w:r w:rsidR="00D544D2">
        <w:rPr>
          <w:rFonts w:ascii="Arial" w:hAnsi="Arial" w:cs="Arial"/>
          <w:sz w:val="24"/>
          <w:szCs w:val="24"/>
        </w:rPr>
        <w:t xml:space="preserve">positive relationship with </w:t>
      </w:r>
      <w:r w:rsidR="00CC6771">
        <w:rPr>
          <w:rFonts w:ascii="Arial" w:hAnsi="Arial" w:cs="Arial"/>
          <w:sz w:val="24"/>
          <w:szCs w:val="24"/>
        </w:rPr>
        <w:t xml:space="preserve"> initial size persisted</w:t>
      </w:r>
      <w:r w:rsidR="00D544D2">
        <w:rPr>
          <w:rFonts w:ascii="Arial" w:hAnsi="Arial" w:cs="Arial"/>
          <w:sz w:val="24"/>
          <w:szCs w:val="24"/>
        </w:rPr>
        <w:t xml:space="preserve"> overall</w:t>
      </w:r>
      <w:r w:rsidR="00CC6771">
        <w:rPr>
          <w:rFonts w:ascii="Arial" w:hAnsi="Arial" w:cs="Arial"/>
          <w:sz w:val="24"/>
          <w:szCs w:val="24"/>
        </w:rPr>
        <w:t xml:space="preserve">, where larger individuals had higher </w:t>
      </w:r>
      <w:r w:rsidR="00862E3E">
        <w:rPr>
          <w:rFonts w:ascii="Arial" w:hAnsi="Arial" w:cs="Arial"/>
          <w:sz w:val="24"/>
          <w:szCs w:val="24"/>
        </w:rPr>
        <w:t xml:space="preserve">area </w:t>
      </w:r>
      <w:r w:rsidR="00CC6771">
        <w:rPr>
          <w:rFonts w:ascii="Arial" w:hAnsi="Arial" w:cs="Arial"/>
          <w:sz w:val="24"/>
          <w:szCs w:val="24"/>
        </w:rPr>
        <w:t>shell growth</w:t>
      </w:r>
      <w:r w:rsidR="0084080F">
        <w:rPr>
          <w:rFonts w:ascii="Arial" w:hAnsi="Arial" w:cs="Arial"/>
          <w:sz w:val="24"/>
          <w:szCs w:val="24"/>
        </w:rPr>
        <w:t xml:space="preserve">, </w:t>
      </w:r>
      <w:r w:rsidR="00316E3B">
        <w:rPr>
          <w:rFonts w:ascii="Arial" w:hAnsi="Arial" w:cs="Arial"/>
          <w:sz w:val="24"/>
          <w:szCs w:val="24"/>
        </w:rPr>
        <w:t xml:space="preserve">possibly </w:t>
      </w:r>
      <w:r w:rsidR="0084080F">
        <w:rPr>
          <w:rFonts w:ascii="Arial" w:hAnsi="Arial" w:cs="Arial"/>
          <w:sz w:val="24"/>
          <w:szCs w:val="24"/>
        </w:rPr>
        <w:t xml:space="preserve">due to the increased surface area available to calcify onto or the greater ability of larger oysters (with maintained </w:t>
      </w:r>
      <w:r w:rsidR="00250B9D">
        <w:rPr>
          <w:rFonts w:ascii="Arial" w:hAnsi="Arial" w:cs="Arial"/>
          <w:sz w:val="24"/>
          <w:szCs w:val="24"/>
        </w:rPr>
        <w:t>tissue reserves) to calcify.</w:t>
      </w:r>
      <w:commentRangeEnd w:id="257"/>
      <w:r w:rsidR="002F5D8E">
        <w:rPr>
          <w:rStyle w:val="CommentReference"/>
        </w:rPr>
        <w:commentReference w:id="257"/>
      </w:r>
    </w:p>
    <w:p w14:paraId="48E035CE" w14:textId="0BF3AA17" w:rsidR="008F0E91" w:rsidRDefault="00B2120E" w:rsidP="005F494A">
      <w:pPr>
        <w:pStyle w:val="NoSpacing"/>
        <w:rPr>
          <w:rFonts w:ascii="Arial" w:hAnsi="Arial" w:cs="Arial"/>
          <w:sz w:val="24"/>
          <w:szCs w:val="24"/>
        </w:rPr>
      </w:pPr>
      <w:r>
        <w:rPr>
          <w:rFonts w:ascii="Arial" w:hAnsi="Arial" w:cs="Arial"/>
          <w:b/>
          <w:bCs/>
          <w:i/>
          <w:iCs/>
          <w:noProof/>
          <w:sz w:val="28"/>
          <w:szCs w:val="28"/>
        </w:rPr>
        <mc:AlternateContent>
          <mc:Choice Requires="wpg">
            <w:drawing>
              <wp:anchor distT="0" distB="0" distL="114300" distR="114300" simplePos="0" relativeHeight="251741184" behindDoc="0" locked="0" layoutInCell="1" allowOverlap="1" wp14:anchorId="16A7A57A" wp14:editId="3F55A84F">
                <wp:simplePos x="0" y="0"/>
                <wp:positionH relativeFrom="column">
                  <wp:posOffset>-84125</wp:posOffset>
                </wp:positionH>
                <wp:positionV relativeFrom="paragraph">
                  <wp:posOffset>182245</wp:posOffset>
                </wp:positionV>
                <wp:extent cx="6166485" cy="3598545"/>
                <wp:effectExtent l="0" t="0" r="5715" b="1905"/>
                <wp:wrapTopAndBottom/>
                <wp:docPr id="75" name="Group 75"/>
                <wp:cNvGraphicFramePr/>
                <a:graphic xmlns:a="http://schemas.openxmlformats.org/drawingml/2006/main">
                  <a:graphicData uri="http://schemas.microsoft.com/office/word/2010/wordprocessingGroup">
                    <wpg:wgp>
                      <wpg:cNvGrpSpPr/>
                      <wpg:grpSpPr>
                        <a:xfrm>
                          <a:off x="0" y="0"/>
                          <a:ext cx="6166485" cy="3598545"/>
                          <a:chOff x="-139741" y="-96338"/>
                          <a:chExt cx="5610537" cy="3386729"/>
                        </a:xfrm>
                      </wpg:grpSpPr>
                      <pic:pic xmlns:pic="http://schemas.openxmlformats.org/drawingml/2006/picture">
                        <pic:nvPicPr>
                          <pic:cNvPr id="73" name="Picture 73"/>
                          <pic:cNvPicPr>
                            <a:picLocks noChangeAspect="1"/>
                          </pic:cNvPicPr>
                        </pic:nvPicPr>
                        <pic:blipFill rotWithShape="1">
                          <a:blip r:embed="rId23">
                            <a:extLst>
                              <a:ext uri="{28A0092B-C50C-407E-A947-70E740481C1C}">
                                <a14:useLocalDpi xmlns:a14="http://schemas.microsoft.com/office/drawing/2010/main" val="0"/>
                              </a:ext>
                            </a:extLst>
                          </a:blip>
                          <a:srcRect t="14041" r="20728" b="8898"/>
                          <a:stretch/>
                        </pic:blipFill>
                        <pic:spPr bwMode="auto">
                          <a:xfrm>
                            <a:off x="-139741" y="-96338"/>
                            <a:ext cx="3986462" cy="3309742"/>
                          </a:xfrm>
                          <a:prstGeom prst="rect">
                            <a:avLst/>
                          </a:prstGeom>
                          <a:noFill/>
                          <a:ln>
                            <a:noFill/>
                          </a:ln>
                          <a:extLst>
                            <a:ext uri="{53640926-AAD7-44D8-BBD7-CCE9431645EC}">
                              <a14:shadowObscured xmlns:a14="http://schemas.microsoft.com/office/drawing/2010/main"/>
                            </a:ext>
                          </a:extLst>
                        </pic:spPr>
                      </pic:pic>
                      <wps:wsp>
                        <wps:cNvPr id="74" name="Text Box 2"/>
                        <wps:cNvSpPr txBox="1">
                          <a:spLocks noChangeArrowheads="1"/>
                        </wps:cNvSpPr>
                        <wps:spPr bwMode="auto">
                          <a:xfrm>
                            <a:off x="3846339" y="22576"/>
                            <a:ext cx="1624457" cy="3267815"/>
                          </a:xfrm>
                          <a:prstGeom prst="rect">
                            <a:avLst/>
                          </a:prstGeom>
                          <a:solidFill>
                            <a:srgbClr val="FFFFFF"/>
                          </a:solidFill>
                          <a:ln w="9525">
                            <a:noFill/>
                            <a:miter lim="800000"/>
                            <a:headEnd/>
                            <a:tailEnd/>
                          </a:ln>
                        </wps:spPr>
                        <wps:txbx>
                          <w:txbxContent>
                            <w:p w14:paraId="1D1C2812" w14:textId="499D36FB" w:rsidR="00901EBE" w:rsidRPr="0054286D" w:rsidRDefault="00901EBE" w:rsidP="002E56EE">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w:t>
                              </w:r>
                              <w:r>
                                <w:rPr>
                                  <w:rFonts w:ascii="Arial" w:hAnsi="Arial" w:cs="Arial"/>
                                </w:rPr>
                                <w:t>4</w:t>
                              </w:r>
                              <w:r w:rsidRPr="0054286D">
                                <w:rPr>
                                  <w:rFonts w:ascii="Arial" w:hAnsi="Arial" w:cs="Arial"/>
                                </w:rPr>
                                <w:t xml:space="preserve"> </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6A7A57A" id="Group 75" o:spid="_x0000_s1047" style="position:absolute;margin-left:-6.6pt;margin-top:14.35pt;width:485.55pt;height:283.35pt;z-index:251741184;mso-width-relative:margin;mso-height-relative:margin" coordorigin="-1397,-963" coordsize="56105,338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">
                <v:shape id="Picture 73" o:spid="_x0000_s1048" type="#_x0000_t75" style="position:absolute;left:-1397;top:-963;width:39864;height:33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">
                  <v:imagedata r:id="rId24" o:title="" croptop="9202f" cropbottom="5831f" cropright="13584f"/>
                  <v:path arrowok="t"/>
                </v:shape>
                <v:shape id="Text Box 2" o:spid="_x0000_s1049" type="#_x0000_t202" style="position:absolute;left:38463;top:225;width:16244;height:32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" stroked="f">
                  <v:textbox>
                    <w:txbxContent>
                      <w:p w14:paraId="1D1C2812" w14:textId="499D36FB" w:rsidR="00901EBE" w:rsidRPr="0054286D" w:rsidRDefault="00901EBE" w:rsidP="002E56EE">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w:t>
                        </w:r>
                        <w:r>
                          <w:rPr>
                            <w:rFonts w:ascii="Arial" w:hAnsi="Arial" w:cs="Arial"/>
                          </w:rPr>
                          <w:t>4</w:t>
                        </w:r>
                        <w:r w:rsidRPr="0054286D">
                          <w:rPr>
                            <w:rFonts w:ascii="Arial" w:hAnsi="Arial" w:cs="Arial"/>
                          </w:rPr>
                          <w:t xml:space="preserve"> </w:t>
                        </w:r>
                      </w:p>
                    </w:txbxContent>
                  </v:textbox>
                </v:shape>
                <w10:wrap type="topAndBottom"/>
              </v:group>
            </w:pict>
          </mc:Fallback>
        </mc:AlternateContent>
      </w:r>
    </w:p>
    <w:p w14:paraId="04D88535" w14:textId="77777777" w:rsidR="00B2120E" w:rsidRDefault="00B2120E" w:rsidP="001A1633">
      <w:pPr>
        <w:pStyle w:val="NoSpacing"/>
        <w:rPr>
          <w:ins w:id="258" w:author="alisha saley" w:date="2023-10-18T18:19:00Z"/>
          <w:rFonts w:ascii="Arial" w:hAnsi="Arial" w:cs="Arial"/>
          <w:b/>
          <w:bCs/>
          <w:sz w:val="24"/>
          <w:szCs w:val="24"/>
        </w:rPr>
      </w:pPr>
    </w:p>
    <w:p w14:paraId="4BC5A9B0" w14:textId="5FFE8564" w:rsidR="001A1633" w:rsidRDefault="008F0E91" w:rsidP="001A1633">
      <w:pPr>
        <w:pStyle w:val="NoSpacing"/>
        <w:rPr>
          <w:rFonts w:ascii="Arial" w:hAnsi="Arial" w:cs="Arial"/>
          <w:sz w:val="24"/>
          <w:szCs w:val="24"/>
        </w:rPr>
      </w:pPr>
      <w:r w:rsidRPr="002B6C93">
        <w:rPr>
          <w:rFonts w:ascii="Arial" w:hAnsi="Arial" w:cs="Arial"/>
          <w:b/>
          <w:bCs/>
          <w:sz w:val="24"/>
          <w:szCs w:val="24"/>
        </w:rPr>
        <w:t xml:space="preserve">Shell thickness &amp; condition index— </w:t>
      </w:r>
      <w:commentRangeStart w:id="259"/>
      <w:r w:rsidR="00EA7F38" w:rsidRPr="00AF3471">
        <w:rPr>
          <w:rFonts w:ascii="Arial" w:hAnsi="Arial" w:cs="Arial"/>
          <w:sz w:val="24"/>
          <w:szCs w:val="24"/>
        </w:rPr>
        <w:t>Average tissue mass greatly exceeded that of un-fed oysters held in lab seawater (</w:t>
      </w:r>
      <w:proofErr w:type="spellStart"/>
      <w:r w:rsidR="00526B9D">
        <w:rPr>
          <w:rFonts w:ascii="Arial" w:hAnsi="Arial" w:cs="Arial"/>
          <w:sz w:val="24"/>
          <w:szCs w:val="24"/>
        </w:rPr>
        <w:t>ave.</w:t>
      </w:r>
      <w:proofErr w:type="spellEnd"/>
      <w:r w:rsidR="00526B9D">
        <w:rPr>
          <w:rFonts w:ascii="Arial" w:hAnsi="Arial" w:cs="Arial"/>
          <w:sz w:val="24"/>
          <w:szCs w:val="24"/>
        </w:rPr>
        <w:t xml:space="preserve"> unfed = </w:t>
      </w:r>
      <w:r w:rsidR="00EA7F38" w:rsidRPr="00AF3471">
        <w:rPr>
          <w:rFonts w:ascii="Arial" w:hAnsi="Arial" w:cs="Arial"/>
          <w:sz w:val="24"/>
          <w:szCs w:val="24"/>
        </w:rPr>
        <w:t>X vs</w:t>
      </w:r>
      <w:r w:rsidR="00526B9D">
        <w:rPr>
          <w:rFonts w:ascii="Arial" w:hAnsi="Arial" w:cs="Arial"/>
          <w:sz w:val="24"/>
          <w:szCs w:val="24"/>
        </w:rPr>
        <w:t xml:space="preserve"> fed =</w:t>
      </w:r>
      <w:r w:rsidR="00EA7F38" w:rsidRPr="00AF3471">
        <w:rPr>
          <w:rFonts w:ascii="Arial" w:hAnsi="Arial" w:cs="Arial"/>
          <w:sz w:val="24"/>
          <w:szCs w:val="24"/>
        </w:rPr>
        <w:t xml:space="preserve"> X) indicating an ability of all oysters to assimilate and store food as tissue mass</w:t>
      </w:r>
      <w:r w:rsidR="00F3308C">
        <w:rPr>
          <w:rFonts w:ascii="Arial" w:hAnsi="Arial" w:cs="Arial"/>
          <w:sz w:val="24"/>
          <w:szCs w:val="24"/>
        </w:rPr>
        <w:t>, regardless of</w:t>
      </w:r>
      <w:r w:rsidR="00D13F7A">
        <w:rPr>
          <w:rFonts w:ascii="Arial" w:hAnsi="Arial" w:cs="Arial"/>
          <w:sz w:val="24"/>
          <w:szCs w:val="24"/>
        </w:rPr>
        <w:t xml:space="preserve"> seawater </w:t>
      </w:r>
      <w:r w:rsidR="00F3308C">
        <w:rPr>
          <w:rFonts w:ascii="Arial" w:hAnsi="Arial" w:cs="Arial"/>
          <w:sz w:val="24"/>
          <w:szCs w:val="24"/>
        </w:rPr>
        <w:t>treatment</w:t>
      </w:r>
      <w:r w:rsidR="00EA7F38" w:rsidRPr="00AF3471">
        <w:rPr>
          <w:rFonts w:ascii="Arial" w:hAnsi="Arial" w:cs="Arial"/>
          <w:sz w:val="24"/>
          <w:szCs w:val="24"/>
        </w:rPr>
        <w:t xml:space="preserve">. </w:t>
      </w:r>
      <w:commentRangeEnd w:id="259"/>
      <w:r w:rsidR="002F5D8E">
        <w:rPr>
          <w:rStyle w:val="CommentReference"/>
        </w:rPr>
        <w:lastRenderedPageBreak/>
        <w:commentReference w:id="259"/>
      </w:r>
      <w:del w:id="260" w:author="Brian P Gaylord" w:date="2023-10-19T11:49:00Z">
        <w:r w:rsidR="00136103" w:rsidDel="00287C9E">
          <w:rPr>
            <w:rFonts w:ascii="Arial" w:hAnsi="Arial" w:cs="Arial"/>
            <w:sz w:val="24"/>
            <w:szCs w:val="24"/>
          </w:rPr>
          <w:delText>We did not detect an effect of</w:delText>
        </w:r>
      </w:del>
      <w:ins w:id="261" w:author="Brian P Gaylord" w:date="2023-10-19T11:49:00Z">
        <w:r w:rsidR="00287C9E">
          <w:rPr>
            <w:rFonts w:ascii="Arial" w:hAnsi="Arial" w:cs="Arial"/>
            <w:sz w:val="24"/>
            <w:szCs w:val="24"/>
          </w:rPr>
          <w:t>Neither</w:t>
        </w:r>
      </w:ins>
      <w:r w:rsidR="00136103">
        <w:rPr>
          <w:rFonts w:ascii="Arial" w:hAnsi="Arial" w:cs="Arial"/>
          <w:sz w:val="24"/>
          <w:szCs w:val="24"/>
        </w:rPr>
        <w:t xml:space="preserve"> TA </w:t>
      </w:r>
      <w:ins w:id="262" w:author="Brian P Gaylord" w:date="2023-10-19T11:49:00Z">
        <w:r w:rsidR="00287C9E">
          <w:rPr>
            <w:rFonts w:ascii="Arial" w:hAnsi="Arial" w:cs="Arial"/>
            <w:sz w:val="24"/>
            <w:szCs w:val="24"/>
          </w:rPr>
          <w:t>n</w:t>
        </w:r>
      </w:ins>
      <w:r w:rsidR="00136103">
        <w:rPr>
          <w:rFonts w:ascii="Arial" w:hAnsi="Arial" w:cs="Arial"/>
          <w:sz w:val="24"/>
          <w:szCs w:val="24"/>
        </w:rPr>
        <w:t xml:space="preserve">or salinity </w:t>
      </w:r>
      <w:del w:id="263" w:author="Brian P Gaylord" w:date="2023-10-19T11:49:00Z">
        <w:r w:rsidR="00136103" w:rsidDel="00287C9E">
          <w:rPr>
            <w:rFonts w:ascii="Arial" w:hAnsi="Arial" w:cs="Arial"/>
            <w:sz w:val="24"/>
            <w:szCs w:val="24"/>
          </w:rPr>
          <w:delText xml:space="preserve">on </w:delText>
        </w:r>
      </w:del>
      <w:ins w:id="264" w:author="Brian P Gaylord" w:date="2023-10-19T11:49:00Z">
        <w:r w:rsidR="00287C9E">
          <w:rPr>
            <w:rFonts w:ascii="Arial" w:hAnsi="Arial" w:cs="Arial"/>
            <w:sz w:val="24"/>
            <w:szCs w:val="24"/>
          </w:rPr>
          <w:t>affect</w:t>
        </w:r>
      </w:ins>
      <w:ins w:id="265" w:author="Brian P Gaylord" w:date="2023-10-19T11:50:00Z">
        <w:r w:rsidR="00287C9E">
          <w:rPr>
            <w:rFonts w:ascii="Arial" w:hAnsi="Arial" w:cs="Arial"/>
            <w:sz w:val="24"/>
            <w:szCs w:val="24"/>
          </w:rPr>
          <w:t>ed</w:t>
        </w:r>
      </w:ins>
      <w:ins w:id="266" w:author="Brian P Gaylord" w:date="2023-10-19T11:49:00Z">
        <w:r w:rsidR="00287C9E">
          <w:rPr>
            <w:rFonts w:ascii="Arial" w:hAnsi="Arial" w:cs="Arial"/>
            <w:sz w:val="24"/>
            <w:szCs w:val="24"/>
          </w:rPr>
          <w:t xml:space="preserve"> </w:t>
        </w:r>
      </w:ins>
      <w:r w:rsidR="00136103">
        <w:rPr>
          <w:rFonts w:ascii="Arial" w:hAnsi="Arial" w:cs="Arial"/>
          <w:sz w:val="24"/>
          <w:szCs w:val="24"/>
        </w:rPr>
        <w:t>oyster condition index</w:t>
      </w:r>
      <w:ins w:id="267" w:author="Brian P Gaylord" w:date="2023-10-19T11:50:00Z">
        <w:r w:rsidR="00287C9E">
          <w:rPr>
            <w:rFonts w:ascii="Arial" w:hAnsi="Arial" w:cs="Arial"/>
            <w:sz w:val="24"/>
            <w:szCs w:val="24"/>
          </w:rPr>
          <w:t xml:space="preserve">, which due to the need to sacrifice animals to determine </w:t>
        </w:r>
      </w:ins>
      <w:ins w:id="268" w:author="Brian P Gaylord" w:date="2023-10-19T11:51:00Z">
        <w:r w:rsidR="00287C9E">
          <w:rPr>
            <w:rFonts w:ascii="Arial" w:hAnsi="Arial" w:cs="Arial"/>
            <w:sz w:val="24"/>
            <w:szCs w:val="24"/>
          </w:rPr>
          <w:t>this quantity</w:t>
        </w:r>
      </w:ins>
      <w:ins w:id="269" w:author="Brian P Gaylord" w:date="2023-10-19T11:50:00Z">
        <w:r w:rsidR="00287C9E">
          <w:rPr>
            <w:rFonts w:ascii="Arial" w:hAnsi="Arial" w:cs="Arial"/>
            <w:sz w:val="24"/>
            <w:szCs w:val="24"/>
          </w:rPr>
          <w:t xml:space="preserve">, was assessed </w:t>
        </w:r>
      </w:ins>
      <w:ins w:id="270" w:author="Brian P Gaylord" w:date="2023-10-19T11:51:00Z">
        <w:r w:rsidR="00287C9E">
          <w:rPr>
            <w:rFonts w:ascii="Arial" w:hAnsi="Arial" w:cs="Arial"/>
            <w:sz w:val="24"/>
            <w:szCs w:val="24"/>
          </w:rPr>
          <w:t xml:space="preserve">only </w:t>
        </w:r>
      </w:ins>
      <w:ins w:id="271" w:author="Brian P Gaylord" w:date="2023-10-19T11:50:00Z">
        <w:r w:rsidR="00287C9E">
          <w:rPr>
            <w:rFonts w:ascii="Arial" w:hAnsi="Arial" w:cs="Arial"/>
            <w:sz w:val="24"/>
            <w:szCs w:val="24"/>
          </w:rPr>
          <w:t>at the end of the 36-d experiment</w:t>
        </w:r>
      </w:ins>
      <w:ins w:id="272" w:author="Brian P Gaylord" w:date="2023-10-19T11:51:00Z">
        <w:r w:rsidR="00287C9E">
          <w:rPr>
            <w:rFonts w:ascii="Arial" w:hAnsi="Arial" w:cs="Arial"/>
            <w:sz w:val="24"/>
            <w:szCs w:val="24"/>
          </w:rPr>
          <w:t xml:space="preserve">. </w:t>
        </w:r>
      </w:ins>
      <w:del w:id="273" w:author="Brian P Gaylord" w:date="2023-10-19T11:51:00Z">
        <w:r w:rsidR="00BA3AF3" w:rsidDel="00287C9E">
          <w:rPr>
            <w:rFonts w:ascii="Arial" w:hAnsi="Arial" w:cs="Arial"/>
            <w:sz w:val="24"/>
            <w:szCs w:val="24"/>
          </w:rPr>
          <w:delText>, though</w:delText>
        </w:r>
      </w:del>
      <w:r w:rsidR="00BA3AF3">
        <w:rPr>
          <w:rFonts w:ascii="Arial" w:hAnsi="Arial" w:cs="Arial"/>
          <w:sz w:val="24"/>
          <w:szCs w:val="24"/>
        </w:rPr>
        <w:t xml:space="preserve"> </w:t>
      </w:r>
      <w:ins w:id="274" w:author="Brian P Gaylord" w:date="2023-10-19T11:51:00Z">
        <w:r w:rsidR="00287C9E">
          <w:rPr>
            <w:rFonts w:ascii="Arial" w:hAnsi="Arial" w:cs="Arial"/>
            <w:sz w:val="24"/>
            <w:szCs w:val="24"/>
          </w:rPr>
          <w:t xml:space="preserve">However, </w:t>
        </w:r>
      </w:ins>
      <w:r w:rsidR="00BA3AF3">
        <w:rPr>
          <w:rFonts w:ascii="Arial" w:hAnsi="Arial" w:cs="Arial"/>
          <w:sz w:val="24"/>
          <w:szCs w:val="24"/>
        </w:rPr>
        <w:t xml:space="preserve">oysters with larger </w:t>
      </w:r>
      <w:ins w:id="275" w:author="Brian P Gaylord" w:date="2023-10-19T11:51:00Z">
        <w:r w:rsidR="00287C9E">
          <w:rPr>
            <w:rFonts w:ascii="Arial" w:hAnsi="Arial" w:cs="Arial"/>
            <w:sz w:val="24"/>
            <w:szCs w:val="24"/>
          </w:rPr>
          <w:t xml:space="preserve">initial </w:t>
        </w:r>
      </w:ins>
      <w:r w:rsidR="00BA3AF3">
        <w:rPr>
          <w:rFonts w:ascii="Arial" w:hAnsi="Arial" w:cs="Arial"/>
          <w:sz w:val="24"/>
          <w:szCs w:val="24"/>
        </w:rPr>
        <w:t>shell</w:t>
      </w:r>
      <w:ins w:id="276" w:author="Brian P Gaylord" w:date="2023-10-19T11:51:00Z">
        <w:r w:rsidR="00287C9E">
          <w:rPr>
            <w:rFonts w:ascii="Arial" w:hAnsi="Arial" w:cs="Arial"/>
            <w:sz w:val="24"/>
            <w:szCs w:val="24"/>
          </w:rPr>
          <w:t xml:space="preserve"> area</w:t>
        </w:r>
      </w:ins>
      <w:r w:rsidR="00BA3AF3">
        <w:rPr>
          <w:rFonts w:ascii="Arial" w:hAnsi="Arial" w:cs="Arial"/>
          <w:sz w:val="24"/>
          <w:szCs w:val="24"/>
        </w:rPr>
        <w:t>s tended to have a higher condition index.</w:t>
      </w:r>
      <w:r w:rsidR="00250631">
        <w:rPr>
          <w:rFonts w:ascii="Arial" w:hAnsi="Arial" w:cs="Arial"/>
          <w:sz w:val="24"/>
          <w:szCs w:val="24"/>
        </w:rPr>
        <w:t xml:space="preserve"> </w:t>
      </w:r>
      <w:del w:id="277" w:author="Brian P Gaylord" w:date="2023-10-19T11:52:00Z">
        <w:r w:rsidR="00250631" w:rsidDel="00287C9E">
          <w:rPr>
            <w:rFonts w:ascii="Arial" w:hAnsi="Arial" w:cs="Arial"/>
            <w:sz w:val="24"/>
            <w:szCs w:val="24"/>
          </w:rPr>
          <w:delText>Moreover, we did not see an effect o</w:delText>
        </w:r>
      </w:del>
      <w:del w:id="278" w:author="Brian P Gaylord" w:date="2023-10-19T11:54:00Z">
        <w:r w:rsidR="00250631" w:rsidDel="00287C9E">
          <w:rPr>
            <w:rFonts w:ascii="Arial" w:hAnsi="Arial" w:cs="Arial"/>
            <w:sz w:val="24"/>
            <w:szCs w:val="24"/>
          </w:rPr>
          <w:delText xml:space="preserve">f </w:delText>
        </w:r>
        <w:r w:rsidR="002B0990" w:rsidDel="00287C9E">
          <w:rPr>
            <w:rFonts w:ascii="Arial" w:hAnsi="Arial" w:cs="Arial"/>
            <w:sz w:val="24"/>
            <w:szCs w:val="24"/>
          </w:rPr>
          <w:delText>TA, salinity</w:delText>
        </w:r>
        <w:r w:rsidR="00F95515" w:rsidDel="00287C9E">
          <w:rPr>
            <w:rFonts w:ascii="Arial" w:hAnsi="Arial" w:cs="Arial"/>
            <w:sz w:val="24"/>
            <w:szCs w:val="24"/>
          </w:rPr>
          <w:delText>,</w:delText>
        </w:r>
        <w:r w:rsidR="002B0990" w:rsidDel="00287C9E">
          <w:rPr>
            <w:rFonts w:ascii="Arial" w:hAnsi="Arial" w:cs="Arial"/>
            <w:sz w:val="24"/>
            <w:szCs w:val="24"/>
          </w:rPr>
          <w:delText xml:space="preserve"> </w:delText>
        </w:r>
      </w:del>
      <w:del w:id="279" w:author="Brian P Gaylord" w:date="2023-10-19T11:52:00Z">
        <w:r w:rsidR="002B0990" w:rsidDel="00287C9E">
          <w:rPr>
            <w:rFonts w:ascii="Arial" w:hAnsi="Arial" w:cs="Arial"/>
            <w:sz w:val="24"/>
            <w:szCs w:val="24"/>
          </w:rPr>
          <w:delText xml:space="preserve">nor </w:delText>
        </w:r>
      </w:del>
      <w:del w:id="280" w:author="Brian P Gaylord" w:date="2023-10-19T11:54:00Z">
        <w:r w:rsidR="002B0990" w:rsidDel="00287C9E">
          <w:rPr>
            <w:rFonts w:ascii="Arial" w:hAnsi="Arial" w:cs="Arial"/>
            <w:sz w:val="24"/>
            <w:szCs w:val="24"/>
          </w:rPr>
          <w:delText xml:space="preserve">size </w:delText>
        </w:r>
      </w:del>
      <w:del w:id="281" w:author="Brian P Gaylord" w:date="2023-10-19T11:53:00Z">
        <w:r w:rsidR="002B0990" w:rsidDel="00287C9E">
          <w:rPr>
            <w:rFonts w:ascii="Arial" w:hAnsi="Arial" w:cs="Arial"/>
            <w:sz w:val="24"/>
            <w:szCs w:val="24"/>
          </w:rPr>
          <w:delText>on shell thickness, indicating that oysters had similar shell thickness, regardless of size</w:delText>
        </w:r>
        <w:r w:rsidR="00580712" w:rsidDel="00287C9E">
          <w:rPr>
            <w:rFonts w:ascii="Arial" w:hAnsi="Arial" w:cs="Arial"/>
            <w:sz w:val="24"/>
            <w:szCs w:val="24"/>
          </w:rPr>
          <w:delText xml:space="preserve"> or seawater condition</w:delText>
        </w:r>
      </w:del>
      <w:del w:id="282" w:author="Brian P Gaylord" w:date="2023-10-19T11:54:00Z">
        <w:r w:rsidR="00580712" w:rsidDel="00287C9E">
          <w:rPr>
            <w:rFonts w:ascii="Arial" w:hAnsi="Arial" w:cs="Arial"/>
            <w:sz w:val="24"/>
            <w:szCs w:val="24"/>
          </w:rPr>
          <w:delText xml:space="preserve">. This </w:delText>
        </w:r>
        <w:r w:rsidR="001C3805" w:rsidDel="00287C9E">
          <w:rPr>
            <w:rFonts w:ascii="Arial" w:hAnsi="Arial" w:cs="Arial"/>
            <w:sz w:val="24"/>
            <w:szCs w:val="24"/>
          </w:rPr>
          <w:delText xml:space="preserve">suggests </w:delText>
        </w:r>
        <w:r w:rsidR="004773C2" w:rsidDel="00287C9E">
          <w:rPr>
            <w:rFonts w:ascii="Arial" w:hAnsi="Arial" w:cs="Arial"/>
            <w:sz w:val="24"/>
            <w:szCs w:val="24"/>
          </w:rPr>
          <w:delText>thickness of the shell was not</w:delText>
        </w:r>
        <w:r w:rsidR="005F378B" w:rsidDel="00287C9E">
          <w:rPr>
            <w:rFonts w:ascii="Arial" w:hAnsi="Arial" w:cs="Arial"/>
            <w:sz w:val="24"/>
            <w:szCs w:val="24"/>
          </w:rPr>
          <w:delText xml:space="preserve"> reduced as a trade-off for higher shell growth</w:delText>
        </w:r>
        <w:r w:rsidR="001C3805" w:rsidDel="00287C9E">
          <w:rPr>
            <w:rFonts w:ascii="Arial" w:hAnsi="Arial" w:cs="Arial"/>
            <w:sz w:val="24"/>
            <w:szCs w:val="24"/>
          </w:rPr>
          <w:delText>.</w:delText>
        </w:r>
        <w:r w:rsidR="001A1633" w:rsidDel="00287C9E">
          <w:rPr>
            <w:rFonts w:ascii="Arial" w:hAnsi="Arial" w:cs="Arial"/>
            <w:sz w:val="24"/>
            <w:szCs w:val="24"/>
          </w:rPr>
          <w:delText xml:space="preserve"> </w:delText>
        </w:r>
      </w:del>
      <w:commentRangeStart w:id="283"/>
      <w:r w:rsidR="001A1633">
        <w:rPr>
          <w:rFonts w:ascii="Arial" w:hAnsi="Arial" w:cs="Arial"/>
          <w:sz w:val="24"/>
          <w:szCs w:val="24"/>
        </w:rPr>
        <w:t xml:space="preserve">The fact that we did not see </w:t>
      </w:r>
      <w:r w:rsidR="00ED517F">
        <w:rPr>
          <w:rFonts w:ascii="Arial" w:hAnsi="Arial" w:cs="Arial"/>
          <w:sz w:val="24"/>
          <w:szCs w:val="24"/>
        </w:rPr>
        <w:t xml:space="preserve">differences in </w:t>
      </w:r>
      <w:del w:id="284" w:author="Brian P Gaylord" w:date="2023-10-19T11:54:00Z">
        <w:r w:rsidR="00ED517F" w:rsidDel="00287C9E">
          <w:rPr>
            <w:rFonts w:ascii="Arial" w:hAnsi="Arial" w:cs="Arial"/>
            <w:sz w:val="24"/>
            <w:szCs w:val="24"/>
          </w:rPr>
          <w:delText xml:space="preserve">CI </w:delText>
        </w:r>
      </w:del>
      <w:ins w:id="285" w:author="Brian P Gaylord" w:date="2023-10-19T11:54:00Z">
        <w:r w:rsidR="00287C9E">
          <w:rPr>
            <w:rFonts w:ascii="Arial" w:hAnsi="Arial" w:cs="Arial"/>
            <w:sz w:val="24"/>
            <w:szCs w:val="24"/>
          </w:rPr>
          <w:t xml:space="preserve">condition index </w:t>
        </w:r>
      </w:ins>
      <w:r w:rsidR="00ED517F">
        <w:rPr>
          <w:rFonts w:ascii="Arial" w:hAnsi="Arial" w:cs="Arial"/>
          <w:sz w:val="24"/>
          <w:szCs w:val="24"/>
        </w:rPr>
        <w:t>based on seawater conditions suggests that</w:t>
      </w:r>
      <w:r w:rsidR="00970931">
        <w:rPr>
          <w:rFonts w:ascii="Arial" w:hAnsi="Arial" w:cs="Arial"/>
          <w:sz w:val="24"/>
          <w:szCs w:val="24"/>
        </w:rPr>
        <w:t xml:space="preserve"> oysters that </w:t>
      </w:r>
      <w:del w:id="286" w:author="Brian P Gaylord" w:date="2023-10-19T11:54:00Z">
        <w:r w:rsidR="00970931" w:rsidDel="00287C9E">
          <w:rPr>
            <w:rFonts w:ascii="Arial" w:hAnsi="Arial" w:cs="Arial"/>
            <w:sz w:val="24"/>
            <w:szCs w:val="24"/>
          </w:rPr>
          <w:delText xml:space="preserve">were </w:delText>
        </w:r>
      </w:del>
      <w:r w:rsidR="00970931">
        <w:rPr>
          <w:rFonts w:ascii="Arial" w:hAnsi="Arial" w:cs="Arial"/>
          <w:sz w:val="24"/>
          <w:szCs w:val="24"/>
        </w:rPr>
        <w:t>produc</w:t>
      </w:r>
      <w:ins w:id="287" w:author="Brian P Gaylord" w:date="2023-10-19T11:54:00Z">
        <w:r w:rsidR="00287C9E">
          <w:rPr>
            <w:rFonts w:ascii="Arial" w:hAnsi="Arial" w:cs="Arial"/>
            <w:sz w:val="24"/>
            <w:szCs w:val="24"/>
          </w:rPr>
          <w:t>ed</w:t>
        </w:r>
      </w:ins>
      <w:del w:id="288" w:author="Brian P Gaylord" w:date="2023-10-19T11:54:00Z">
        <w:r w:rsidR="00970931" w:rsidDel="00287C9E">
          <w:rPr>
            <w:rFonts w:ascii="Arial" w:hAnsi="Arial" w:cs="Arial"/>
            <w:sz w:val="24"/>
            <w:szCs w:val="24"/>
          </w:rPr>
          <w:delText>ing</w:delText>
        </w:r>
      </w:del>
      <w:r w:rsidR="00970931">
        <w:rPr>
          <w:rFonts w:ascii="Arial" w:hAnsi="Arial" w:cs="Arial"/>
          <w:sz w:val="24"/>
          <w:szCs w:val="24"/>
        </w:rPr>
        <w:t xml:space="preserve"> larger shells</w:t>
      </w:r>
      <w:del w:id="289" w:author="Brian P Gaylord" w:date="2023-10-19T11:54:00Z">
        <w:r w:rsidR="00970931" w:rsidDel="00287C9E">
          <w:rPr>
            <w:rFonts w:ascii="Arial" w:hAnsi="Arial" w:cs="Arial"/>
            <w:sz w:val="24"/>
            <w:szCs w:val="24"/>
          </w:rPr>
          <w:delText xml:space="preserve">, </w:delText>
        </w:r>
        <w:r w:rsidR="00BA2A4D" w:rsidDel="00287C9E">
          <w:rPr>
            <w:rFonts w:ascii="Arial" w:hAnsi="Arial" w:cs="Arial"/>
            <w:sz w:val="24"/>
            <w:szCs w:val="24"/>
          </w:rPr>
          <w:delText>were</w:delText>
        </w:r>
      </w:del>
      <w:r w:rsidR="00BA2A4D">
        <w:rPr>
          <w:rFonts w:ascii="Arial" w:hAnsi="Arial" w:cs="Arial"/>
          <w:sz w:val="24"/>
          <w:szCs w:val="24"/>
        </w:rPr>
        <w:t xml:space="preserve"> also </w:t>
      </w:r>
      <w:del w:id="290" w:author="Brian P Gaylord" w:date="2023-10-19T11:54:00Z">
        <w:r w:rsidR="00BA2A4D" w:rsidDel="00287C9E">
          <w:rPr>
            <w:rFonts w:ascii="Arial" w:hAnsi="Arial" w:cs="Arial"/>
            <w:sz w:val="24"/>
            <w:szCs w:val="24"/>
          </w:rPr>
          <w:delText xml:space="preserve">producing </w:delText>
        </w:r>
      </w:del>
      <w:ins w:id="291" w:author="Brian P Gaylord" w:date="2023-10-19T11:54:00Z">
        <w:r w:rsidR="00287C9E">
          <w:rPr>
            <w:rFonts w:ascii="Arial" w:hAnsi="Arial" w:cs="Arial"/>
            <w:sz w:val="24"/>
            <w:szCs w:val="24"/>
          </w:rPr>
          <w:t xml:space="preserve">produced </w:t>
        </w:r>
      </w:ins>
      <w:r w:rsidR="00BA2A4D">
        <w:rPr>
          <w:rFonts w:ascii="Arial" w:hAnsi="Arial" w:cs="Arial"/>
          <w:sz w:val="24"/>
          <w:szCs w:val="24"/>
        </w:rPr>
        <w:t>more tissue mass</w:t>
      </w:r>
      <w:del w:id="292" w:author="alisha saley" w:date="2023-10-18T20:06:00Z">
        <w:r w:rsidR="00BA2A4D" w:rsidDel="007E6487">
          <w:rPr>
            <w:rFonts w:ascii="Arial" w:hAnsi="Arial" w:cs="Arial"/>
            <w:sz w:val="24"/>
            <w:szCs w:val="24"/>
          </w:rPr>
          <w:delText xml:space="preserve"> </w:delText>
        </w:r>
      </w:del>
      <w:r w:rsidR="00BA2A4D">
        <w:rPr>
          <w:rFonts w:ascii="Arial" w:hAnsi="Arial" w:cs="Arial"/>
          <w:sz w:val="24"/>
          <w:szCs w:val="24"/>
        </w:rPr>
        <w:t>.</w:t>
      </w:r>
      <w:ins w:id="293" w:author="Brian P Gaylord" w:date="2023-10-19T11:54:00Z">
        <w:r w:rsidR="00287C9E">
          <w:rPr>
            <w:rFonts w:ascii="Arial" w:hAnsi="Arial" w:cs="Arial"/>
            <w:sz w:val="24"/>
            <w:szCs w:val="24"/>
          </w:rPr>
          <w:t xml:space="preserve"> </w:t>
        </w:r>
        <w:commentRangeEnd w:id="283"/>
        <w:r w:rsidR="00287C9E">
          <w:rPr>
            <w:rStyle w:val="CommentReference"/>
          </w:rPr>
          <w:commentReference w:id="283"/>
        </w:r>
        <w:r w:rsidR="00287C9E">
          <w:rPr>
            <w:rFonts w:ascii="Arial" w:hAnsi="Arial" w:cs="Arial"/>
            <w:sz w:val="24"/>
            <w:szCs w:val="24"/>
          </w:rPr>
          <w:t>With regard to shell thickness, none of the factors of TA, salinity, and size exhibited effects. This latter finding suggests that thickness of the shell was not reduced as a trade-off for higher shell growth.</w:t>
        </w:r>
      </w:ins>
    </w:p>
    <w:p w14:paraId="5E6D171E" w14:textId="790BA49E" w:rsidR="001C3805" w:rsidRDefault="001C3805" w:rsidP="00136103">
      <w:pPr>
        <w:pStyle w:val="NoSpacing"/>
        <w:rPr>
          <w:rFonts w:ascii="Arial" w:hAnsi="Arial" w:cs="Arial"/>
          <w:sz w:val="24"/>
          <w:szCs w:val="24"/>
        </w:rPr>
      </w:pPr>
    </w:p>
    <w:p w14:paraId="4AD5B404" w14:textId="77777777" w:rsidR="001C3805" w:rsidRDefault="001C3805" w:rsidP="00136103">
      <w:pPr>
        <w:pStyle w:val="NoSpacing"/>
        <w:rPr>
          <w:rFonts w:ascii="Arial" w:hAnsi="Arial" w:cs="Arial"/>
          <w:sz w:val="24"/>
          <w:szCs w:val="24"/>
        </w:rPr>
      </w:pPr>
    </w:p>
    <w:p w14:paraId="569CE8AD" w14:textId="3369FA2A" w:rsidR="00B045B7" w:rsidRDefault="002B0990" w:rsidP="005F494A">
      <w:pPr>
        <w:pStyle w:val="NoSpacing"/>
        <w:rPr>
          <w:rFonts w:ascii="Arial" w:hAnsi="Arial" w:cs="Arial"/>
          <w:b/>
          <w:bCs/>
          <w:i/>
          <w:iCs/>
          <w:sz w:val="28"/>
          <w:szCs w:val="28"/>
        </w:rPr>
      </w:pPr>
      <w:r>
        <w:rPr>
          <w:rFonts w:ascii="Arial" w:hAnsi="Arial" w:cs="Arial"/>
          <w:sz w:val="24"/>
          <w:szCs w:val="24"/>
        </w:rPr>
        <w:t xml:space="preserve"> </w:t>
      </w:r>
    </w:p>
    <w:p w14:paraId="44F0131C" w14:textId="5DEAA02F" w:rsidR="006A66BD" w:rsidRDefault="00B2120E" w:rsidP="002950BD">
      <w:pPr>
        <w:rPr>
          <w:rFonts w:ascii="Arial" w:hAnsi="Arial" w:cs="Arial"/>
          <w:sz w:val="24"/>
          <w:szCs w:val="24"/>
        </w:rPr>
      </w:pPr>
      <w:r>
        <w:rPr>
          <w:rFonts w:ascii="Arial" w:hAnsi="Arial" w:cs="Arial"/>
          <w:b/>
          <w:bCs/>
          <w:i/>
          <w:iCs/>
          <w:noProof/>
          <w:sz w:val="28"/>
          <w:szCs w:val="28"/>
        </w:rPr>
        <mc:AlternateContent>
          <mc:Choice Requires="wpg">
            <w:drawing>
              <wp:anchor distT="0" distB="0" distL="114300" distR="114300" simplePos="0" relativeHeight="251747328" behindDoc="0" locked="0" layoutInCell="1" allowOverlap="1" wp14:anchorId="0DC789FB" wp14:editId="237AA5E3">
                <wp:simplePos x="0" y="0"/>
                <wp:positionH relativeFrom="column">
                  <wp:posOffset>241300</wp:posOffset>
                </wp:positionH>
                <wp:positionV relativeFrom="paragraph">
                  <wp:posOffset>40005</wp:posOffset>
                </wp:positionV>
                <wp:extent cx="5017770" cy="4388485"/>
                <wp:effectExtent l="0" t="0" r="0" b="0"/>
                <wp:wrapTopAndBottom/>
                <wp:docPr id="85" name="Group 85"/>
                <wp:cNvGraphicFramePr/>
                <a:graphic xmlns:a="http://schemas.openxmlformats.org/drawingml/2006/main">
                  <a:graphicData uri="http://schemas.microsoft.com/office/word/2010/wordprocessingGroup">
                    <wpg:wgp>
                      <wpg:cNvGrpSpPr/>
                      <wpg:grpSpPr>
                        <a:xfrm>
                          <a:off x="0" y="0"/>
                          <a:ext cx="5017770" cy="4388485"/>
                          <a:chOff x="0" y="0"/>
                          <a:chExt cx="5018227" cy="4388583"/>
                        </a:xfrm>
                      </wpg:grpSpPr>
                      <wpg:grpSp>
                        <wpg:cNvPr id="83" name="Group 83"/>
                        <wpg:cNvGrpSpPr/>
                        <wpg:grpSpPr>
                          <a:xfrm>
                            <a:off x="0" y="0"/>
                            <a:ext cx="5018227" cy="3671713"/>
                            <a:chOff x="0" y="0"/>
                            <a:chExt cx="5589872" cy="4029551"/>
                          </a:xfrm>
                        </wpg:grpSpPr>
                        <pic:pic xmlns:pic="http://schemas.openxmlformats.org/drawingml/2006/picture">
                          <pic:nvPicPr>
                            <pic:cNvPr id="80" name="Picture 80"/>
                            <pic:cNvPicPr>
                              <a:picLocks noChangeAspect="1"/>
                            </pic:cNvPicPr>
                          </pic:nvPicPr>
                          <pic:blipFill rotWithShape="1">
                            <a:blip r:embed="rId25">
                              <a:extLst>
                                <a:ext uri="{28A0092B-C50C-407E-A947-70E740481C1C}">
                                  <a14:useLocalDpi xmlns:a14="http://schemas.microsoft.com/office/drawing/2010/main" val="0"/>
                                </a:ext>
                              </a:extLst>
                            </a:blip>
                            <a:srcRect t="20612" r="7289" b="21778"/>
                            <a:stretch/>
                          </pic:blipFill>
                          <pic:spPr bwMode="auto">
                            <a:xfrm>
                              <a:off x="0" y="0"/>
                              <a:ext cx="5589872" cy="186474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81" name="Picture 81"/>
                            <pic:cNvPicPr>
                              <a:picLocks noChangeAspect="1"/>
                            </pic:cNvPicPr>
                          </pic:nvPicPr>
                          <pic:blipFill rotWithShape="1">
                            <a:blip r:embed="rId26">
                              <a:extLst>
                                <a:ext uri="{28A0092B-C50C-407E-A947-70E740481C1C}">
                                  <a14:useLocalDpi xmlns:a14="http://schemas.microsoft.com/office/drawing/2010/main" val="0"/>
                                </a:ext>
                              </a:extLst>
                            </a:blip>
                            <a:srcRect t="20463" r="7289" b="12672"/>
                            <a:stretch/>
                          </pic:blipFill>
                          <pic:spPr bwMode="auto">
                            <a:xfrm>
                              <a:off x="0" y="1865126"/>
                              <a:ext cx="5589872" cy="2164425"/>
                            </a:xfrm>
                            <a:prstGeom prst="rect">
                              <a:avLst/>
                            </a:prstGeom>
                            <a:noFill/>
                            <a:ln>
                              <a:noFill/>
                            </a:ln>
                            <a:extLst>
                              <a:ext uri="{53640926-AAD7-44D8-BBD7-CCE9431645EC}">
                                <a14:shadowObscured xmlns:a14="http://schemas.microsoft.com/office/drawing/2010/main"/>
                              </a:ext>
                            </a:extLst>
                          </pic:spPr>
                        </pic:pic>
                      </wpg:grpSp>
                      <wps:wsp>
                        <wps:cNvPr id="84" name="Text Box 2"/>
                        <wps:cNvSpPr txBox="1">
                          <a:spLocks noChangeArrowheads="1"/>
                        </wps:cNvSpPr>
                        <wps:spPr bwMode="auto">
                          <a:xfrm>
                            <a:off x="73147" y="3657110"/>
                            <a:ext cx="4944709" cy="731473"/>
                          </a:xfrm>
                          <a:prstGeom prst="rect">
                            <a:avLst/>
                          </a:prstGeom>
                          <a:solidFill>
                            <a:srgbClr val="FFFFFF"/>
                          </a:solidFill>
                          <a:ln w="9525">
                            <a:noFill/>
                            <a:miter lim="800000"/>
                            <a:headEnd/>
                            <a:tailEnd/>
                          </a:ln>
                        </wps:spPr>
                        <wps:txbx>
                          <w:txbxContent>
                            <w:p w14:paraId="2FB3DC90" w14:textId="4C2A1271" w:rsidR="00901EBE" w:rsidRPr="0054286D" w:rsidRDefault="00901EBE" w:rsidP="00DB1E2E">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w:t>
                              </w:r>
                              <w:r>
                                <w:rPr>
                                  <w:rFonts w:ascii="Arial" w:hAnsi="Arial" w:cs="Arial"/>
                                </w:rPr>
                                <w:t>5</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0DC789FB" id="Group 85" o:spid="_x0000_s1050" style="position:absolute;margin-left:19pt;margin-top:3.15pt;width:395.1pt;height:345.55pt;z-index:251747328;mso-width-relative:margin" coordsize="50182,438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">
                <v:group id="Group 83" o:spid="_x0000_s1051" style="position:absolute;width:50182;height:36717" coordsize="55898,40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shape id="Picture 80" o:spid="_x0000_s1052" type="#_x0000_t75" style="position:absolute;width:55898;height:186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">
                    <v:imagedata r:id="rId27" o:title="" croptop="13508f" cropbottom="14272f" cropright="4777f"/>
                    <v:path arrowok="t"/>
                  </v:shape>
                  <v:shape id="Picture 81" o:spid="_x0000_s1053" type="#_x0000_t75" style="position:absolute;top:18651;width:55898;height:21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">
                    <v:imagedata r:id="rId28" o:title="" croptop="13411f" cropbottom="8305f" cropright="4777f"/>
                    <v:path arrowok="t"/>
                  </v:shape>
                </v:group>
                <v:shape id="Text Box 2" o:spid="_x0000_s1054" type="#_x0000_t202" style="position:absolute;left:731;top:36571;width:49447;height:7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" stroked="f">
                  <v:textbox>
                    <w:txbxContent>
                      <w:p w14:paraId="2FB3DC90" w14:textId="4C2A1271" w:rsidR="00901EBE" w:rsidRPr="0054286D" w:rsidRDefault="00901EBE" w:rsidP="00DB1E2E">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w:t>
                        </w:r>
                        <w:r>
                          <w:rPr>
                            <w:rFonts w:ascii="Arial" w:hAnsi="Arial" w:cs="Arial"/>
                          </w:rPr>
                          <w:t>5</w:t>
                        </w:r>
                      </w:p>
                    </w:txbxContent>
                  </v:textbox>
                </v:shape>
                <w10:wrap type="topAndBottom"/>
              </v:group>
            </w:pict>
          </mc:Fallback>
        </mc:AlternateContent>
      </w:r>
    </w:p>
    <w:p w14:paraId="5976C690" w14:textId="77777777" w:rsidR="00290219" w:rsidRDefault="00290219" w:rsidP="005F494A">
      <w:pPr>
        <w:pStyle w:val="NoSpacing"/>
        <w:rPr>
          <w:rFonts w:ascii="Arial" w:hAnsi="Arial" w:cs="Arial"/>
          <w:b/>
          <w:bCs/>
          <w:i/>
          <w:iCs/>
          <w:sz w:val="28"/>
          <w:szCs w:val="28"/>
        </w:rPr>
      </w:pPr>
    </w:p>
    <w:p w14:paraId="7523794F" w14:textId="7E3E4BEC" w:rsidR="00CD21C1" w:rsidRPr="00477771" w:rsidRDefault="00ED41B1" w:rsidP="005F494A">
      <w:pPr>
        <w:pStyle w:val="NoSpacing"/>
        <w:rPr>
          <w:rFonts w:ascii="Arial" w:hAnsi="Arial" w:cs="Arial"/>
          <w:b/>
          <w:bCs/>
          <w:i/>
          <w:iCs/>
          <w:sz w:val="28"/>
          <w:szCs w:val="28"/>
        </w:rPr>
      </w:pPr>
      <w:r w:rsidRPr="00102217">
        <w:rPr>
          <w:rFonts w:ascii="Arial" w:hAnsi="Arial" w:cs="Arial"/>
          <w:b/>
          <w:bCs/>
          <w:i/>
          <w:iCs/>
          <w:sz w:val="28"/>
          <w:szCs w:val="28"/>
        </w:rPr>
        <w:t>Discussion—</w:t>
      </w:r>
      <w:r w:rsidR="003609AE">
        <w:rPr>
          <w:rFonts w:ascii="Arial" w:hAnsi="Arial" w:cs="Arial"/>
          <w:b/>
          <w:bCs/>
          <w:i/>
          <w:iCs/>
          <w:sz w:val="28"/>
          <w:szCs w:val="28"/>
        </w:rPr>
        <w:t xml:space="preserve"> </w:t>
      </w:r>
    </w:p>
    <w:p w14:paraId="73FE43FE" w14:textId="4249318F" w:rsidR="00E71658" w:rsidDel="004209C0" w:rsidRDefault="00E71658" w:rsidP="005F494A">
      <w:pPr>
        <w:pStyle w:val="NoSpacing"/>
        <w:rPr>
          <w:del w:id="294" w:author="alisha saley" w:date="2023-10-18T19:53:00Z"/>
          <w:rFonts w:ascii="Arial" w:hAnsi="Arial" w:cs="Arial"/>
          <w:b/>
          <w:bCs/>
          <w:i/>
          <w:iCs/>
          <w:sz w:val="28"/>
          <w:szCs w:val="28"/>
        </w:rPr>
      </w:pPr>
    </w:p>
    <w:p w14:paraId="0CFF0A60" w14:textId="77777777" w:rsidR="004209C0" w:rsidRPr="00CD21C1" w:rsidRDefault="004209C0" w:rsidP="005F494A">
      <w:pPr>
        <w:pStyle w:val="NoSpacing"/>
        <w:rPr>
          <w:ins w:id="295" w:author="alisha saley" w:date="2023-10-18T19:53:00Z"/>
          <w:rFonts w:ascii="Arial" w:hAnsi="Arial" w:cs="Arial"/>
          <w:sz w:val="24"/>
          <w:szCs w:val="24"/>
        </w:rPr>
      </w:pPr>
    </w:p>
    <w:p w14:paraId="1D823C18" w14:textId="77777777" w:rsidR="00E71658" w:rsidRDefault="00E71658">
      <w:pPr>
        <w:rPr>
          <w:rFonts w:ascii="Arial" w:hAnsi="Arial" w:cs="Arial"/>
          <w:b/>
          <w:bCs/>
          <w:i/>
          <w:iCs/>
          <w:sz w:val="28"/>
          <w:szCs w:val="28"/>
        </w:rPr>
      </w:pPr>
      <w:del w:id="296" w:author="alisha saley" w:date="2023-10-18T19:53:00Z">
        <w:r w:rsidDel="004209C0">
          <w:rPr>
            <w:rFonts w:ascii="Arial" w:hAnsi="Arial" w:cs="Arial"/>
            <w:b/>
            <w:bCs/>
            <w:i/>
            <w:iCs/>
            <w:sz w:val="28"/>
            <w:szCs w:val="28"/>
          </w:rPr>
          <w:lastRenderedPageBreak/>
          <w:br w:type="page"/>
        </w:r>
      </w:del>
    </w:p>
    <w:p w14:paraId="2D9B271C" w14:textId="2DBF4336" w:rsidR="00280737" w:rsidRPr="00102217" w:rsidRDefault="00280737" w:rsidP="00280737">
      <w:pPr>
        <w:pStyle w:val="NoSpacing"/>
        <w:rPr>
          <w:rFonts w:ascii="Arial" w:hAnsi="Arial" w:cs="Arial"/>
          <w:b/>
          <w:bCs/>
          <w:i/>
          <w:iCs/>
          <w:sz w:val="28"/>
          <w:szCs w:val="28"/>
        </w:rPr>
      </w:pPr>
      <w:r>
        <w:rPr>
          <w:rFonts w:ascii="Arial" w:hAnsi="Arial" w:cs="Arial"/>
          <w:b/>
          <w:bCs/>
          <w:i/>
          <w:iCs/>
          <w:sz w:val="28"/>
          <w:szCs w:val="28"/>
        </w:rPr>
        <w:lastRenderedPageBreak/>
        <w:t>Tables</w:t>
      </w:r>
      <w:r w:rsidRPr="00102217">
        <w:rPr>
          <w:rFonts w:ascii="Arial" w:hAnsi="Arial" w:cs="Arial"/>
          <w:b/>
          <w:bCs/>
          <w:i/>
          <w:iCs/>
          <w:sz w:val="28"/>
          <w:szCs w:val="28"/>
        </w:rPr>
        <w:t>—</w:t>
      </w:r>
    </w:p>
    <w:p w14:paraId="5B56C4C5" w14:textId="2AC79701" w:rsidR="007C1518" w:rsidRDefault="007C1518" w:rsidP="005F494A">
      <w:pPr>
        <w:pStyle w:val="NoSpacing"/>
        <w:rPr>
          <w:rFonts w:ascii="Arial" w:hAnsi="Arial" w:cs="Arial"/>
          <w:b/>
          <w:bCs/>
          <w:i/>
          <w:iCs/>
          <w:sz w:val="24"/>
          <w:szCs w:val="24"/>
        </w:rPr>
      </w:pPr>
    </w:p>
    <w:p w14:paraId="04C06B08" w14:textId="612D0490" w:rsidR="00280737" w:rsidRPr="00B20949" w:rsidRDefault="00280737" w:rsidP="00280737">
      <w:pPr>
        <w:rPr>
          <w:rFonts w:ascii="Arial" w:hAnsi="Arial" w:cs="Arial"/>
          <w:color w:val="000000" w:themeColor="text1"/>
          <w:kern w:val="24"/>
        </w:rPr>
      </w:pPr>
      <w:r w:rsidRPr="00B20949">
        <w:rPr>
          <w:rFonts w:ascii="Arial" w:hAnsi="Arial" w:cs="Arial"/>
          <w:color w:val="000000" w:themeColor="text1"/>
        </w:rPr>
        <w:t xml:space="preserve">Table </w:t>
      </w:r>
      <w:r>
        <w:rPr>
          <w:rFonts w:ascii="Arial" w:hAnsi="Arial" w:cs="Arial"/>
          <w:color w:val="000000" w:themeColor="text1"/>
        </w:rPr>
        <w:t>1</w:t>
      </w:r>
      <w:r w:rsidRPr="00B20949">
        <w:rPr>
          <w:rFonts w:ascii="Arial" w:hAnsi="Arial" w:cs="Arial"/>
          <w:color w:val="000000" w:themeColor="text1"/>
        </w:rPr>
        <w:t xml:space="preserve">. </w:t>
      </w:r>
      <w:r w:rsidRPr="00B20949">
        <w:rPr>
          <w:rFonts w:ascii="Arial" w:hAnsi="Arial" w:cs="Arial"/>
          <w:color w:val="000000" w:themeColor="text1"/>
          <w:kern w:val="24"/>
        </w:rPr>
        <w:t xml:space="preserve">Results of mixed effects, linear model testing the effects of </w:t>
      </w:r>
      <w:r>
        <w:rPr>
          <w:rFonts w:ascii="Arial" w:hAnsi="Arial" w:cs="Arial"/>
          <w:color w:val="000000" w:themeColor="text1"/>
          <w:kern w:val="24"/>
        </w:rPr>
        <w:t xml:space="preserve">TA ,salinity (categorical), and initial size on relative shell growth as a function of time period (initial or later) along an exposure trajectory </w:t>
      </w:r>
      <w:r w:rsidRPr="00B20949">
        <w:rPr>
          <w:rFonts w:ascii="Arial" w:hAnsi="Arial" w:cs="Arial"/>
          <w:color w:val="000000" w:themeColor="text1"/>
          <w:kern w:val="24"/>
        </w:rPr>
        <w:t>(</w:t>
      </w:r>
      <w:r>
        <w:rPr>
          <w:rFonts w:ascii="Arial" w:hAnsi="Arial" w:cs="Arial"/>
          <w:color w:val="000000" w:themeColor="text1"/>
        </w:rPr>
        <w:t>mm</w:t>
      </w:r>
      <w:r>
        <w:rPr>
          <w:rFonts w:ascii="Arial" w:hAnsi="Arial" w:cs="Arial"/>
          <w:color w:val="000000" w:themeColor="text1"/>
          <w:vertAlign w:val="superscript"/>
        </w:rPr>
        <w:t>2</w:t>
      </w:r>
      <w:r>
        <w:rPr>
          <w:rFonts w:ascii="Arial" w:hAnsi="Arial" w:cs="Arial"/>
          <w:color w:val="000000" w:themeColor="text1"/>
        </w:rPr>
        <w:t xml:space="preserve"> d</w:t>
      </w:r>
      <w:r w:rsidRPr="00B20949">
        <w:rPr>
          <w:rFonts w:ascii="Arial" w:hAnsi="Arial" w:cs="Arial"/>
          <w:color w:val="000000" w:themeColor="text1"/>
          <w:vertAlign w:val="superscript"/>
        </w:rPr>
        <w:t>-1</w:t>
      </w:r>
      <w:r w:rsidRPr="00B20949">
        <w:rPr>
          <w:rFonts w:ascii="Arial" w:hAnsi="Arial" w:cs="Arial"/>
          <w:color w:val="000000" w:themeColor="text1"/>
          <w:kern w:val="24"/>
        </w:rPr>
        <w:t>)</w:t>
      </w:r>
      <w:r>
        <w:rPr>
          <w:rFonts w:ascii="Arial" w:hAnsi="Arial" w:cs="Arial"/>
          <w:color w:val="000000" w:themeColor="text1"/>
          <w:kern w:val="24"/>
        </w:rPr>
        <w:t xml:space="preserve"> </w:t>
      </w:r>
      <w:r w:rsidRPr="00B20949">
        <w:rPr>
          <w:rFonts w:ascii="Arial" w:hAnsi="Arial" w:cs="Arial"/>
          <w:color w:val="000000" w:themeColor="text1"/>
          <w:kern w:val="24"/>
        </w:rPr>
        <w:t xml:space="preserve">in </w:t>
      </w:r>
      <w:r>
        <w:rPr>
          <w:rFonts w:ascii="Arial" w:hAnsi="Arial" w:cs="Arial"/>
          <w:color w:val="000000" w:themeColor="text1"/>
          <w:kern w:val="24"/>
        </w:rPr>
        <w:t xml:space="preserve">juvenile </w:t>
      </w:r>
      <w:r>
        <w:rPr>
          <w:rFonts w:ascii="Arial" w:hAnsi="Arial" w:cs="Arial"/>
          <w:i/>
          <w:iCs/>
          <w:color w:val="000000" w:themeColor="text1"/>
          <w:kern w:val="24"/>
        </w:rPr>
        <w:t xml:space="preserve">Crassostrea virginica </w:t>
      </w:r>
      <w:r>
        <w:rPr>
          <w:rFonts w:ascii="Arial" w:hAnsi="Arial" w:cs="Arial"/>
          <w:color w:val="000000" w:themeColor="text1"/>
          <w:kern w:val="24"/>
        </w:rPr>
        <w:t>oysters exposed to altered seawater conditions for 5 weeks.</w:t>
      </w:r>
      <w:r w:rsidRPr="00B20949">
        <w:rPr>
          <w:rFonts w:ascii="Arial" w:hAnsi="Arial" w:cs="Arial"/>
          <w:color w:val="000000" w:themeColor="text1"/>
          <w:kern w:val="24"/>
        </w:rPr>
        <w:t xml:space="preserve"> </w:t>
      </w:r>
      <w:r>
        <w:rPr>
          <w:rFonts w:ascii="Arial" w:hAnsi="Arial" w:cs="Arial"/>
          <w:color w:val="000000" w:themeColor="text1"/>
          <w:kern w:val="24"/>
        </w:rPr>
        <w:t>The difference in surface area was calculated relative to the size of the oyster at the beginning of the experimental increment (size at day 0 (initial period) or at day 18 (later period).</w:t>
      </w:r>
      <w:r w:rsidRPr="00B20949">
        <w:rPr>
          <w:rFonts w:ascii="Arial" w:hAnsi="Arial" w:cs="Arial"/>
          <w:color w:val="000000" w:themeColor="text1"/>
          <w:kern w:val="24"/>
        </w:rPr>
        <w:t xml:space="preserve"> L-Ratios and p-values were recorded during backward stepwise model selection and refer to the ANOVA test output between the full model and a model with the specified predictor omitted.</w:t>
      </w:r>
      <w:r>
        <w:rPr>
          <w:rFonts w:ascii="Arial" w:hAnsi="Arial" w:cs="Arial"/>
          <w:color w:val="000000" w:themeColor="text1"/>
          <w:kern w:val="24"/>
        </w:rPr>
        <w:t xml:space="preserve"> L. Ratios were not computed for parameters found to be insignificant. </w:t>
      </w:r>
      <w:r w:rsidRPr="00B20949">
        <w:rPr>
          <w:rFonts w:ascii="Arial" w:hAnsi="Arial" w:cs="Arial"/>
          <w:color w:val="000000" w:themeColor="text1"/>
          <w:kern w:val="24"/>
        </w:rPr>
        <w:t xml:space="preserve">Bolded values denote a significant effect, determined by alpha &lt; 0.05. The final model: </w:t>
      </w:r>
      <w:r>
        <w:rPr>
          <w:rFonts w:ascii="Arial" w:hAnsi="Arial" w:cs="Arial"/>
          <w:color w:val="000000" w:themeColor="text1"/>
          <w:kern w:val="24"/>
        </w:rPr>
        <w:t>Incremental growth rate</w:t>
      </w:r>
      <w:r w:rsidRPr="00B20949">
        <w:rPr>
          <w:rFonts w:ascii="Arial" w:hAnsi="Arial" w:cs="Arial"/>
          <w:color w:val="000000" w:themeColor="text1"/>
          <w:kern w:val="24"/>
        </w:rPr>
        <w:t xml:space="preserve"> ~</w:t>
      </w:r>
      <w:r>
        <w:rPr>
          <w:rFonts w:ascii="Arial" w:hAnsi="Arial" w:cs="Arial"/>
          <w:color w:val="000000" w:themeColor="text1"/>
          <w:kern w:val="24"/>
        </w:rPr>
        <w:t xml:space="preserve"> size + categorical(salinity, 2 levels) + continuous(TA) </w:t>
      </w:r>
      <w:r w:rsidRPr="00B20949">
        <w:rPr>
          <w:rFonts w:ascii="Arial" w:hAnsi="Arial" w:cs="Arial"/>
          <w:color w:val="000000" w:themeColor="text1"/>
          <w:kern w:val="24"/>
        </w:rPr>
        <w:t>+</w:t>
      </w:r>
      <w:r>
        <w:rPr>
          <w:rFonts w:ascii="Arial" w:hAnsi="Arial" w:cs="Arial"/>
          <w:color w:val="000000" w:themeColor="text1"/>
          <w:kern w:val="24"/>
        </w:rPr>
        <w:t xml:space="preserve"> categorical</w:t>
      </w:r>
      <w:r w:rsidRPr="00B20949">
        <w:rPr>
          <w:rFonts w:ascii="Arial" w:hAnsi="Arial" w:cs="Arial"/>
          <w:color w:val="000000" w:themeColor="text1"/>
          <w:kern w:val="24"/>
        </w:rPr>
        <w:t>(</w:t>
      </w:r>
      <w:r>
        <w:rPr>
          <w:rFonts w:ascii="Arial" w:hAnsi="Arial" w:cs="Arial"/>
          <w:color w:val="000000" w:themeColor="text1"/>
          <w:kern w:val="24"/>
        </w:rPr>
        <w:t>time period, 2 levels) + interaction (TA: time period) + interaction (S + time period) + RI(bin)</w:t>
      </w:r>
      <w:r w:rsidRPr="00B20949">
        <w:rPr>
          <w:rFonts w:ascii="Arial" w:hAnsi="Arial" w:cs="Arial"/>
          <w:color w:val="000000" w:themeColor="text1"/>
          <w:kern w:val="24"/>
        </w:rPr>
        <w:t xml:space="preserve">, accounted for ~ </w:t>
      </w:r>
      <w:r w:rsidR="00BF0B85">
        <w:rPr>
          <w:rFonts w:ascii="Arial" w:hAnsi="Arial" w:cs="Arial"/>
          <w:color w:val="000000" w:themeColor="text1"/>
          <w:kern w:val="24"/>
        </w:rPr>
        <w:t>30</w:t>
      </w:r>
      <w:r w:rsidRPr="00B20949">
        <w:rPr>
          <w:rFonts w:ascii="Arial" w:hAnsi="Arial" w:cs="Arial"/>
          <w:color w:val="000000" w:themeColor="text1"/>
          <w:kern w:val="24"/>
        </w:rPr>
        <w:t>% of the variation.</w:t>
      </w:r>
      <w:r>
        <w:rPr>
          <w:rFonts w:ascii="Arial" w:hAnsi="Arial" w:cs="Arial"/>
          <w:color w:val="000000" w:themeColor="text1"/>
          <w:kern w:val="24"/>
        </w:rPr>
        <w:t xml:space="preserve"> </w:t>
      </w: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280737" w:rsidRPr="005D300B" w14:paraId="359B9674" w14:textId="77777777" w:rsidTr="00901EBE">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64D6D6B0" w14:textId="77777777" w:rsidR="00280737" w:rsidRPr="003A626C" w:rsidRDefault="00280737" w:rsidP="00901EBE">
            <w:pPr>
              <w:ind w:right="-44"/>
              <w:rPr>
                <w:rFonts w:ascii="Arial" w:eastAsia="Times New Roman" w:hAnsi="Arial" w:cs="Arial"/>
                <w:b/>
                <w:bCs/>
                <w:color w:val="000000" w:themeColor="text1"/>
                <w:sz w:val="8"/>
                <w:szCs w:val="8"/>
              </w:rPr>
            </w:pPr>
          </w:p>
          <w:p w14:paraId="20F71467" w14:textId="77777777" w:rsidR="00280737" w:rsidRPr="00C4494E" w:rsidRDefault="00280737" w:rsidP="00901EBE">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41D66D90" w14:textId="77777777" w:rsidR="00280737" w:rsidRPr="00C4494E" w:rsidRDefault="00280737" w:rsidP="00901EBE">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w:t>
            </w:r>
            <w:r>
              <w:rPr>
                <w:rFonts w:ascii="Arial" w:eastAsia="Times New Roman" w:hAnsi="Arial" w:cs="Arial"/>
                <w:color w:val="000000" w:themeColor="text1"/>
                <w:sz w:val="18"/>
                <w:szCs w:val="18"/>
              </w:rPr>
              <w:t>0.30</w:t>
            </w:r>
            <w:r w:rsidRPr="00C4494E">
              <w:rPr>
                <w:rFonts w:ascii="Arial" w:eastAsia="Times New Roman" w:hAnsi="Arial" w:cs="Arial"/>
                <w:color w:val="000000" w:themeColor="text1"/>
                <w:sz w:val="18"/>
                <w:szCs w:val="18"/>
              </w:rPr>
              <w:t xml:space="preserve">                                                                             </w:t>
            </w:r>
          </w:p>
          <w:p w14:paraId="5A36055A" w14:textId="77777777" w:rsidR="00280737" w:rsidRPr="005F0947" w:rsidRDefault="00280737" w:rsidP="00901EBE">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w:t>
            </w:r>
            <w:r>
              <w:rPr>
                <w:rFonts w:ascii="Arial" w:eastAsia="Times New Roman" w:hAnsi="Arial" w:cs="Arial"/>
                <w:color w:val="000000" w:themeColor="text1"/>
                <w:sz w:val="18"/>
                <w:szCs w:val="18"/>
              </w:rPr>
              <w:t>0.30</w:t>
            </w:r>
          </w:p>
        </w:tc>
        <w:tc>
          <w:tcPr>
            <w:tcW w:w="1379" w:type="dxa"/>
            <w:tcBorders>
              <w:top w:val="single" w:sz="4" w:space="0" w:color="auto"/>
              <w:left w:val="nil"/>
              <w:bottom w:val="double" w:sz="6" w:space="0" w:color="auto"/>
              <w:right w:val="nil"/>
            </w:tcBorders>
            <w:shd w:val="clear" w:color="auto" w:fill="auto"/>
            <w:noWrap/>
            <w:vAlign w:val="center"/>
            <w:hideMark/>
          </w:tcPr>
          <w:p w14:paraId="657837F1" w14:textId="77777777" w:rsidR="00280737" w:rsidRPr="005F0947" w:rsidRDefault="00280737" w:rsidP="00901EBE">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5007081E" w14:textId="77777777" w:rsidR="00280737" w:rsidRPr="005F0947" w:rsidRDefault="00280737" w:rsidP="00901EBE">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38CF527F" w14:textId="77777777" w:rsidR="00280737" w:rsidRPr="005F0947" w:rsidRDefault="00280737" w:rsidP="00901EBE">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049CA5B0" w14:textId="77777777" w:rsidR="00280737" w:rsidRPr="005F0947" w:rsidRDefault="00280737" w:rsidP="00901EBE">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088CF25C" w14:textId="77777777" w:rsidR="00280737" w:rsidRPr="005F0947" w:rsidRDefault="00280737" w:rsidP="00901EBE">
            <w:pPr>
              <w:rPr>
                <w:rFonts w:ascii="Arial" w:eastAsia="Times New Roman" w:hAnsi="Arial" w:cs="Arial"/>
                <w:b/>
                <w:bCs/>
                <w:color w:val="000000" w:themeColor="text1"/>
              </w:rPr>
            </w:pPr>
            <w:r>
              <w:rPr>
                <w:rFonts w:ascii="Arial" w:eastAsia="Times New Roman" w:hAnsi="Arial" w:cs="Arial"/>
                <w:b/>
                <w:bCs/>
                <w:color w:val="000000" w:themeColor="text1"/>
              </w:rPr>
              <w:t>L. Ratio</w:t>
            </w: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223A6759" w14:textId="77777777" w:rsidR="00280737" w:rsidRPr="005F0947" w:rsidRDefault="00280737" w:rsidP="00901EBE">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280737" w:rsidRPr="005D300B" w14:paraId="258A57BA" w14:textId="77777777" w:rsidTr="00901EBE">
        <w:trPr>
          <w:trHeight w:val="378"/>
        </w:trPr>
        <w:tc>
          <w:tcPr>
            <w:tcW w:w="2700" w:type="dxa"/>
            <w:tcBorders>
              <w:top w:val="nil"/>
              <w:left w:val="single" w:sz="4" w:space="0" w:color="auto"/>
              <w:bottom w:val="nil"/>
              <w:right w:val="nil"/>
            </w:tcBorders>
            <w:shd w:val="clear" w:color="auto" w:fill="auto"/>
            <w:vAlign w:val="center"/>
          </w:tcPr>
          <w:p w14:paraId="2CE7A0CE" w14:textId="77777777" w:rsidR="00280737" w:rsidRPr="005F0947" w:rsidRDefault="00280737" w:rsidP="00901EBE">
            <w:pPr>
              <w:ind w:right="-44"/>
              <w:rPr>
                <w:rFonts w:ascii="Arial" w:eastAsia="Times New Roman" w:hAnsi="Arial" w:cs="Arial"/>
                <w:color w:val="000000" w:themeColor="text1"/>
              </w:rPr>
            </w:pPr>
            <w:r>
              <w:rPr>
                <w:rFonts w:ascii="Arial" w:eastAsia="Times New Roman" w:hAnsi="Arial" w:cs="Arial"/>
                <w:color w:val="000000" w:themeColor="text1"/>
              </w:rPr>
              <w:t>Intercept (ambient S)</w:t>
            </w:r>
          </w:p>
        </w:tc>
        <w:tc>
          <w:tcPr>
            <w:tcW w:w="1379" w:type="dxa"/>
            <w:tcBorders>
              <w:top w:val="nil"/>
              <w:left w:val="nil"/>
              <w:bottom w:val="nil"/>
              <w:right w:val="nil"/>
            </w:tcBorders>
            <w:shd w:val="clear" w:color="auto" w:fill="auto"/>
            <w:noWrap/>
            <w:vAlign w:val="center"/>
          </w:tcPr>
          <w:p w14:paraId="4D10CF4F"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1.7609</w:t>
            </w:r>
          </w:p>
        </w:tc>
        <w:tc>
          <w:tcPr>
            <w:tcW w:w="1260" w:type="dxa"/>
            <w:tcBorders>
              <w:top w:val="nil"/>
              <w:left w:val="nil"/>
              <w:bottom w:val="nil"/>
              <w:right w:val="nil"/>
            </w:tcBorders>
            <w:shd w:val="clear" w:color="auto" w:fill="auto"/>
            <w:noWrap/>
            <w:vAlign w:val="center"/>
          </w:tcPr>
          <w:p w14:paraId="18EDE6B0"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0.2019</w:t>
            </w:r>
          </w:p>
        </w:tc>
        <w:tc>
          <w:tcPr>
            <w:tcW w:w="1080" w:type="dxa"/>
            <w:tcBorders>
              <w:top w:val="nil"/>
              <w:left w:val="nil"/>
              <w:bottom w:val="nil"/>
              <w:right w:val="nil"/>
            </w:tcBorders>
            <w:shd w:val="clear" w:color="auto" w:fill="auto"/>
            <w:noWrap/>
            <w:vAlign w:val="center"/>
          </w:tcPr>
          <w:p w14:paraId="79B7B15F" w14:textId="77777777" w:rsidR="00280737" w:rsidRPr="005F0947" w:rsidRDefault="00280737" w:rsidP="00901EBE">
            <w:pPr>
              <w:ind w:right="-91"/>
              <w:rPr>
                <w:rFonts w:ascii="Arial" w:eastAsia="Times New Roman" w:hAnsi="Arial" w:cs="Arial"/>
                <w:color w:val="000000" w:themeColor="text1"/>
              </w:rPr>
            </w:pPr>
            <w:r>
              <w:rPr>
                <w:rFonts w:ascii="Arial" w:eastAsia="Times New Roman" w:hAnsi="Arial" w:cs="Arial"/>
                <w:color w:val="000000" w:themeColor="text1"/>
              </w:rPr>
              <w:t>8.7220</w:t>
            </w:r>
          </w:p>
        </w:tc>
        <w:tc>
          <w:tcPr>
            <w:tcW w:w="810" w:type="dxa"/>
            <w:tcBorders>
              <w:top w:val="nil"/>
              <w:left w:val="nil"/>
              <w:bottom w:val="nil"/>
              <w:right w:val="nil"/>
            </w:tcBorders>
            <w:shd w:val="clear" w:color="auto" w:fill="auto"/>
            <w:noWrap/>
            <w:vAlign w:val="center"/>
          </w:tcPr>
          <w:p w14:paraId="171C75A3"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446</w:t>
            </w:r>
          </w:p>
        </w:tc>
        <w:tc>
          <w:tcPr>
            <w:tcW w:w="1231" w:type="dxa"/>
            <w:tcBorders>
              <w:top w:val="nil"/>
              <w:left w:val="nil"/>
              <w:bottom w:val="nil"/>
              <w:right w:val="nil"/>
            </w:tcBorders>
            <w:shd w:val="clear" w:color="auto" w:fill="auto"/>
            <w:noWrap/>
            <w:vAlign w:val="center"/>
          </w:tcPr>
          <w:p w14:paraId="39D9A5E3"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6DBDCDBA" w14:textId="77777777" w:rsidR="00280737" w:rsidRPr="00660977" w:rsidRDefault="00280737" w:rsidP="00901EBE">
            <w:pPr>
              <w:ind w:right="75"/>
              <w:rPr>
                <w:rFonts w:ascii="Arial" w:hAnsi="Arial" w:cs="Arial"/>
                <w:b/>
                <w:bCs/>
                <w:color w:val="000000" w:themeColor="text1"/>
              </w:rPr>
            </w:pPr>
            <w:r w:rsidRPr="00660977">
              <w:rPr>
                <w:rFonts w:ascii="Arial" w:hAnsi="Arial" w:cs="Arial"/>
                <w:b/>
                <w:bCs/>
                <w:color w:val="000000" w:themeColor="text1"/>
              </w:rPr>
              <w:t>&lt; 0.0001</w:t>
            </w:r>
          </w:p>
        </w:tc>
      </w:tr>
      <w:tr w:rsidR="00280737" w:rsidRPr="005D300B" w14:paraId="11C4C4B4" w14:textId="77777777" w:rsidTr="00901EBE">
        <w:trPr>
          <w:trHeight w:val="214"/>
        </w:trPr>
        <w:tc>
          <w:tcPr>
            <w:tcW w:w="2700" w:type="dxa"/>
            <w:tcBorders>
              <w:top w:val="nil"/>
              <w:left w:val="single" w:sz="4" w:space="0" w:color="auto"/>
              <w:bottom w:val="nil"/>
              <w:right w:val="nil"/>
            </w:tcBorders>
            <w:shd w:val="clear" w:color="auto" w:fill="auto"/>
            <w:vAlign w:val="center"/>
          </w:tcPr>
          <w:p w14:paraId="4754377D" w14:textId="77777777" w:rsidR="00280737" w:rsidRPr="008775CE" w:rsidRDefault="00280737" w:rsidP="00901EBE">
            <w:pPr>
              <w:ind w:right="-44"/>
              <w:rPr>
                <w:rFonts w:ascii="Arial" w:eastAsia="Times New Roman" w:hAnsi="Arial" w:cs="Arial"/>
                <w:color w:val="000000" w:themeColor="text1"/>
              </w:rPr>
            </w:pPr>
            <w:r>
              <w:rPr>
                <w:rFonts w:ascii="Arial" w:eastAsia="Times New Roman" w:hAnsi="Arial" w:cs="Arial"/>
                <w:color w:val="000000" w:themeColor="text1"/>
              </w:rPr>
              <w:t>Low S</w:t>
            </w:r>
          </w:p>
        </w:tc>
        <w:tc>
          <w:tcPr>
            <w:tcW w:w="1379" w:type="dxa"/>
            <w:tcBorders>
              <w:top w:val="nil"/>
              <w:left w:val="nil"/>
              <w:bottom w:val="nil"/>
              <w:right w:val="nil"/>
            </w:tcBorders>
            <w:shd w:val="clear" w:color="auto" w:fill="auto"/>
            <w:noWrap/>
            <w:vAlign w:val="center"/>
          </w:tcPr>
          <w:p w14:paraId="04E183BD"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-0.0091</w:t>
            </w:r>
          </w:p>
        </w:tc>
        <w:tc>
          <w:tcPr>
            <w:tcW w:w="1260" w:type="dxa"/>
            <w:tcBorders>
              <w:top w:val="nil"/>
              <w:left w:val="nil"/>
              <w:bottom w:val="nil"/>
              <w:right w:val="nil"/>
            </w:tcBorders>
            <w:shd w:val="clear" w:color="auto" w:fill="auto"/>
            <w:noWrap/>
            <w:vAlign w:val="center"/>
          </w:tcPr>
          <w:p w14:paraId="5A87AE85"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0.0576</w:t>
            </w:r>
          </w:p>
        </w:tc>
        <w:tc>
          <w:tcPr>
            <w:tcW w:w="1080" w:type="dxa"/>
            <w:tcBorders>
              <w:top w:val="nil"/>
              <w:left w:val="nil"/>
              <w:bottom w:val="nil"/>
              <w:right w:val="nil"/>
            </w:tcBorders>
            <w:shd w:val="clear" w:color="auto" w:fill="auto"/>
            <w:noWrap/>
            <w:vAlign w:val="center"/>
          </w:tcPr>
          <w:p w14:paraId="223EFB63" w14:textId="77777777" w:rsidR="00280737" w:rsidRPr="005F0947" w:rsidRDefault="00280737" w:rsidP="00901EBE">
            <w:pPr>
              <w:ind w:right="-91"/>
              <w:rPr>
                <w:rFonts w:ascii="Arial" w:eastAsia="Times New Roman" w:hAnsi="Arial" w:cs="Arial"/>
                <w:color w:val="000000" w:themeColor="text1"/>
              </w:rPr>
            </w:pPr>
            <w:r>
              <w:rPr>
                <w:rFonts w:ascii="Arial" w:eastAsia="Times New Roman" w:hAnsi="Arial" w:cs="Arial"/>
                <w:color w:val="000000" w:themeColor="text1"/>
              </w:rPr>
              <w:t>-0.1586</w:t>
            </w:r>
          </w:p>
        </w:tc>
        <w:tc>
          <w:tcPr>
            <w:tcW w:w="810" w:type="dxa"/>
            <w:tcBorders>
              <w:top w:val="nil"/>
              <w:left w:val="nil"/>
              <w:bottom w:val="nil"/>
              <w:right w:val="nil"/>
            </w:tcBorders>
            <w:shd w:val="clear" w:color="auto" w:fill="auto"/>
            <w:noWrap/>
            <w:vAlign w:val="center"/>
          </w:tcPr>
          <w:p w14:paraId="653EBAFC"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446</w:t>
            </w:r>
          </w:p>
        </w:tc>
        <w:tc>
          <w:tcPr>
            <w:tcW w:w="1231" w:type="dxa"/>
            <w:tcBorders>
              <w:top w:val="nil"/>
              <w:left w:val="nil"/>
              <w:bottom w:val="nil"/>
              <w:right w:val="nil"/>
            </w:tcBorders>
            <w:shd w:val="clear" w:color="auto" w:fill="auto"/>
            <w:noWrap/>
            <w:vAlign w:val="center"/>
          </w:tcPr>
          <w:p w14:paraId="32985454"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18E7DAE2" w14:textId="77777777" w:rsidR="00280737" w:rsidRPr="00945377" w:rsidRDefault="00280737" w:rsidP="00901EBE">
            <w:pPr>
              <w:ind w:right="75"/>
              <w:rPr>
                <w:rFonts w:ascii="Arial" w:eastAsia="Times New Roman" w:hAnsi="Arial" w:cs="Arial"/>
                <w:color w:val="000000" w:themeColor="text1"/>
              </w:rPr>
            </w:pPr>
            <w:r w:rsidRPr="00660977">
              <w:rPr>
                <w:rFonts w:ascii="Arial" w:eastAsia="Times New Roman" w:hAnsi="Arial" w:cs="Arial"/>
                <w:color w:val="000000" w:themeColor="text1"/>
              </w:rPr>
              <w:t>0.8740</w:t>
            </w:r>
          </w:p>
        </w:tc>
      </w:tr>
      <w:tr w:rsidR="00280737" w:rsidRPr="005D300B" w14:paraId="77B41B77" w14:textId="77777777" w:rsidTr="00901EBE">
        <w:trPr>
          <w:trHeight w:val="355"/>
        </w:trPr>
        <w:tc>
          <w:tcPr>
            <w:tcW w:w="2700" w:type="dxa"/>
            <w:tcBorders>
              <w:top w:val="nil"/>
              <w:left w:val="single" w:sz="4" w:space="0" w:color="auto"/>
              <w:bottom w:val="nil"/>
              <w:right w:val="nil"/>
            </w:tcBorders>
            <w:shd w:val="clear" w:color="auto" w:fill="auto"/>
            <w:vAlign w:val="center"/>
          </w:tcPr>
          <w:p w14:paraId="44BAF47F" w14:textId="77777777" w:rsidR="00280737" w:rsidRPr="005F0947" w:rsidRDefault="00280737" w:rsidP="00901EBE">
            <w:pPr>
              <w:ind w:right="-44"/>
              <w:rPr>
                <w:rFonts w:ascii="Arial" w:eastAsia="Times New Roman" w:hAnsi="Arial" w:cs="Arial"/>
                <w:color w:val="000000" w:themeColor="text1"/>
              </w:rPr>
            </w:pPr>
            <w:r>
              <w:rPr>
                <w:rFonts w:ascii="Arial" w:eastAsia="Times New Roman" w:hAnsi="Arial" w:cs="Arial"/>
                <w:color w:val="000000" w:themeColor="text1"/>
              </w:rPr>
              <w:t>Initial size</w:t>
            </w:r>
          </w:p>
        </w:tc>
        <w:tc>
          <w:tcPr>
            <w:tcW w:w="1379" w:type="dxa"/>
            <w:tcBorders>
              <w:top w:val="nil"/>
              <w:left w:val="nil"/>
              <w:bottom w:val="nil"/>
              <w:right w:val="nil"/>
            </w:tcBorders>
            <w:shd w:val="clear" w:color="auto" w:fill="auto"/>
            <w:noWrap/>
            <w:vAlign w:val="center"/>
          </w:tcPr>
          <w:p w14:paraId="53429470"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0.0012</w:t>
            </w:r>
          </w:p>
        </w:tc>
        <w:tc>
          <w:tcPr>
            <w:tcW w:w="1260" w:type="dxa"/>
            <w:tcBorders>
              <w:top w:val="nil"/>
              <w:left w:val="nil"/>
              <w:bottom w:val="nil"/>
              <w:right w:val="nil"/>
            </w:tcBorders>
            <w:shd w:val="clear" w:color="auto" w:fill="auto"/>
            <w:noWrap/>
            <w:vAlign w:val="center"/>
          </w:tcPr>
          <w:p w14:paraId="3C456088"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0.0004</w:t>
            </w:r>
          </w:p>
        </w:tc>
        <w:tc>
          <w:tcPr>
            <w:tcW w:w="1080" w:type="dxa"/>
            <w:tcBorders>
              <w:top w:val="nil"/>
              <w:left w:val="nil"/>
              <w:bottom w:val="nil"/>
              <w:right w:val="nil"/>
            </w:tcBorders>
            <w:shd w:val="clear" w:color="auto" w:fill="auto"/>
            <w:noWrap/>
            <w:vAlign w:val="center"/>
          </w:tcPr>
          <w:p w14:paraId="4C95250F" w14:textId="77777777" w:rsidR="00280737" w:rsidRPr="005F0947" w:rsidRDefault="00280737" w:rsidP="00901EBE">
            <w:pPr>
              <w:ind w:right="-91"/>
              <w:rPr>
                <w:rFonts w:ascii="Arial" w:eastAsia="Times New Roman" w:hAnsi="Arial" w:cs="Arial"/>
                <w:color w:val="000000" w:themeColor="text1"/>
              </w:rPr>
            </w:pPr>
            <w:r>
              <w:rPr>
                <w:rFonts w:ascii="Arial" w:eastAsia="Times New Roman" w:hAnsi="Arial" w:cs="Arial"/>
                <w:color w:val="000000" w:themeColor="text1"/>
              </w:rPr>
              <w:t>2.7984</w:t>
            </w:r>
          </w:p>
        </w:tc>
        <w:tc>
          <w:tcPr>
            <w:tcW w:w="810" w:type="dxa"/>
            <w:tcBorders>
              <w:top w:val="nil"/>
              <w:left w:val="nil"/>
              <w:bottom w:val="nil"/>
              <w:right w:val="nil"/>
            </w:tcBorders>
            <w:shd w:val="clear" w:color="auto" w:fill="auto"/>
            <w:noWrap/>
            <w:vAlign w:val="center"/>
          </w:tcPr>
          <w:p w14:paraId="10BBA09F"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445</w:t>
            </w:r>
          </w:p>
        </w:tc>
        <w:tc>
          <w:tcPr>
            <w:tcW w:w="1231" w:type="dxa"/>
            <w:tcBorders>
              <w:top w:val="nil"/>
              <w:left w:val="nil"/>
              <w:bottom w:val="nil"/>
              <w:right w:val="nil"/>
            </w:tcBorders>
            <w:shd w:val="clear" w:color="auto" w:fill="auto"/>
            <w:noWrap/>
            <w:vAlign w:val="center"/>
          </w:tcPr>
          <w:p w14:paraId="090DA405"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6.5126</w:t>
            </w:r>
          </w:p>
        </w:tc>
        <w:tc>
          <w:tcPr>
            <w:tcW w:w="1350" w:type="dxa"/>
            <w:tcBorders>
              <w:top w:val="nil"/>
              <w:left w:val="nil"/>
              <w:bottom w:val="nil"/>
              <w:right w:val="single" w:sz="4" w:space="0" w:color="auto"/>
            </w:tcBorders>
            <w:shd w:val="clear" w:color="auto" w:fill="auto"/>
            <w:noWrap/>
            <w:vAlign w:val="center"/>
          </w:tcPr>
          <w:p w14:paraId="6B5A0664" w14:textId="77777777" w:rsidR="00280737" w:rsidRPr="00660977" w:rsidRDefault="00280737" w:rsidP="00901EBE">
            <w:pPr>
              <w:ind w:right="75"/>
              <w:rPr>
                <w:rFonts w:ascii="Arial" w:eastAsia="Times New Roman" w:hAnsi="Arial" w:cs="Arial"/>
                <w:b/>
                <w:bCs/>
                <w:color w:val="000000" w:themeColor="text1"/>
              </w:rPr>
            </w:pPr>
            <w:r w:rsidRPr="00660977">
              <w:rPr>
                <w:rFonts w:ascii="Arial" w:eastAsia="Times New Roman" w:hAnsi="Arial" w:cs="Arial"/>
                <w:b/>
                <w:bCs/>
                <w:color w:val="000000" w:themeColor="text1"/>
              </w:rPr>
              <w:t>0.0016</w:t>
            </w:r>
          </w:p>
        </w:tc>
      </w:tr>
      <w:tr w:rsidR="00280737" w:rsidRPr="005D300B" w14:paraId="6BC7F097" w14:textId="77777777" w:rsidTr="00901EBE">
        <w:trPr>
          <w:trHeight w:val="355"/>
        </w:trPr>
        <w:tc>
          <w:tcPr>
            <w:tcW w:w="2700" w:type="dxa"/>
            <w:tcBorders>
              <w:top w:val="nil"/>
              <w:left w:val="single" w:sz="4" w:space="0" w:color="auto"/>
              <w:bottom w:val="nil"/>
              <w:right w:val="nil"/>
            </w:tcBorders>
            <w:shd w:val="clear" w:color="auto" w:fill="auto"/>
            <w:vAlign w:val="center"/>
          </w:tcPr>
          <w:p w14:paraId="538EAF39" w14:textId="77777777" w:rsidR="00280737" w:rsidRPr="005F0947" w:rsidRDefault="00280737" w:rsidP="00901EBE">
            <w:pPr>
              <w:ind w:right="-44"/>
              <w:rPr>
                <w:rFonts w:ascii="Arial" w:eastAsia="Times New Roman" w:hAnsi="Arial" w:cs="Arial"/>
                <w:color w:val="000000" w:themeColor="text1"/>
              </w:rPr>
            </w:pPr>
            <w:r>
              <w:rPr>
                <w:rFonts w:ascii="Arial" w:eastAsia="Times New Roman" w:hAnsi="Arial" w:cs="Arial"/>
                <w:color w:val="000000" w:themeColor="text1"/>
              </w:rPr>
              <w:t>TA (</w:t>
            </w:r>
            <w:proofErr w:type="spellStart"/>
            <w:r>
              <w:rPr>
                <w:rFonts w:ascii="Arial" w:eastAsia="Times New Roman" w:hAnsi="Arial" w:cs="Arial"/>
                <w:color w:val="000000" w:themeColor="text1"/>
              </w:rPr>
              <w:t>umol</w:t>
            </w:r>
            <w:proofErr w:type="spellEnd"/>
            <w:r>
              <w:rPr>
                <w:rFonts w:ascii="Arial" w:eastAsia="Times New Roman" w:hAnsi="Arial" w:cs="Arial"/>
                <w:color w:val="000000" w:themeColor="text1"/>
              </w:rPr>
              <w:t xml:space="preserve"> kg-1)</w:t>
            </w:r>
          </w:p>
        </w:tc>
        <w:tc>
          <w:tcPr>
            <w:tcW w:w="1379" w:type="dxa"/>
            <w:tcBorders>
              <w:top w:val="nil"/>
              <w:left w:val="nil"/>
              <w:bottom w:val="nil"/>
              <w:right w:val="nil"/>
            </w:tcBorders>
            <w:shd w:val="clear" w:color="auto" w:fill="auto"/>
            <w:noWrap/>
            <w:vAlign w:val="center"/>
          </w:tcPr>
          <w:p w14:paraId="23E4F573"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1.3900e</w:t>
            </w:r>
            <w:r w:rsidRPr="008056BD">
              <w:rPr>
                <w:rFonts w:ascii="Arial" w:eastAsia="Times New Roman" w:hAnsi="Arial" w:cs="Arial"/>
                <w:color w:val="000000" w:themeColor="text1"/>
                <w:vertAlign w:val="superscript"/>
              </w:rPr>
              <w:t>-05</w:t>
            </w:r>
          </w:p>
        </w:tc>
        <w:tc>
          <w:tcPr>
            <w:tcW w:w="1260" w:type="dxa"/>
            <w:tcBorders>
              <w:top w:val="nil"/>
              <w:left w:val="nil"/>
              <w:bottom w:val="nil"/>
              <w:right w:val="nil"/>
            </w:tcBorders>
            <w:shd w:val="clear" w:color="auto" w:fill="auto"/>
            <w:noWrap/>
            <w:vAlign w:val="center"/>
          </w:tcPr>
          <w:p w14:paraId="21A90B28"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4.0090e</w:t>
            </w:r>
            <w:r w:rsidRPr="008056BD">
              <w:rPr>
                <w:rFonts w:ascii="Arial" w:eastAsia="Times New Roman" w:hAnsi="Arial" w:cs="Arial"/>
                <w:color w:val="000000" w:themeColor="text1"/>
                <w:vertAlign w:val="superscript"/>
              </w:rPr>
              <w:t>-05</w:t>
            </w:r>
          </w:p>
        </w:tc>
        <w:tc>
          <w:tcPr>
            <w:tcW w:w="1080" w:type="dxa"/>
            <w:tcBorders>
              <w:top w:val="nil"/>
              <w:left w:val="nil"/>
              <w:bottom w:val="nil"/>
              <w:right w:val="nil"/>
            </w:tcBorders>
            <w:shd w:val="clear" w:color="auto" w:fill="auto"/>
            <w:noWrap/>
            <w:vAlign w:val="center"/>
          </w:tcPr>
          <w:p w14:paraId="6D1DB0DB" w14:textId="77777777" w:rsidR="00280737" w:rsidRPr="005F0947" w:rsidRDefault="00280737" w:rsidP="00901EBE">
            <w:pPr>
              <w:ind w:right="-91"/>
              <w:rPr>
                <w:rFonts w:ascii="Arial" w:eastAsia="Times New Roman" w:hAnsi="Arial" w:cs="Arial"/>
                <w:color w:val="000000" w:themeColor="text1"/>
              </w:rPr>
            </w:pPr>
            <w:r>
              <w:rPr>
                <w:rFonts w:ascii="Arial" w:eastAsia="Times New Roman" w:hAnsi="Arial" w:cs="Arial"/>
                <w:color w:val="000000" w:themeColor="text1"/>
              </w:rPr>
              <w:t>0.3478</w:t>
            </w:r>
          </w:p>
        </w:tc>
        <w:tc>
          <w:tcPr>
            <w:tcW w:w="810" w:type="dxa"/>
            <w:tcBorders>
              <w:top w:val="nil"/>
              <w:left w:val="nil"/>
              <w:bottom w:val="nil"/>
              <w:right w:val="nil"/>
            </w:tcBorders>
            <w:shd w:val="clear" w:color="auto" w:fill="auto"/>
            <w:noWrap/>
            <w:vAlign w:val="center"/>
          </w:tcPr>
          <w:p w14:paraId="2716ABA9"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446</w:t>
            </w:r>
          </w:p>
        </w:tc>
        <w:tc>
          <w:tcPr>
            <w:tcW w:w="1231" w:type="dxa"/>
            <w:tcBorders>
              <w:top w:val="nil"/>
              <w:left w:val="nil"/>
              <w:bottom w:val="nil"/>
              <w:right w:val="nil"/>
            </w:tcBorders>
            <w:shd w:val="clear" w:color="auto" w:fill="auto"/>
            <w:noWrap/>
            <w:vAlign w:val="center"/>
          </w:tcPr>
          <w:p w14:paraId="2BC42DAA"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2018A03C" w14:textId="77777777" w:rsidR="00280737" w:rsidRPr="00843E02" w:rsidRDefault="00280737" w:rsidP="00901EBE">
            <w:pPr>
              <w:ind w:right="75"/>
              <w:rPr>
                <w:rFonts w:ascii="Arial" w:eastAsia="Times New Roman" w:hAnsi="Arial" w:cs="Arial"/>
                <w:color w:val="000000" w:themeColor="text1"/>
              </w:rPr>
            </w:pPr>
            <w:r>
              <w:rPr>
                <w:rFonts w:ascii="Arial" w:eastAsia="Times New Roman" w:hAnsi="Arial" w:cs="Arial"/>
                <w:color w:val="000000" w:themeColor="text1"/>
              </w:rPr>
              <w:t>0.7281</w:t>
            </w:r>
          </w:p>
        </w:tc>
      </w:tr>
      <w:tr w:rsidR="00280737" w:rsidRPr="005D300B" w14:paraId="1AB3EBD9" w14:textId="77777777" w:rsidTr="00901EBE">
        <w:trPr>
          <w:trHeight w:val="355"/>
        </w:trPr>
        <w:tc>
          <w:tcPr>
            <w:tcW w:w="2700" w:type="dxa"/>
            <w:tcBorders>
              <w:top w:val="nil"/>
              <w:left w:val="single" w:sz="4" w:space="0" w:color="auto"/>
              <w:bottom w:val="nil"/>
              <w:right w:val="nil"/>
            </w:tcBorders>
            <w:shd w:val="clear" w:color="auto" w:fill="auto"/>
            <w:vAlign w:val="center"/>
          </w:tcPr>
          <w:p w14:paraId="7065C60A" w14:textId="77777777" w:rsidR="00280737" w:rsidRDefault="00280737" w:rsidP="00901EBE">
            <w:pPr>
              <w:ind w:right="-44"/>
              <w:rPr>
                <w:rFonts w:ascii="Arial" w:eastAsia="Times New Roman" w:hAnsi="Arial" w:cs="Arial"/>
                <w:color w:val="000000" w:themeColor="text1"/>
              </w:rPr>
            </w:pPr>
            <w:r>
              <w:rPr>
                <w:rFonts w:ascii="Arial" w:eastAsia="Times New Roman" w:hAnsi="Arial" w:cs="Arial"/>
                <w:color w:val="000000" w:themeColor="text1"/>
              </w:rPr>
              <w:t>Time period (ambient S)</w:t>
            </w:r>
          </w:p>
        </w:tc>
        <w:tc>
          <w:tcPr>
            <w:tcW w:w="1379" w:type="dxa"/>
            <w:tcBorders>
              <w:top w:val="nil"/>
              <w:left w:val="nil"/>
              <w:bottom w:val="nil"/>
              <w:right w:val="nil"/>
            </w:tcBorders>
            <w:shd w:val="clear" w:color="auto" w:fill="auto"/>
            <w:noWrap/>
            <w:vAlign w:val="center"/>
          </w:tcPr>
          <w:p w14:paraId="0B6B7123" w14:textId="77777777" w:rsidR="00280737" w:rsidRDefault="00280737" w:rsidP="00901EBE">
            <w:pPr>
              <w:rPr>
                <w:rFonts w:ascii="Arial" w:eastAsia="Times New Roman" w:hAnsi="Arial" w:cs="Arial"/>
                <w:color w:val="000000" w:themeColor="text1"/>
              </w:rPr>
            </w:pPr>
            <w:r>
              <w:rPr>
                <w:rFonts w:ascii="Arial" w:eastAsia="Times New Roman" w:hAnsi="Arial" w:cs="Arial"/>
                <w:color w:val="000000" w:themeColor="text1"/>
              </w:rPr>
              <w:t>-0.0653</w:t>
            </w:r>
          </w:p>
        </w:tc>
        <w:tc>
          <w:tcPr>
            <w:tcW w:w="1260" w:type="dxa"/>
            <w:tcBorders>
              <w:top w:val="nil"/>
              <w:left w:val="nil"/>
              <w:bottom w:val="nil"/>
              <w:right w:val="nil"/>
            </w:tcBorders>
            <w:shd w:val="clear" w:color="auto" w:fill="auto"/>
            <w:noWrap/>
            <w:vAlign w:val="center"/>
          </w:tcPr>
          <w:p w14:paraId="33DFF6CD" w14:textId="77777777" w:rsidR="00280737" w:rsidRDefault="00280737" w:rsidP="00901EBE">
            <w:pPr>
              <w:rPr>
                <w:rFonts w:ascii="Arial" w:eastAsia="Times New Roman" w:hAnsi="Arial" w:cs="Arial"/>
                <w:color w:val="000000" w:themeColor="text1"/>
              </w:rPr>
            </w:pPr>
            <w:r>
              <w:rPr>
                <w:rFonts w:ascii="Arial" w:eastAsia="Times New Roman" w:hAnsi="Arial" w:cs="Arial"/>
                <w:color w:val="000000" w:themeColor="text1"/>
              </w:rPr>
              <w:t>0.0069</w:t>
            </w:r>
          </w:p>
        </w:tc>
        <w:tc>
          <w:tcPr>
            <w:tcW w:w="1080" w:type="dxa"/>
            <w:tcBorders>
              <w:top w:val="nil"/>
              <w:left w:val="nil"/>
              <w:bottom w:val="nil"/>
              <w:right w:val="nil"/>
            </w:tcBorders>
            <w:shd w:val="clear" w:color="auto" w:fill="auto"/>
            <w:noWrap/>
            <w:vAlign w:val="center"/>
          </w:tcPr>
          <w:p w14:paraId="320BDAF5" w14:textId="77777777" w:rsidR="00280737" w:rsidRDefault="00280737" w:rsidP="00901EBE">
            <w:pPr>
              <w:ind w:right="-91"/>
              <w:rPr>
                <w:rFonts w:ascii="Arial" w:eastAsia="Times New Roman" w:hAnsi="Arial" w:cs="Arial"/>
                <w:color w:val="000000" w:themeColor="text1"/>
              </w:rPr>
            </w:pPr>
            <w:r>
              <w:rPr>
                <w:rFonts w:ascii="Arial" w:eastAsia="Times New Roman" w:hAnsi="Arial" w:cs="Arial"/>
                <w:color w:val="000000" w:themeColor="text1"/>
              </w:rPr>
              <w:t>-9.4658</w:t>
            </w:r>
          </w:p>
        </w:tc>
        <w:tc>
          <w:tcPr>
            <w:tcW w:w="810" w:type="dxa"/>
            <w:tcBorders>
              <w:top w:val="nil"/>
              <w:left w:val="nil"/>
              <w:bottom w:val="nil"/>
              <w:right w:val="nil"/>
            </w:tcBorders>
            <w:shd w:val="clear" w:color="auto" w:fill="auto"/>
            <w:noWrap/>
            <w:vAlign w:val="center"/>
          </w:tcPr>
          <w:p w14:paraId="0BDBC399" w14:textId="77777777" w:rsidR="00280737" w:rsidRDefault="00280737" w:rsidP="00901EBE">
            <w:pPr>
              <w:rPr>
                <w:rFonts w:ascii="Arial" w:eastAsia="Times New Roman" w:hAnsi="Arial" w:cs="Arial"/>
                <w:color w:val="000000" w:themeColor="text1"/>
              </w:rPr>
            </w:pPr>
            <w:r>
              <w:rPr>
                <w:rFonts w:ascii="Arial" w:eastAsia="Times New Roman" w:hAnsi="Arial" w:cs="Arial"/>
                <w:color w:val="000000" w:themeColor="text1"/>
              </w:rPr>
              <w:t>445</w:t>
            </w:r>
          </w:p>
        </w:tc>
        <w:tc>
          <w:tcPr>
            <w:tcW w:w="1231" w:type="dxa"/>
            <w:tcBorders>
              <w:top w:val="nil"/>
              <w:left w:val="nil"/>
              <w:bottom w:val="nil"/>
              <w:right w:val="nil"/>
            </w:tcBorders>
            <w:shd w:val="clear" w:color="auto" w:fill="auto"/>
            <w:noWrap/>
            <w:vAlign w:val="center"/>
          </w:tcPr>
          <w:p w14:paraId="08EB68DA"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4A222360" w14:textId="77777777" w:rsidR="00280737" w:rsidRPr="00660977" w:rsidRDefault="00280737" w:rsidP="00901EBE">
            <w:pPr>
              <w:ind w:right="75"/>
              <w:rPr>
                <w:rFonts w:ascii="Arial" w:eastAsia="Times New Roman" w:hAnsi="Arial" w:cs="Arial"/>
                <w:b/>
                <w:bCs/>
                <w:color w:val="000000" w:themeColor="text1"/>
              </w:rPr>
            </w:pPr>
            <w:r w:rsidRPr="00660977">
              <w:rPr>
                <w:rFonts w:ascii="Arial" w:eastAsia="Times New Roman" w:hAnsi="Arial" w:cs="Arial"/>
                <w:b/>
                <w:bCs/>
                <w:color w:val="000000" w:themeColor="text1"/>
              </w:rPr>
              <w:t>&lt; 0.0001</w:t>
            </w:r>
          </w:p>
        </w:tc>
      </w:tr>
      <w:tr w:rsidR="00280737" w:rsidRPr="005D300B" w14:paraId="745E31D0" w14:textId="77777777" w:rsidTr="00901EBE">
        <w:trPr>
          <w:trHeight w:val="355"/>
        </w:trPr>
        <w:tc>
          <w:tcPr>
            <w:tcW w:w="2700" w:type="dxa"/>
            <w:tcBorders>
              <w:top w:val="nil"/>
              <w:left w:val="single" w:sz="4" w:space="0" w:color="auto"/>
              <w:bottom w:val="nil"/>
              <w:right w:val="nil"/>
            </w:tcBorders>
            <w:shd w:val="clear" w:color="auto" w:fill="auto"/>
            <w:vAlign w:val="center"/>
          </w:tcPr>
          <w:p w14:paraId="036BB2BC" w14:textId="77777777" w:rsidR="00280737" w:rsidRDefault="00280737" w:rsidP="00901EBE">
            <w:pPr>
              <w:ind w:right="-44"/>
              <w:rPr>
                <w:rFonts w:ascii="Arial" w:eastAsia="Times New Roman" w:hAnsi="Arial" w:cs="Arial"/>
                <w:color w:val="000000" w:themeColor="text1"/>
              </w:rPr>
            </w:pPr>
            <w:r>
              <w:rPr>
                <w:rFonts w:ascii="Arial" w:eastAsia="Times New Roman" w:hAnsi="Arial" w:cs="Arial"/>
                <w:color w:val="000000" w:themeColor="text1"/>
              </w:rPr>
              <w:t>Interaction (TA: Time)</w:t>
            </w:r>
          </w:p>
        </w:tc>
        <w:tc>
          <w:tcPr>
            <w:tcW w:w="1379" w:type="dxa"/>
            <w:tcBorders>
              <w:top w:val="nil"/>
              <w:left w:val="nil"/>
              <w:bottom w:val="nil"/>
              <w:right w:val="nil"/>
            </w:tcBorders>
            <w:shd w:val="clear" w:color="auto" w:fill="auto"/>
            <w:noWrap/>
            <w:vAlign w:val="center"/>
          </w:tcPr>
          <w:p w14:paraId="55B49409" w14:textId="77777777" w:rsidR="00280737" w:rsidRDefault="00280737" w:rsidP="00901EBE">
            <w:pPr>
              <w:rPr>
                <w:rFonts w:ascii="Arial" w:eastAsia="Times New Roman" w:hAnsi="Arial" w:cs="Arial"/>
                <w:color w:val="000000" w:themeColor="text1"/>
              </w:rPr>
            </w:pPr>
            <w:r>
              <w:rPr>
                <w:rFonts w:ascii="Arial" w:eastAsia="Times New Roman" w:hAnsi="Arial" w:cs="Arial"/>
                <w:color w:val="000000" w:themeColor="text1"/>
              </w:rPr>
              <w:t>0.0002</w:t>
            </w:r>
          </w:p>
        </w:tc>
        <w:tc>
          <w:tcPr>
            <w:tcW w:w="1260" w:type="dxa"/>
            <w:tcBorders>
              <w:top w:val="nil"/>
              <w:left w:val="nil"/>
              <w:bottom w:val="nil"/>
              <w:right w:val="nil"/>
            </w:tcBorders>
            <w:shd w:val="clear" w:color="auto" w:fill="auto"/>
            <w:noWrap/>
            <w:vAlign w:val="center"/>
          </w:tcPr>
          <w:p w14:paraId="0BA010E3" w14:textId="77777777" w:rsidR="00280737" w:rsidRDefault="00280737" w:rsidP="00901EBE">
            <w:pPr>
              <w:rPr>
                <w:rFonts w:ascii="Arial" w:eastAsia="Times New Roman" w:hAnsi="Arial" w:cs="Arial"/>
                <w:color w:val="000000" w:themeColor="text1"/>
              </w:rPr>
            </w:pPr>
            <w:r>
              <w:rPr>
                <w:rFonts w:ascii="Arial" w:eastAsia="Times New Roman" w:hAnsi="Arial" w:cs="Arial"/>
                <w:color w:val="000000" w:themeColor="text1"/>
              </w:rPr>
              <w:t>0.0001</w:t>
            </w:r>
          </w:p>
        </w:tc>
        <w:tc>
          <w:tcPr>
            <w:tcW w:w="1080" w:type="dxa"/>
            <w:tcBorders>
              <w:top w:val="nil"/>
              <w:left w:val="nil"/>
              <w:bottom w:val="nil"/>
              <w:right w:val="nil"/>
            </w:tcBorders>
            <w:shd w:val="clear" w:color="auto" w:fill="auto"/>
            <w:noWrap/>
            <w:vAlign w:val="center"/>
          </w:tcPr>
          <w:p w14:paraId="16B4925C" w14:textId="77777777" w:rsidR="00280737" w:rsidRDefault="00280737" w:rsidP="00901EBE">
            <w:pPr>
              <w:ind w:right="-91"/>
              <w:rPr>
                <w:rFonts w:ascii="Arial" w:eastAsia="Times New Roman" w:hAnsi="Arial" w:cs="Arial"/>
                <w:color w:val="000000" w:themeColor="text1"/>
              </w:rPr>
            </w:pPr>
            <w:r>
              <w:rPr>
                <w:rFonts w:ascii="Arial" w:eastAsia="Times New Roman" w:hAnsi="Arial" w:cs="Arial"/>
                <w:color w:val="000000" w:themeColor="text1"/>
              </w:rPr>
              <w:t>3.5412</w:t>
            </w:r>
          </w:p>
        </w:tc>
        <w:tc>
          <w:tcPr>
            <w:tcW w:w="810" w:type="dxa"/>
            <w:tcBorders>
              <w:top w:val="nil"/>
              <w:left w:val="nil"/>
              <w:bottom w:val="nil"/>
              <w:right w:val="nil"/>
            </w:tcBorders>
            <w:shd w:val="clear" w:color="auto" w:fill="auto"/>
            <w:noWrap/>
            <w:vAlign w:val="center"/>
          </w:tcPr>
          <w:p w14:paraId="285F8840" w14:textId="77777777" w:rsidR="00280737" w:rsidRDefault="00280737" w:rsidP="00901EBE">
            <w:pPr>
              <w:rPr>
                <w:rFonts w:ascii="Arial" w:eastAsia="Times New Roman" w:hAnsi="Arial" w:cs="Arial"/>
                <w:color w:val="000000" w:themeColor="text1"/>
              </w:rPr>
            </w:pPr>
            <w:r>
              <w:rPr>
                <w:rFonts w:ascii="Arial" w:eastAsia="Times New Roman" w:hAnsi="Arial" w:cs="Arial"/>
                <w:color w:val="000000" w:themeColor="text1"/>
              </w:rPr>
              <w:t>445</w:t>
            </w:r>
          </w:p>
        </w:tc>
        <w:tc>
          <w:tcPr>
            <w:tcW w:w="1231" w:type="dxa"/>
            <w:tcBorders>
              <w:top w:val="nil"/>
              <w:left w:val="nil"/>
              <w:bottom w:val="nil"/>
              <w:right w:val="nil"/>
            </w:tcBorders>
            <w:shd w:val="clear" w:color="auto" w:fill="auto"/>
            <w:noWrap/>
            <w:vAlign w:val="center"/>
          </w:tcPr>
          <w:p w14:paraId="73FAB4E5"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12.5400</w:t>
            </w:r>
          </w:p>
        </w:tc>
        <w:tc>
          <w:tcPr>
            <w:tcW w:w="1350" w:type="dxa"/>
            <w:tcBorders>
              <w:top w:val="nil"/>
              <w:left w:val="nil"/>
              <w:bottom w:val="nil"/>
              <w:right w:val="single" w:sz="4" w:space="0" w:color="auto"/>
            </w:tcBorders>
            <w:shd w:val="clear" w:color="auto" w:fill="auto"/>
            <w:noWrap/>
            <w:vAlign w:val="center"/>
          </w:tcPr>
          <w:p w14:paraId="73FAB77D" w14:textId="77777777" w:rsidR="00280737" w:rsidRPr="00660977" w:rsidRDefault="00280737" w:rsidP="00901EBE">
            <w:pPr>
              <w:ind w:right="75"/>
              <w:rPr>
                <w:rFonts w:ascii="Arial" w:eastAsia="Times New Roman" w:hAnsi="Arial" w:cs="Arial"/>
                <w:b/>
                <w:bCs/>
                <w:color w:val="000000" w:themeColor="text1"/>
              </w:rPr>
            </w:pPr>
            <w:r w:rsidRPr="00660977">
              <w:rPr>
                <w:rFonts w:ascii="Arial" w:eastAsia="Times New Roman" w:hAnsi="Arial" w:cs="Arial"/>
                <w:b/>
                <w:bCs/>
                <w:color w:val="000000" w:themeColor="text1"/>
              </w:rPr>
              <w:t>0.0004</w:t>
            </w:r>
          </w:p>
        </w:tc>
      </w:tr>
      <w:tr w:rsidR="00280737" w:rsidRPr="005D300B" w14:paraId="0421A64F" w14:textId="77777777" w:rsidTr="00901EBE">
        <w:trPr>
          <w:trHeight w:val="355"/>
        </w:trPr>
        <w:tc>
          <w:tcPr>
            <w:tcW w:w="2700" w:type="dxa"/>
            <w:tcBorders>
              <w:top w:val="nil"/>
              <w:left w:val="single" w:sz="4" w:space="0" w:color="auto"/>
              <w:bottom w:val="nil"/>
              <w:right w:val="nil"/>
            </w:tcBorders>
            <w:shd w:val="clear" w:color="auto" w:fill="auto"/>
            <w:vAlign w:val="center"/>
          </w:tcPr>
          <w:p w14:paraId="5CA9FF0F" w14:textId="77777777" w:rsidR="00280737" w:rsidRDefault="00280737" w:rsidP="00901EBE">
            <w:pPr>
              <w:ind w:right="-44"/>
              <w:rPr>
                <w:rFonts w:ascii="Arial" w:eastAsia="Times New Roman" w:hAnsi="Arial" w:cs="Arial"/>
                <w:color w:val="000000" w:themeColor="text1"/>
              </w:rPr>
            </w:pPr>
            <w:r>
              <w:rPr>
                <w:rFonts w:ascii="Arial" w:eastAsia="Times New Roman" w:hAnsi="Arial" w:cs="Arial"/>
                <w:color w:val="000000" w:themeColor="text1"/>
              </w:rPr>
              <w:t>Interaction (Low S: Time)</w:t>
            </w:r>
          </w:p>
        </w:tc>
        <w:tc>
          <w:tcPr>
            <w:tcW w:w="1379" w:type="dxa"/>
            <w:tcBorders>
              <w:top w:val="nil"/>
              <w:left w:val="nil"/>
              <w:bottom w:val="nil"/>
              <w:right w:val="nil"/>
            </w:tcBorders>
            <w:shd w:val="clear" w:color="auto" w:fill="auto"/>
            <w:noWrap/>
            <w:vAlign w:val="center"/>
          </w:tcPr>
          <w:p w14:paraId="00AABE17" w14:textId="77777777" w:rsidR="00280737" w:rsidRDefault="00280737" w:rsidP="00901EBE">
            <w:pPr>
              <w:rPr>
                <w:rFonts w:ascii="Arial" w:eastAsia="Times New Roman" w:hAnsi="Arial" w:cs="Arial"/>
                <w:color w:val="000000" w:themeColor="text1"/>
              </w:rPr>
            </w:pPr>
            <w:r>
              <w:rPr>
                <w:rFonts w:ascii="Arial" w:eastAsia="Times New Roman" w:hAnsi="Arial" w:cs="Arial"/>
                <w:color w:val="000000" w:themeColor="text1"/>
              </w:rPr>
              <w:t>0.1855</w:t>
            </w:r>
          </w:p>
        </w:tc>
        <w:tc>
          <w:tcPr>
            <w:tcW w:w="1260" w:type="dxa"/>
            <w:tcBorders>
              <w:top w:val="nil"/>
              <w:left w:val="nil"/>
              <w:bottom w:val="nil"/>
              <w:right w:val="nil"/>
            </w:tcBorders>
            <w:shd w:val="clear" w:color="auto" w:fill="auto"/>
            <w:noWrap/>
            <w:vAlign w:val="center"/>
          </w:tcPr>
          <w:p w14:paraId="314B3174" w14:textId="77777777" w:rsidR="00280737" w:rsidRDefault="00280737" w:rsidP="00901EBE">
            <w:pPr>
              <w:rPr>
                <w:rFonts w:ascii="Arial" w:eastAsia="Times New Roman" w:hAnsi="Arial" w:cs="Arial"/>
                <w:color w:val="000000" w:themeColor="text1"/>
              </w:rPr>
            </w:pPr>
            <w:r>
              <w:rPr>
                <w:rFonts w:ascii="Arial" w:eastAsia="Times New Roman" w:hAnsi="Arial" w:cs="Arial"/>
                <w:color w:val="000000" w:themeColor="text1"/>
              </w:rPr>
              <w:t>0.0814</w:t>
            </w:r>
          </w:p>
        </w:tc>
        <w:tc>
          <w:tcPr>
            <w:tcW w:w="1080" w:type="dxa"/>
            <w:tcBorders>
              <w:top w:val="nil"/>
              <w:left w:val="nil"/>
              <w:bottom w:val="nil"/>
              <w:right w:val="nil"/>
            </w:tcBorders>
            <w:shd w:val="clear" w:color="auto" w:fill="auto"/>
            <w:noWrap/>
            <w:vAlign w:val="center"/>
          </w:tcPr>
          <w:p w14:paraId="2CB4F25B" w14:textId="77777777" w:rsidR="00280737" w:rsidRDefault="00280737" w:rsidP="00901EBE">
            <w:pPr>
              <w:ind w:right="-91"/>
              <w:rPr>
                <w:rFonts w:ascii="Arial" w:eastAsia="Times New Roman" w:hAnsi="Arial" w:cs="Arial"/>
                <w:color w:val="000000" w:themeColor="text1"/>
              </w:rPr>
            </w:pPr>
            <w:r>
              <w:rPr>
                <w:rFonts w:ascii="Arial" w:eastAsia="Times New Roman" w:hAnsi="Arial" w:cs="Arial"/>
                <w:color w:val="000000" w:themeColor="text1"/>
              </w:rPr>
              <w:t>2.2796</w:t>
            </w:r>
          </w:p>
        </w:tc>
        <w:tc>
          <w:tcPr>
            <w:tcW w:w="810" w:type="dxa"/>
            <w:tcBorders>
              <w:top w:val="nil"/>
              <w:left w:val="nil"/>
              <w:bottom w:val="nil"/>
              <w:right w:val="nil"/>
            </w:tcBorders>
            <w:shd w:val="clear" w:color="auto" w:fill="auto"/>
            <w:noWrap/>
            <w:vAlign w:val="center"/>
          </w:tcPr>
          <w:p w14:paraId="34C2496A" w14:textId="77777777" w:rsidR="00280737" w:rsidRDefault="00280737" w:rsidP="00901EBE">
            <w:pPr>
              <w:rPr>
                <w:rFonts w:ascii="Arial" w:eastAsia="Times New Roman" w:hAnsi="Arial" w:cs="Arial"/>
                <w:color w:val="000000" w:themeColor="text1"/>
              </w:rPr>
            </w:pPr>
            <w:r>
              <w:rPr>
                <w:rFonts w:ascii="Arial" w:eastAsia="Times New Roman" w:hAnsi="Arial" w:cs="Arial"/>
                <w:color w:val="000000" w:themeColor="text1"/>
              </w:rPr>
              <w:t>445</w:t>
            </w:r>
          </w:p>
        </w:tc>
        <w:tc>
          <w:tcPr>
            <w:tcW w:w="1231" w:type="dxa"/>
            <w:tcBorders>
              <w:top w:val="nil"/>
              <w:left w:val="nil"/>
              <w:bottom w:val="nil"/>
              <w:right w:val="nil"/>
            </w:tcBorders>
            <w:shd w:val="clear" w:color="auto" w:fill="auto"/>
            <w:noWrap/>
            <w:vAlign w:val="center"/>
          </w:tcPr>
          <w:p w14:paraId="1C873A1E"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5.1965</w:t>
            </w:r>
          </w:p>
        </w:tc>
        <w:tc>
          <w:tcPr>
            <w:tcW w:w="1350" w:type="dxa"/>
            <w:tcBorders>
              <w:top w:val="nil"/>
              <w:left w:val="nil"/>
              <w:bottom w:val="nil"/>
              <w:right w:val="single" w:sz="4" w:space="0" w:color="auto"/>
            </w:tcBorders>
            <w:shd w:val="clear" w:color="auto" w:fill="auto"/>
            <w:noWrap/>
            <w:vAlign w:val="center"/>
          </w:tcPr>
          <w:p w14:paraId="0ACD617D" w14:textId="77777777" w:rsidR="00280737" w:rsidRPr="00660977" w:rsidRDefault="00280737" w:rsidP="00901EBE">
            <w:pPr>
              <w:ind w:right="75"/>
              <w:rPr>
                <w:rFonts w:ascii="Arial" w:eastAsia="Times New Roman" w:hAnsi="Arial" w:cs="Arial"/>
                <w:b/>
                <w:bCs/>
                <w:color w:val="000000" w:themeColor="text1"/>
              </w:rPr>
            </w:pPr>
            <w:r w:rsidRPr="00660977">
              <w:rPr>
                <w:rFonts w:ascii="Arial" w:eastAsia="Times New Roman" w:hAnsi="Arial" w:cs="Arial"/>
                <w:b/>
                <w:bCs/>
                <w:color w:val="000000" w:themeColor="text1"/>
              </w:rPr>
              <w:t>0.0229</w:t>
            </w:r>
          </w:p>
        </w:tc>
      </w:tr>
      <w:tr w:rsidR="00280737" w:rsidRPr="005D300B" w14:paraId="59C7AE59" w14:textId="77777777" w:rsidTr="00901EBE">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19F5CEC6" w14:textId="77777777" w:rsidR="00280737" w:rsidRPr="005F0947" w:rsidRDefault="00280737" w:rsidP="00901EBE">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060A4841" w14:textId="77777777" w:rsidR="00280737" w:rsidRPr="005F0947" w:rsidRDefault="00280737" w:rsidP="00901EBE">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538297ED" w14:textId="77777777" w:rsidR="00280737" w:rsidRPr="005F0947" w:rsidRDefault="00280737" w:rsidP="00901EBE">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540B4B08" w14:textId="77777777" w:rsidR="00280737" w:rsidRPr="005F0947" w:rsidRDefault="00280737" w:rsidP="00901EBE">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504A51AA" w14:textId="77777777" w:rsidR="00280737" w:rsidRPr="005F0947" w:rsidRDefault="00280737" w:rsidP="00901EBE">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4E2BC5D7" w14:textId="77777777" w:rsidR="00280737" w:rsidRPr="005F0947" w:rsidRDefault="00280737" w:rsidP="00901EBE">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051B635" w14:textId="77777777" w:rsidR="00280737" w:rsidRPr="005F0947" w:rsidRDefault="00280737" w:rsidP="00901EBE">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280737" w:rsidRPr="005D300B" w14:paraId="392548E1" w14:textId="77777777" w:rsidTr="00901EBE">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5C7874C8" w14:textId="77777777" w:rsidR="00280737" w:rsidRPr="005F0947" w:rsidRDefault="00280737" w:rsidP="00901EBE">
            <w:pPr>
              <w:ind w:right="-44"/>
              <w:rPr>
                <w:rFonts w:ascii="Arial" w:eastAsia="Times New Roman" w:hAnsi="Arial" w:cs="Arial"/>
                <w:b/>
                <w:bCs/>
                <w:color w:val="000000" w:themeColor="text1"/>
              </w:rPr>
            </w:pPr>
            <w:r>
              <w:rPr>
                <w:rFonts w:ascii="Arial" w:eastAsia="Times New Roman" w:hAnsi="Arial" w:cs="Arial"/>
                <w:color w:val="000000" w:themeColor="text1"/>
              </w:rPr>
              <w:t>Individual</w:t>
            </w:r>
          </w:p>
        </w:tc>
        <w:tc>
          <w:tcPr>
            <w:tcW w:w="1379" w:type="dxa"/>
            <w:tcBorders>
              <w:top w:val="single" w:sz="4" w:space="0" w:color="auto"/>
              <w:left w:val="nil"/>
              <w:bottom w:val="single" w:sz="4" w:space="0" w:color="auto"/>
              <w:right w:val="nil"/>
            </w:tcBorders>
            <w:shd w:val="clear" w:color="auto" w:fill="auto"/>
            <w:noWrap/>
            <w:vAlign w:val="center"/>
          </w:tcPr>
          <w:p w14:paraId="14250CD4" w14:textId="77777777" w:rsidR="00280737" w:rsidRPr="000C6679" w:rsidRDefault="00280737" w:rsidP="00901EBE">
            <w:pPr>
              <w:rPr>
                <w:rFonts w:ascii="Arial" w:eastAsia="Times New Roman" w:hAnsi="Arial" w:cs="Arial"/>
                <w:color w:val="000000" w:themeColor="text1"/>
              </w:rPr>
            </w:pPr>
            <w:r>
              <w:rPr>
                <w:rFonts w:ascii="Arial" w:eastAsia="Times New Roman" w:hAnsi="Arial" w:cs="Arial"/>
                <w:color w:val="000000" w:themeColor="text1"/>
              </w:rPr>
              <w:t>2.1804e</w:t>
            </w:r>
            <w:r w:rsidRPr="00660977">
              <w:rPr>
                <w:rFonts w:ascii="Arial" w:eastAsia="Times New Roman" w:hAnsi="Arial" w:cs="Arial"/>
                <w:color w:val="000000" w:themeColor="text1"/>
                <w:vertAlign w:val="superscript"/>
              </w:rPr>
              <w:t>-05</w:t>
            </w:r>
          </w:p>
        </w:tc>
        <w:tc>
          <w:tcPr>
            <w:tcW w:w="1260" w:type="dxa"/>
            <w:tcBorders>
              <w:top w:val="single" w:sz="4" w:space="0" w:color="auto"/>
              <w:left w:val="nil"/>
              <w:bottom w:val="single" w:sz="4" w:space="0" w:color="auto"/>
              <w:right w:val="nil"/>
            </w:tcBorders>
            <w:shd w:val="clear" w:color="auto" w:fill="auto"/>
            <w:noWrap/>
            <w:vAlign w:val="center"/>
          </w:tcPr>
          <w:p w14:paraId="6C69D144"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0.5762</w:t>
            </w:r>
          </w:p>
        </w:tc>
        <w:tc>
          <w:tcPr>
            <w:tcW w:w="1080" w:type="dxa"/>
            <w:tcBorders>
              <w:top w:val="single" w:sz="4" w:space="0" w:color="auto"/>
              <w:left w:val="nil"/>
              <w:bottom w:val="single" w:sz="4" w:space="0" w:color="auto"/>
              <w:right w:val="nil"/>
            </w:tcBorders>
            <w:shd w:val="clear" w:color="auto" w:fill="auto"/>
            <w:noWrap/>
            <w:vAlign w:val="center"/>
          </w:tcPr>
          <w:p w14:paraId="328E1D02" w14:textId="77777777" w:rsidR="00280737" w:rsidRPr="005F0947" w:rsidRDefault="00280737" w:rsidP="00901EBE">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10FBA095" w14:textId="77777777" w:rsidR="00280737" w:rsidRPr="005F0947" w:rsidRDefault="00280737" w:rsidP="00901EBE">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204C3937"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6.3379e</w:t>
            </w:r>
            <w:r w:rsidRPr="00660977">
              <w:rPr>
                <w:rFonts w:ascii="Arial" w:eastAsia="Times New Roman" w:hAnsi="Arial" w:cs="Arial"/>
                <w:color w:val="000000" w:themeColor="text1"/>
                <w:vertAlign w:val="superscript"/>
              </w:rPr>
              <w:t>-07</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73BB897" w14:textId="77777777" w:rsidR="00280737" w:rsidRPr="00A37CD4" w:rsidRDefault="00280737" w:rsidP="00901EBE">
            <w:pPr>
              <w:ind w:right="-330"/>
              <w:rPr>
                <w:rFonts w:ascii="Arial" w:eastAsia="Times New Roman" w:hAnsi="Arial" w:cs="Arial"/>
                <w:color w:val="000000" w:themeColor="text1"/>
              </w:rPr>
            </w:pPr>
            <w:r w:rsidRPr="00660977">
              <w:rPr>
                <w:rFonts w:ascii="Arial" w:eastAsia="Times New Roman" w:hAnsi="Arial" w:cs="Arial"/>
                <w:color w:val="000000" w:themeColor="text1"/>
              </w:rPr>
              <w:t>0.9994</w:t>
            </w:r>
          </w:p>
        </w:tc>
      </w:tr>
    </w:tbl>
    <w:p w14:paraId="6669B947" w14:textId="77777777" w:rsidR="00280737" w:rsidRDefault="00280737" w:rsidP="00280737">
      <w:pPr>
        <w:rPr>
          <w:rFonts w:ascii="Arial" w:hAnsi="Arial" w:cs="Arial"/>
          <w:color w:val="000000" w:themeColor="text1"/>
        </w:rPr>
      </w:pPr>
    </w:p>
    <w:p w14:paraId="00F5B4F5" w14:textId="77777777" w:rsidR="00280737" w:rsidRPr="00B20949" w:rsidRDefault="00280737" w:rsidP="00280737">
      <w:pPr>
        <w:rPr>
          <w:rFonts w:ascii="Arial" w:hAnsi="Arial" w:cs="Arial"/>
          <w:color w:val="000000" w:themeColor="text1"/>
          <w:kern w:val="24"/>
        </w:rPr>
      </w:pPr>
      <w:r w:rsidRPr="00B20949">
        <w:rPr>
          <w:rFonts w:ascii="Arial" w:hAnsi="Arial" w:cs="Arial"/>
          <w:color w:val="000000" w:themeColor="text1"/>
        </w:rPr>
        <w:t xml:space="preserve">Table </w:t>
      </w:r>
      <w:r>
        <w:rPr>
          <w:rFonts w:ascii="Arial" w:hAnsi="Arial" w:cs="Arial"/>
          <w:color w:val="000000" w:themeColor="text1"/>
        </w:rPr>
        <w:t>2</w:t>
      </w:r>
      <w:r w:rsidRPr="00B20949">
        <w:rPr>
          <w:rFonts w:ascii="Arial" w:hAnsi="Arial" w:cs="Arial"/>
          <w:color w:val="000000" w:themeColor="text1"/>
        </w:rPr>
        <w:t xml:space="preserve">. </w:t>
      </w:r>
      <w:r w:rsidRPr="00B20949">
        <w:rPr>
          <w:rFonts w:ascii="Arial" w:hAnsi="Arial" w:cs="Arial"/>
          <w:color w:val="000000" w:themeColor="text1"/>
          <w:kern w:val="24"/>
        </w:rPr>
        <w:t xml:space="preserve">Results of mixed effects, linear model testing the effects of </w:t>
      </w:r>
      <w:r>
        <w:rPr>
          <w:rFonts w:ascii="Arial" w:hAnsi="Arial" w:cs="Arial"/>
          <w:color w:val="000000" w:themeColor="text1"/>
          <w:kern w:val="24"/>
        </w:rPr>
        <w:t xml:space="preserve">TA, salinity (categorical), and initial size on net shell growth rates </w:t>
      </w:r>
      <w:r w:rsidRPr="00B20949">
        <w:rPr>
          <w:rFonts w:ascii="Arial" w:hAnsi="Arial" w:cs="Arial"/>
          <w:color w:val="000000" w:themeColor="text1"/>
          <w:kern w:val="24"/>
        </w:rPr>
        <w:t>(</w:t>
      </w:r>
      <w:r>
        <w:rPr>
          <w:rFonts w:ascii="Arial" w:hAnsi="Arial" w:cs="Arial"/>
          <w:color w:val="000000" w:themeColor="text1"/>
        </w:rPr>
        <w:t>mm</w:t>
      </w:r>
      <w:r>
        <w:rPr>
          <w:rFonts w:ascii="Arial" w:hAnsi="Arial" w:cs="Arial"/>
          <w:color w:val="000000" w:themeColor="text1"/>
          <w:vertAlign w:val="superscript"/>
        </w:rPr>
        <w:t>2</w:t>
      </w:r>
      <w:r>
        <w:rPr>
          <w:rFonts w:ascii="Arial" w:hAnsi="Arial" w:cs="Arial"/>
          <w:color w:val="000000" w:themeColor="text1"/>
        </w:rPr>
        <w:t xml:space="preserve"> d</w:t>
      </w:r>
      <w:r w:rsidRPr="00B20949">
        <w:rPr>
          <w:rFonts w:ascii="Arial" w:hAnsi="Arial" w:cs="Arial"/>
          <w:color w:val="000000" w:themeColor="text1"/>
          <w:vertAlign w:val="superscript"/>
        </w:rPr>
        <w:t>-1</w:t>
      </w:r>
      <w:r w:rsidRPr="00B20949">
        <w:rPr>
          <w:rFonts w:ascii="Arial" w:hAnsi="Arial" w:cs="Arial"/>
          <w:color w:val="000000" w:themeColor="text1"/>
          <w:kern w:val="24"/>
        </w:rPr>
        <w:t>)</w:t>
      </w:r>
      <w:r>
        <w:rPr>
          <w:rFonts w:ascii="Arial" w:hAnsi="Arial" w:cs="Arial"/>
          <w:color w:val="000000" w:themeColor="text1"/>
          <w:kern w:val="24"/>
        </w:rPr>
        <w:t xml:space="preserve"> </w:t>
      </w:r>
      <w:r w:rsidRPr="00B20949">
        <w:rPr>
          <w:rFonts w:ascii="Arial" w:hAnsi="Arial" w:cs="Arial"/>
          <w:color w:val="000000" w:themeColor="text1"/>
          <w:kern w:val="24"/>
        </w:rPr>
        <w:t xml:space="preserve">in </w:t>
      </w:r>
      <w:r>
        <w:rPr>
          <w:rFonts w:ascii="Arial" w:hAnsi="Arial" w:cs="Arial"/>
          <w:color w:val="000000" w:themeColor="text1"/>
          <w:kern w:val="24"/>
        </w:rPr>
        <w:t xml:space="preserve">juvenile </w:t>
      </w:r>
      <w:r>
        <w:rPr>
          <w:rFonts w:ascii="Arial" w:hAnsi="Arial" w:cs="Arial"/>
          <w:i/>
          <w:iCs/>
          <w:color w:val="000000" w:themeColor="text1"/>
          <w:kern w:val="24"/>
        </w:rPr>
        <w:t xml:space="preserve">Crassostrea virginica </w:t>
      </w:r>
      <w:r>
        <w:rPr>
          <w:rFonts w:ascii="Arial" w:hAnsi="Arial" w:cs="Arial"/>
          <w:color w:val="000000" w:themeColor="text1"/>
          <w:kern w:val="24"/>
        </w:rPr>
        <w:t>oysters.</w:t>
      </w:r>
      <w:r w:rsidRPr="00B20949">
        <w:rPr>
          <w:rFonts w:ascii="Arial" w:hAnsi="Arial" w:cs="Arial"/>
          <w:color w:val="000000" w:themeColor="text1"/>
          <w:kern w:val="24"/>
        </w:rPr>
        <w:t xml:space="preserve"> </w:t>
      </w:r>
      <w:r>
        <w:rPr>
          <w:rFonts w:ascii="Arial" w:hAnsi="Arial" w:cs="Arial"/>
          <w:color w:val="000000" w:themeColor="text1"/>
          <w:kern w:val="24"/>
        </w:rPr>
        <w:t>The difference in surface area was calculated as the difference between starting and ending shell size.</w:t>
      </w:r>
      <w:r w:rsidRPr="00B20949">
        <w:rPr>
          <w:rFonts w:ascii="Arial" w:hAnsi="Arial" w:cs="Arial"/>
          <w:color w:val="000000" w:themeColor="text1"/>
          <w:kern w:val="24"/>
        </w:rPr>
        <w:t xml:space="preserve"> L-Ratios and p-values were recorded during backward stepwise model selection and refer to the ANOVA test output between the full model and a model with the specified predictor omitted. Bolded values denote a significant effect, determined by alpha &lt; 0.05. The final model: </w:t>
      </w:r>
      <w:r>
        <w:rPr>
          <w:rFonts w:ascii="Arial" w:hAnsi="Arial" w:cs="Arial"/>
          <w:color w:val="000000" w:themeColor="text1"/>
          <w:kern w:val="24"/>
        </w:rPr>
        <w:t>Net shell growth rate</w:t>
      </w:r>
      <w:r w:rsidRPr="00B20949">
        <w:rPr>
          <w:rFonts w:ascii="Arial" w:hAnsi="Arial" w:cs="Arial"/>
          <w:color w:val="000000" w:themeColor="text1"/>
          <w:kern w:val="24"/>
        </w:rPr>
        <w:t xml:space="preserve"> ~</w:t>
      </w:r>
      <w:r>
        <w:rPr>
          <w:rFonts w:ascii="Arial" w:hAnsi="Arial" w:cs="Arial"/>
          <w:color w:val="000000" w:themeColor="text1"/>
          <w:kern w:val="24"/>
        </w:rPr>
        <w:t xml:space="preserve"> size + categorical(salinity, 2 levels) + continuous(TA) + RI(bin)</w:t>
      </w:r>
      <w:r w:rsidRPr="00B20949">
        <w:rPr>
          <w:rFonts w:ascii="Arial" w:hAnsi="Arial" w:cs="Arial"/>
          <w:color w:val="000000" w:themeColor="text1"/>
          <w:kern w:val="24"/>
        </w:rPr>
        <w:t xml:space="preserve">, accounted for ~ </w:t>
      </w:r>
      <w:r>
        <w:rPr>
          <w:rFonts w:ascii="Arial" w:hAnsi="Arial" w:cs="Arial"/>
          <w:color w:val="000000" w:themeColor="text1"/>
          <w:kern w:val="24"/>
        </w:rPr>
        <w:t>X</w:t>
      </w:r>
      <w:r w:rsidRPr="00B20949">
        <w:rPr>
          <w:rFonts w:ascii="Arial" w:hAnsi="Arial" w:cs="Arial"/>
          <w:color w:val="000000" w:themeColor="text1"/>
          <w:kern w:val="24"/>
        </w:rPr>
        <w:t>% of the variation.</w:t>
      </w:r>
      <w:r>
        <w:rPr>
          <w:rFonts w:ascii="Arial" w:hAnsi="Arial" w:cs="Arial"/>
          <w:color w:val="000000" w:themeColor="text1"/>
          <w:kern w:val="24"/>
        </w:rPr>
        <w:t xml:space="preserve"> </w:t>
      </w: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280737" w:rsidRPr="005D300B" w14:paraId="2B706078" w14:textId="77777777" w:rsidTr="00901EBE">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6D2BDE83" w14:textId="77777777" w:rsidR="00280737" w:rsidRPr="003A626C" w:rsidRDefault="00280737" w:rsidP="00901EBE">
            <w:pPr>
              <w:ind w:right="-44"/>
              <w:rPr>
                <w:rFonts w:ascii="Arial" w:eastAsia="Times New Roman" w:hAnsi="Arial" w:cs="Arial"/>
                <w:b/>
                <w:bCs/>
                <w:color w:val="000000" w:themeColor="text1"/>
                <w:sz w:val="8"/>
                <w:szCs w:val="8"/>
              </w:rPr>
            </w:pPr>
          </w:p>
          <w:p w14:paraId="47043AAE" w14:textId="77777777" w:rsidR="00280737" w:rsidRPr="00C4494E" w:rsidRDefault="00280737" w:rsidP="00901EBE">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084C0A98" w14:textId="77777777" w:rsidR="00280737" w:rsidRPr="00C4494E" w:rsidRDefault="00280737" w:rsidP="00901EBE">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w:t>
            </w:r>
            <w:r>
              <w:rPr>
                <w:rFonts w:ascii="Arial" w:eastAsia="Times New Roman" w:hAnsi="Arial" w:cs="Arial"/>
                <w:color w:val="000000" w:themeColor="text1"/>
                <w:sz w:val="18"/>
                <w:szCs w:val="18"/>
              </w:rPr>
              <w:t>0.16</w:t>
            </w:r>
            <w:r w:rsidRPr="00C4494E">
              <w:rPr>
                <w:rFonts w:ascii="Arial" w:eastAsia="Times New Roman" w:hAnsi="Arial" w:cs="Arial"/>
                <w:color w:val="000000" w:themeColor="text1"/>
                <w:sz w:val="18"/>
                <w:szCs w:val="18"/>
              </w:rPr>
              <w:t xml:space="preserve">                                                                             </w:t>
            </w:r>
          </w:p>
          <w:p w14:paraId="683F137A" w14:textId="77777777" w:rsidR="00280737" w:rsidRPr="005F0947" w:rsidRDefault="00280737" w:rsidP="00901EBE">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w:t>
            </w:r>
            <w:r>
              <w:rPr>
                <w:rFonts w:ascii="Arial" w:eastAsia="Times New Roman" w:hAnsi="Arial" w:cs="Arial"/>
                <w:color w:val="000000" w:themeColor="text1"/>
                <w:sz w:val="18"/>
                <w:szCs w:val="18"/>
              </w:rPr>
              <w:t>0.52</w:t>
            </w:r>
          </w:p>
        </w:tc>
        <w:tc>
          <w:tcPr>
            <w:tcW w:w="1379" w:type="dxa"/>
            <w:tcBorders>
              <w:top w:val="single" w:sz="4" w:space="0" w:color="auto"/>
              <w:left w:val="nil"/>
              <w:bottom w:val="double" w:sz="6" w:space="0" w:color="auto"/>
              <w:right w:val="nil"/>
            </w:tcBorders>
            <w:shd w:val="clear" w:color="auto" w:fill="auto"/>
            <w:noWrap/>
            <w:vAlign w:val="center"/>
            <w:hideMark/>
          </w:tcPr>
          <w:p w14:paraId="56DB1A3E" w14:textId="77777777" w:rsidR="00280737" w:rsidRPr="005F0947" w:rsidRDefault="00280737" w:rsidP="00901EBE">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2E8A9E15" w14:textId="77777777" w:rsidR="00280737" w:rsidRPr="005F0947" w:rsidRDefault="00280737" w:rsidP="00901EBE">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16DF5224" w14:textId="77777777" w:rsidR="00280737" w:rsidRPr="005F0947" w:rsidRDefault="00280737" w:rsidP="00901EBE">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105EDFA3" w14:textId="77777777" w:rsidR="00280737" w:rsidRPr="005F0947" w:rsidRDefault="00280737" w:rsidP="00901EBE">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22B6184E" w14:textId="77777777" w:rsidR="00280737" w:rsidRPr="005F0947" w:rsidRDefault="00280737" w:rsidP="00901EBE">
            <w:pPr>
              <w:rPr>
                <w:rFonts w:ascii="Arial" w:eastAsia="Times New Roman" w:hAnsi="Arial" w:cs="Arial"/>
                <w:b/>
                <w:bCs/>
                <w:color w:val="000000" w:themeColor="text1"/>
              </w:rPr>
            </w:pPr>
            <w:r>
              <w:rPr>
                <w:rFonts w:ascii="Arial" w:eastAsia="Times New Roman" w:hAnsi="Arial" w:cs="Arial"/>
                <w:b/>
                <w:bCs/>
                <w:color w:val="000000" w:themeColor="text1"/>
              </w:rPr>
              <w:t>L. Ratio</w:t>
            </w: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3ECF22A1" w14:textId="77777777" w:rsidR="00280737" w:rsidRPr="005F0947" w:rsidRDefault="00280737" w:rsidP="00901EBE">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280737" w:rsidRPr="005D300B" w14:paraId="722068B3" w14:textId="77777777" w:rsidTr="00901EBE">
        <w:trPr>
          <w:trHeight w:val="378"/>
        </w:trPr>
        <w:tc>
          <w:tcPr>
            <w:tcW w:w="2700" w:type="dxa"/>
            <w:tcBorders>
              <w:top w:val="nil"/>
              <w:left w:val="single" w:sz="4" w:space="0" w:color="auto"/>
              <w:bottom w:val="nil"/>
              <w:right w:val="nil"/>
            </w:tcBorders>
            <w:shd w:val="clear" w:color="auto" w:fill="auto"/>
            <w:vAlign w:val="center"/>
          </w:tcPr>
          <w:p w14:paraId="1131973D" w14:textId="77777777" w:rsidR="00280737" w:rsidRPr="005F0947" w:rsidRDefault="00280737" w:rsidP="00901EBE">
            <w:pPr>
              <w:ind w:right="-44"/>
              <w:rPr>
                <w:rFonts w:ascii="Arial" w:eastAsia="Times New Roman" w:hAnsi="Arial" w:cs="Arial"/>
                <w:color w:val="000000" w:themeColor="text1"/>
              </w:rPr>
            </w:pPr>
            <w:r>
              <w:rPr>
                <w:rFonts w:ascii="Arial" w:eastAsia="Times New Roman" w:hAnsi="Arial" w:cs="Arial"/>
                <w:color w:val="000000" w:themeColor="text1"/>
              </w:rPr>
              <w:t>Intercept (ambient S)</w:t>
            </w:r>
          </w:p>
        </w:tc>
        <w:tc>
          <w:tcPr>
            <w:tcW w:w="1379" w:type="dxa"/>
            <w:tcBorders>
              <w:top w:val="nil"/>
              <w:left w:val="nil"/>
              <w:bottom w:val="nil"/>
              <w:right w:val="nil"/>
            </w:tcBorders>
            <w:shd w:val="clear" w:color="auto" w:fill="auto"/>
            <w:noWrap/>
            <w:vAlign w:val="center"/>
          </w:tcPr>
          <w:p w14:paraId="3683C91E"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-0.0743</w:t>
            </w:r>
          </w:p>
        </w:tc>
        <w:tc>
          <w:tcPr>
            <w:tcW w:w="1260" w:type="dxa"/>
            <w:tcBorders>
              <w:top w:val="nil"/>
              <w:left w:val="nil"/>
              <w:bottom w:val="nil"/>
              <w:right w:val="nil"/>
            </w:tcBorders>
            <w:shd w:val="clear" w:color="auto" w:fill="auto"/>
            <w:noWrap/>
            <w:vAlign w:val="center"/>
          </w:tcPr>
          <w:p w14:paraId="78C74216"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0.1611</w:t>
            </w:r>
          </w:p>
        </w:tc>
        <w:tc>
          <w:tcPr>
            <w:tcW w:w="1080" w:type="dxa"/>
            <w:tcBorders>
              <w:top w:val="nil"/>
              <w:left w:val="nil"/>
              <w:bottom w:val="nil"/>
              <w:right w:val="nil"/>
            </w:tcBorders>
            <w:shd w:val="clear" w:color="auto" w:fill="auto"/>
            <w:noWrap/>
            <w:vAlign w:val="center"/>
          </w:tcPr>
          <w:p w14:paraId="0F3F3D0E" w14:textId="77777777" w:rsidR="00280737" w:rsidRPr="005F0947" w:rsidRDefault="00280737" w:rsidP="00901EBE">
            <w:pPr>
              <w:ind w:right="-91"/>
              <w:rPr>
                <w:rFonts w:ascii="Arial" w:eastAsia="Times New Roman" w:hAnsi="Arial" w:cs="Arial"/>
                <w:color w:val="000000" w:themeColor="text1"/>
              </w:rPr>
            </w:pPr>
            <w:r>
              <w:rPr>
                <w:rFonts w:ascii="Arial" w:eastAsia="Times New Roman" w:hAnsi="Arial" w:cs="Arial"/>
                <w:color w:val="000000" w:themeColor="text1"/>
              </w:rPr>
              <w:t>-0.4615</w:t>
            </w:r>
          </w:p>
        </w:tc>
        <w:tc>
          <w:tcPr>
            <w:tcW w:w="810" w:type="dxa"/>
            <w:tcBorders>
              <w:top w:val="nil"/>
              <w:left w:val="nil"/>
              <w:bottom w:val="nil"/>
              <w:right w:val="nil"/>
            </w:tcBorders>
            <w:shd w:val="clear" w:color="auto" w:fill="auto"/>
            <w:noWrap/>
            <w:vAlign w:val="center"/>
          </w:tcPr>
          <w:p w14:paraId="08160DB1"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436</w:t>
            </w:r>
          </w:p>
        </w:tc>
        <w:tc>
          <w:tcPr>
            <w:tcW w:w="1231" w:type="dxa"/>
            <w:tcBorders>
              <w:top w:val="nil"/>
              <w:left w:val="nil"/>
              <w:bottom w:val="nil"/>
              <w:right w:val="nil"/>
            </w:tcBorders>
            <w:shd w:val="clear" w:color="auto" w:fill="auto"/>
            <w:noWrap/>
            <w:vAlign w:val="center"/>
          </w:tcPr>
          <w:p w14:paraId="5117FD57" w14:textId="77777777" w:rsidR="00280737" w:rsidRPr="005F0947" w:rsidRDefault="00280737" w:rsidP="00901EBE">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205EDBBB" w14:textId="77777777" w:rsidR="00280737" w:rsidRPr="00660977" w:rsidRDefault="00280737" w:rsidP="00901EBE">
            <w:pPr>
              <w:ind w:right="75"/>
              <w:rPr>
                <w:rFonts w:ascii="Arial" w:hAnsi="Arial" w:cs="Arial"/>
                <w:b/>
                <w:bCs/>
                <w:color w:val="000000" w:themeColor="text1"/>
              </w:rPr>
            </w:pPr>
            <w:r>
              <w:rPr>
                <w:rFonts w:ascii="Arial" w:eastAsia="Times New Roman" w:hAnsi="Arial" w:cs="Arial"/>
                <w:color w:val="000000" w:themeColor="text1"/>
              </w:rPr>
              <w:t>0.6447</w:t>
            </w:r>
          </w:p>
        </w:tc>
      </w:tr>
      <w:tr w:rsidR="00280737" w:rsidRPr="005D300B" w14:paraId="3738389F" w14:textId="77777777" w:rsidTr="00901EBE">
        <w:trPr>
          <w:trHeight w:val="214"/>
        </w:trPr>
        <w:tc>
          <w:tcPr>
            <w:tcW w:w="2700" w:type="dxa"/>
            <w:tcBorders>
              <w:top w:val="nil"/>
              <w:left w:val="single" w:sz="4" w:space="0" w:color="auto"/>
              <w:bottom w:val="nil"/>
              <w:right w:val="nil"/>
            </w:tcBorders>
            <w:shd w:val="clear" w:color="auto" w:fill="auto"/>
            <w:vAlign w:val="center"/>
          </w:tcPr>
          <w:p w14:paraId="605D9E13" w14:textId="77777777" w:rsidR="00280737" w:rsidRPr="008775CE" w:rsidRDefault="00280737" w:rsidP="00901EBE">
            <w:pPr>
              <w:ind w:right="-44"/>
              <w:rPr>
                <w:rFonts w:ascii="Arial" w:eastAsia="Times New Roman" w:hAnsi="Arial" w:cs="Arial"/>
                <w:color w:val="000000" w:themeColor="text1"/>
              </w:rPr>
            </w:pPr>
            <w:r>
              <w:rPr>
                <w:rFonts w:ascii="Arial" w:eastAsia="Times New Roman" w:hAnsi="Arial" w:cs="Arial"/>
                <w:color w:val="000000" w:themeColor="text1"/>
              </w:rPr>
              <w:t>Low S</w:t>
            </w:r>
          </w:p>
        </w:tc>
        <w:tc>
          <w:tcPr>
            <w:tcW w:w="1379" w:type="dxa"/>
            <w:tcBorders>
              <w:top w:val="nil"/>
              <w:left w:val="nil"/>
              <w:bottom w:val="nil"/>
              <w:right w:val="nil"/>
            </w:tcBorders>
            <w:shd w:val="clear" w:color="auto" w:fill="auto"/>
            <w:noWrap/>
            <w:vAlign w:val="center"/>
          </w:tcPr>
          <w:p w14:paraId="02863345"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0.0743</w:t>
            </w:r>
          </w:p>
        </w:tc>
        <w:tc>
          <w:tcPr>
            <w:tcW w:w="1260" w:type="dxa"/>
            <w:tcBorders>
              <w:top w:val="nil"/>
              <w:left w:val="nil"/>
              <w:bottom w:val="nil"/>
              <w:right w:val="nil"/>
            </w:tcBorders>
            <w:shd w:val="clear" w:color="auto" w:fill="auto"/>
            <w:noWrap/>
            <w:vAlign w:val="center"/>
          </w:tcPr>
          <w:p w14:paraId="716994E9"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0.1060</w:t>
            </w:r>
          </w:p>
        </w:tc>
        <w:tc>
          <w:tcPr>
            <w:tcW w:w="1080" w:type="dxa"/>
            <w:tcBorders>
              <w:top w:val="nil"/>
              <w:left w:val="nil"/>
              <w:bottom w:val="nil"/>
              <w:right w:val="nil"/>
            </w:tcBorders>
            <w:shd w:val="clear" w:color="auto" w:fill="auto"/>
            <w:noWrap/>
            <w:vAlign w:val="center"/>
          </w:tcPr>
          <w:p w14:paraId="7A82AD59" w14:textId="77777777" w:rsidR="00280737" w:rsidRPr="005F0947" w:rsidRDefault="00280737" w:rsidP="00901EBE">
            <w:pPr>
              <w:ind w:right="-91"/>
              <w:rPr>
                <w:rFonts w:ascii="Arial" w:eastAsia="Times New Roman" w:hAnsi="Arial" w:cs="Arial"/>
                <w:color w:val="000000" w:themeColor="text1"/>
              </w:rPr>
            </w:pPr>
            <w:r>
              <w:rPr>
                <w:rFonts w:ascii="Arial" w:eastAsia="Times New Roman" w:hAnsi="Arial" w:cs="Arial"/>
                <w:color w:val="000000" w:themeColor="text1"/>
              </w:rPr>
              <w:t>0.7009</w:t>
            </w:r>
          </w:p>
        </w:tc>
        <w:tc>
          <w:tcPr>
            <w:tcW w:w="810" w:type="dxa"/>
            <w:tcBorders>
              <w:top w:val="nil"/>
              <w:left w:val="nil"/>
              <w:bottom w:val="nil"/>
              <w:right w:val="nil"/>
            </w:tcBorders>
            <w:shd w:val="clear" w:color="auto" w:fill="auto"/>
            <w:noWrap/>
            <w:vAlign w:val="center"/>
          </w:tcPr>
          <w:p w14:paraId="02412619"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9</w:t>
            </w:r>
          </w:p>
        </w:tc>
        <w:tc>
          <w:tcPr>
            <w:tcW w:w="1231" w:type="dxa"/>
            <w:tcBorders>
              <w:top w:val="nil"/>
              <w:left w:val="nil"/>
              <w:bottom w:val="nil"/>
              <w:right w:val="nil"/>
            </w:tcBorders>
            <w:shd w:val="clear" w:color="auto" w:fill="auto"/>
            <w:noWrap/>
            <w:vAlign w:val="center"/>
          </w:tcPr>
          <w:p w14:paraId="185F3CD0" w14:textId="77777777" w:rsidR="00280737" w:rsidRPr="005F0947" w:rsidRDefault="00280737" w:rsidP="00901EBE">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18ACC618" w14:textId="77777777" w:rsidR="00280737" w:rsidRPr="00945377" w:rsidRDefault="00280737" w:rsidP="00901EBE">
            <w:pPr>
              <w:ind w:right="75"/>
              <w:rPr>
                <w:rFonts w:ascii="Arial" w:eastAsia="Times New Roman" w:hAnsi="Arial" w:cs="Arial"/>
                <w:color w:val="000000" w:themeColor="text1"/>
              </w:rPr>
            </w:pPr>
            <w:r>
              <w:rPr>
                <w:rFonts w:ascii="Arial" w:eastAsia="Times New Roman" w:hAnsi="Arial" w:cs="Arial"/>
                <w:color w:val="000000" w:themeColor="text1"/>
              </w:rPr>
              <w:t>0.5011</w:t>
            </w:r>
          </w:p>
        </w:tc>
      </w:tr>
      <w:tr w:rsidR="00280737" w:rsidRPr="005D300B" w14:paraId="5626FA8C" w14:textId="77777777" w:rsidTr="00901EBE">
        <w:trPr>
          <w:trHeight w:val="355"/>
        </w:trPr>
        <w:tc>
          <w:tcPr>
            <w:tcW w:w="2700" w:type="dxa"/>
            <w:tcBorders>
              <w:top w:val="nil"/>
              <w:left w:val="single" w:sz="4" w:space="0" w:color="auto"/>
              <w:bottom w:val="nil"/>
              <w:right w:val="nil"/>
            </w:tcBorders>
            <w:shd w:val="clear" w:color="auto" w:fill="auto"/>
            <w:vAlign w:val="center"/>
          </w:tcPr>
          <w:p w14:paraId="02E1048E" w14:textId="77777777" w:rsidR="00280737" w:rsidRPr="005F0947" w:rsidRDefault="00280737" w:rsidP="00901EBE">
            <w:pPr>
              <w:ind w:right="-44"/>
              <w:rPr>
                <w:rFonts w:ascii="Arial" w:eastAsia="Times New Roman" w:hAnsi="Arial" w:cs="Arial"/>
                <w:color w:val="000000" w:themeColor="text1"/>
              </w:rPr>
            </w:pPr>
            <w:r>
              <w:rPr>
                <w:rFonts w:ascii="Arial" w:eastAsia="Times New Roman" w:hAnsi="Arial" w:cs="Arial"/>
                <w:color w:val="000000" w:themeColor="text1"/>
              </w:rPr>
              <w:t>Initial size (mm2)</w:t>
            </w:r>
          </w:p>
        </w:tc>
        <w:tc>
          <w:tcPr>
            <w:tcW w:w="1379" w:type="dxa"/>
            <w:tcBorders>
              <w:top w:val="nil"/>
              <w:left w:val="nil"/>
              <w:bottom w:val="nil"/>
              <w:right w:val="nil"/>
            </w:tcBorders>
            <w:shd w:val="clear" w:color="auto" w:fill="auto"/>
            <w:noWrap/>
            <w:vAlign w:val="center"/>
          </w:tcPr>
          <w:p w14:paraId="0D78786E"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0.0020</w:t>
            </w:r>
          </w:p>
        </w:tc>
        <w:tc>
          <w:tcPr>
            <w:tcW w:w="1260" w:type="dxa"/>
            <w:tcBorders>
              <w:top w:val="nil"/>
              <w:left w:val="nil"/>
              <w:bottom w:val="nil"/>
              <w:right w:val="nil"/>
            </w:tcBorders>
            <w:shd w:val="clear" w:color="auto" w:fill="auto"/>
            <w:noWrap/>
            <w:vAlign w:val="center"/>
          </w:tcPr>
          <w:p w14:paraId="61B0DA52"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0.0002</w:t>
            </w:r>
          </w:p>
        </w:tc>
        <w:tc>
          <w:tcPr>
            <w:tcW w:w="1080" w:type="dxa"/>
            <w:tcBorders>
              <w:top w:val="nil"/>
              <w:left w:val="nil"/>
              <w:bottom w:val="nil"/>
              <w:right w:val="nil"/>
            </w:tcBorders>
            <w:shd w:val="clear" w:color="auto" w:fill="auto"/>
            <w:noWrap/>
            <w:vAlign w:val="center"/>
          </w:tcPr>
          <w:p w14:paraId="58B45BC5" w14:textId="77777777" w:rsidR="00280737" w:rsidRPr="005F0947" w:rsidRDefault="00280737" w:rsidP="00901EBE">
            <w:pPr>
              <w:ind w:right="-91"/>
              <w:rPr>
                <w:rFonts w:ascii="Arial" w:eastAsia="Times New Roman" w:hAnsi="Arial" w:cs="Arial"/>
                <w:color w:val="000000" w:themeColor="text1"/>
              </w:rPr>
            </w:pPr>
            <w:r>
              <w:rPr>
                <w:rFonts w:ascii="Arial" w:eastAsia="Times New Roman" w:hAnsi="Arial" w:cs="Arial"/>
                <w:color w:val="000000" w:themeColor="text1"/>
              </w:rPr>
              <w:t>8.9071</w:t>
            </w:r>
          </w:p>
        </w:tc>
        <w:tc>
          <w:tcPr>
            <w:tcW w:w="810" w:type="dxa"/>
            <w:tcBorders>
              <w:top w:val="nil"/>
              <w:left w:val="nil"/>
              <w:bottom w:val="nil"/>
              <w:right w:val="nil"/>
            </w:tcBorders>
            <w:shd w:val="clear" w:color="auto" w:fill="auto"/>
            <w:noWrap/>
            <w:vAlign w:val="center"/>
          </w:tcPr>
          <w:p w14:paraId="1A31888F"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436</w:t>
            </w:r>
          </w:p>
        </w:tc>
        <w:tc>
          <w:tcPr>
            <w:tcW w:w="1231" w:type="dxa"/>
            <w:tcBorders>
              <w:top w:val="nil"/>
              <w:left w:val="nil"/>
              <w:bottom w:val="nil"/>
              <w:right w:val="nil"/>
            </w:tcBorders>
            <w:shd w:val="clear" w:color="auto" w:fill="auto"/>
            <w:noWrap/>
            <w:vAlign w:val="center"/>
          </w:tcPr>
          <w:p w14:paraId="79509051" w14:textId="77777777" w:rsidR="00280737" w:rsidRPr="005F0947" w:rsidRDefault="00280737" w:rsidP="00901EBE">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22BD6060" w14:textId="77777777" w:rsidR="00280737" w:rsidRPr="009D2D32" w:rsidRDefault="00280737" w:rsidP="00901EBE">
            <w:pPr>
              <w:ind w:right="75"/>
              <w:rPr>
                <w:rFonts w:ascii="Arial" w:eastAsia="Times New Roman" w:hAnsi="Arial" w:cs="Arial"/>
                <w:b/>
                <w:bCs/>
                <w:color w:val="000000" w:themeColor="text1"/>
              </w:rPr>
            </w:pPr>
            <w:r w:rsidRPr="009D2D32">
              <w:rPr>
                <w:rFonts w:ascii="Arial" w:eastAsia="Times New Roman" w:hAnsi="Arial" w:cs="Arial"/>
                <w:b/>
                <w:bCs/>
                <w:color w:val="000000" w:themeColor="text1"/>
              </w:rPr>
              <w:t>&lt; 0.0001</w:t>
            </w:r>
          </w:p>
        </w:tc>
      </w:tr>
      <w:tr w:rsidR="00280737" w:rsidRPr="005D300B" w14:paraId="4D96A1CC" w14:textId="77777777" w:rsidTr="00901EBE">
        <w:trPr>
          <w:trHeight w:val="355"/>
        </w:trPr>
        <w:tc>
          <w:tcPr>
            <w:tcW w:w="2700" w:type="dxa"/>
            <w:tcBorders>
              <w:top w:val="nil"/>
              <w:left w:val="single" w:sz="4" w:space="0" w:color="auto"/>
              <w:bottom w:val="nil"/>
              <w:right w:val="nil"/>
            </w:tcBorders>
            <w:shd w:val="clear" w:color="auto" w:fill="auto"/>
            <w:vAlign w:val="center"/>
          </w:tcPr>
          <w:p w14:paraId="3066A520" w14:textId="77777777" w:rsidR="00280737" w:rsidRPr="005F0947" w:rsidRDefault="00280737" w:rsidP="00901EBE">
            <w:pPr>
              <w:ind w:right="-44"/>
              <w:rPr>
                <w:rFonts w:ascii="Arial" w:eastAsia="Times New Roman" w:hAnsi="Arial" w:cs="Arial"/>
                <w:color w:val="000000" w:themeColor="text1"/>
              </w:rPr>
            </w:pPr>
            <w:r>
              <w:rPr>
                <w:rFonts w:ascii="Arial" w:eastAsia="Times New Roman" w:hAnsi="Arial" w:cs="Arial"/>
                <w:color w:val="000000" w:themeColor="text1"/>
              </w:rPr>
              <w:t>TA</w:t>
            </w:r>
          </w:p>
        </w:tc>
        <w:tc>
          <w:tcPr>
            <w:tcW w:w="1379" w:type="dxa"/>
            <w:tcBorders>
              <w:top w:val="nil"/>
              <w:left w:val="nil"/>
              <w:bottom w:val="nil"/>
              <w:right w:val="nil"/>
            </w:tcBorders>
            <w:shd w:val="clear" w:color="auto" w:fill="auto"/>
            <w:noWrap/>
            <w:vAlign w:val="center"/>
          </w:tcPr>
          <w:p w14:paraId="6CD9956A"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0.0001</w:t>
            </w:r>
          </w:p>
        </w:tc>
        <w:tc>
          <w:tcPr>
            <w:tcW w:w="1260" w:type="dxa"/>
            <w:tcBorders>
              <w:top w:val="nil"/>
              <w:left w:val="nil"/>
              <w:bottom w:val="nil"/>
              <w:right w:val="nil"/>
            </w:tcBorders>
            <w:shd w:val="clear" w:color="auto" w:fill="auto"/>
            <w:noWrap/>
            <w:vAlign w:val="center"/>
          </w:tcPr>
          <w:p w14:paraId="7245E6B6"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0.0001</w:t>
            </w:r>
          </w:p>
        </w:tc>
        <w:tc>
          <w:tcPr>
            <w:tcW w:w="1080" w:type="dxa"/>
            <w:tcBorders>
              <w:top w:val="nil"/>
              <w:left w:val="nil"/>
              <w:bottom w:val="nil"/>
              <w:right w:val="nil"/>
            </w:tcBorders>
            <w:shd w:val="clear" w:color="auto" w:fill="auto"/>
            <w:noWrap/>
            <w:vAlign w:val="center"/>
          </w:tcPr>
          <w:p w14:paraId="7EB0C0D6" w14:textId="77777777" w:rsidR="00280737" w:rsidRPr="005F0947" w:rsidRDefault="00280737" w:rsidP="00901EBE">
            <w:pPr>
              <w:ind w:right="-91"/>
              <w:rPr>
                <w:rFonts w:ascii="Arial" w:eastAsia="Times New Roman" w:hAnsi="Arial" w:cs="Arial"/>
                <w:color w:val="000000" w:themeColor="text1"/>
              </w:rPr>
            </w:pPr>
            <w:r>
              <w:rPr>
                <w:rFonts w:ascii="Arial" w:eastAsia="Times New Roman" w:hAnsi="Arial" w:cs="Arial"/>
                <w:color w:val="000000" w:themeColor="text1"/>
              </w:rPr>
              <w:t>1.4194</w:t>
            </w:r>
          </w:p>
        </w:tc>
        <w:tc>
          <w:tcPr>
            <w:tcW w:w="810" w:type="dxa"/>
            <w:tcBorders>
              <w:top w:val="nil"/>
              <w:left w:val="nil"/>
              <w:bottom w:val="nil"/>
              <w:right w:val="nil"/>
            </w:tcBorders>
            <w:shd w:val="clear" w:color="auto" w:fill="auto"/>
            <w:noWrap/>
            <w:vAlign w:val="center"/>
          </w:tcPr>
          <w:p w14:paraId="5DE2C129"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9</w:t>
            </w:r>
          </w:p>
        </w:tc>
        <w:tc>
          <w:tcPr>
            <w:tcW w:w="1231" w:type="dxa"/>
            <w:tcBorders>
              <w:top w:val="nil"/>
              <w:left w:val="nil"/>
              <w:bottom w:val="nil"/>
              <w:right w:val="nil"/>
            </w:tcBorders>
            <w:shd w:val="clear" w:color="auto" w:fill="auto"/>
            <w:noWrap/>
            <w:vAlign w:val="center"/>
          </w:tcPr>
          <w:p w14:paraId="5F191FA1" w14:textId="77777777" w:rsidR="00280737" w:rsidRPr="005F0947" w:rsidRDefault="00280737" w:rsidP="00901EBE">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61DF463E" w14:textId="77777777" w:rsidR="00280737" w:rsidRPr="00843E02" w:rsidRDefault="00280737" w:rsidP="00901EBE">
            <w:pPr>
              <w:ind w:right="75"/>
              <w:rPr>
                <w:rFonts w:ascii="Arial" w:eastAsia="Times New Roman" w:hAnsi="Arial" w:cs="Arial"/>
                <w:color w:val="000000" w:themeColor="text1"/>
              </w:rPr>
            </w:pPr>
            <w:r>
              <w:rPr>
                <w:rFonts w:ascii="Arial" w:eastAsia="Times New Roman" w:hAnsi="Arial" w:cs="Arial"/>
                <w:color w:val="000000" w:themeColor="text1"/>
              </w:rPr>
              <w:t>0.1895</w:t>
            </w:r>
          </w:p>
        </w:tc>
      </w:tr>
      <w:tr w:rsidR="00280737" w:rsidRPr="005D300B" w14:paraId="05513345" w14:textId="77777777" w:rsidTr="00901EBE">
        <w:trPr>
          <w:trHeight w:val="355"/>
        </w:trPr>
        <w:tc>
          <w:tcPr>
            <w:tcW w:w="2700" w:type="dxa"/>
            <w:tcBorders>
              <w:top w:val="single" w:sz="4" w:space="0" w:color="auto"/>
              <w:left w:val="single" w:sz="4" w:space="0" w:color="auto"/>
              <w:bottom w:val="single" w:sz="4" w:space="0" w:color="auto"/>
              <w:right w:val="nil"/>
            </w:tcBorders>
            <w:shd w:val="clear" w:color="auto" w:fill="auto"/>
            <w:vAlign w:val="center"/>
          </w:tcPr>
          <w:p w14:paraId="26C9F0D1" w14:textId="77777777" w:rsidR="00280737" w:rsidRDefault="00280737" w:rsidP="00901EBE">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2C28565F" w14:textId="77777777" w:rsidR="00280737" w:rsidRDefault="00280737" w:rsidP="00901EBE">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22864930" w14:textId="77777777" w:rsidR="00280737" w:rsidRDefault="00280737" w:rsidP="00901EBE">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14B285A4" w14:textId="77777777" w:rsidR="00280737" w:rsidRDefault="00280737" w:rsidP="00901EBE">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1FBD97D5" w14:textId="77777777" w:rsidR="00280737" w:rsidRDefault="00280737" w:rsidP="00901EBE">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47768325" w14:textId="77777777" w:rsidR="00280737" w:rsidRPr="005F0947" w:rsidRDefault="00280737" w:rsidP="00901EBE">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8920832" w14:textId="77777777" w:rsidR="00280737" w:rsidRPr="00660977" w:rsidRDefault="00280737" w:rsidP="00901EBE">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280737" w:rsidRPr="005D300B" w14:paraId="05CD436D" w14:textId="77777777" w:rsidTr="00901EBE">
        <w:trPr>
          <w:trHeight w:val="355"/>
        </w:trPr>
        <w:tc>
          <w:tcPr>
            <w:tcW w:w="2700" w:type="dxa"/>
            <w:tcBorders>
              <w:top w:val="single" w:sz="4" w:space="0" w:color="auto"/>
              <w:left w:val="single" w:sz="4" w:space="0" w:color="auto"/>
              <w:bottom w:val="single" w:sz="4" w:space="0" w:color="auto"/>
              <w:right w:val="nil"/>
            </w:tcBorders>
            <w:shd w:val="clear" w:color="auto" w:fill="auto"/>
            <w:vAlign w:val="center"/>
          </w:tcPr>
          <w:p w14:paraId="17288E06" w14:textId="77777777" w:rsidR="00280737" w:rsidRDefault="00280737" w:rsidP="00901EBE">
            <w:pPr>
              <w:ind w:right="-44"/>
              <w:rPr>
                <w:rFonts w:ascii="Arial" w:eastAsia="Times New Roman" w:hAnsi="Arial" w:cs="Arial"/>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09DD3940" w14:textId="77777777" w:rsidR="00280737" w:rsidRDefault="00280737" w:rsidP="00901EBE">
            <w:pPr>
              <w:rPr>
                <w:rFonts w:ascii="Arial" w:eastAsia="Times New Roman" w:hAnsi="Arial" w:cs="Arial"/>
                <w:color w:val="000000" w:themeColor="text1"/>
              </w:rPr>
            </w:pPr>
            <w:r>
              <w:rPr>
                <w:rFonts w:ascii="Arial" w:eastAsia="Times New Roman" w:hAnsi="Arial" w:cs="Arial"/>
                <w:color w:val="000000" w:themeColor="text1"/>
              </w:rPr>
              <w:t>0.1681</w:t>
            </w:r>
          </w:p>
        </w:tc>
        <w:tc>
          <w:tcPr>
            <w:tcW w:w="1260" w:type="dxa"/>
            <w:tcBorders>
              <w:top w:val="single" w:sz="4" w:space="0" w:color="auto"/>
              <w:left w:val="nil"/>
              <w:bottom w:val="single" w:sz="4" w:space="0" w:color="auto"/>
              <w:right w:val="nil"/>
            </w:tcBorders>
            <w:shd w:val="clear" w:color="auto" w:fill="auto"/>
            <w:noWrap/>
            <w:vAlign w:val="center"/>
          </w:tcPr>
          <w:p w14:paraId="06EA0127" w14:textId="77777777" w:rsidR="00280737" w:rsidRDefault="00280737" w:rsidP="00901EBE">
            <w:pPr>
              <w:rPr>
                <w:rFonts w:ascii="Arial" w:eastAsia="Times New Roman" w:hAnsi="Arial" w:cs="Arial"/>
                <w:color w:val="000000" w:themeColor="text1"/>
              </w:rPr>
            </w:pPr>
            <w:r>
              <w:rPr>
                <w:rFonts w:ascii="Arial" w:eastAsia="Times New Roman" w:hAnsi="Arial" w:cs="Arial"/>
                <w:color w:val="000000" w:themeColor="text1"/>
              </w:rPr>
              <w:t>0.1956</w:t>
            </w:r>
          </w:p>
        </w:tc>
        <w:tc>
          <w:tcPr>
            <w:tcW w:w="1080" w:type="dxa"/>
            <w:tcBorders>
              <w:top w:val="single" w:sz="4" w:space="0" w:color="auto"/>
              <w:left w:val="nil"/>
              <w:bottom w:val="single" w:sz="4" w:space="0" w:color="auto"/>
              <w:right w:val="nil"/>
            </w:tcBorders>
            <w:shd w:val="clear" w:color="auto" w:fill="auto"/>
            <w:noWrap/>
            <w:vAlign w:val="center"/>
          </w:tcPr>
          <w:p w14:paraId="5A3AF1C9" w14:textId="77777777" w:rsidR="00280737" w:rsidRDefault="00280737" w:rsidP="00901EBE">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225A83D6" w14:textId="77777777" w:rsidR="00280737" w:rsidRDefault="00280737" w:rsidP="00901EBE">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05807E17" w14:textId="77777777" w:rsidR="00280737" w:rsidRPr="005F0947" w:rsidRDefault="00280737" w:rsidP="00901EBE">
            <w:pPr>
              <w:rPr>
                <w:rFonts w:ascii="Arial" w:eastAsia="Times New Roman" w:hAnsi="Arial" w:cs="Arial"/>
                <w:color w:val="000000" w:themeColor="text1"/>
              </w:rPr>
            </w:pPr>
            <w:r w:rsidRPr="00541D7A">
              <w:rPr>
                <w:rFonts w:ascii="Arial" w:eastAsia="Times New Roman" w:hAnsi="Arial" w:cs="Arial"/>
                <w:color w:val="000000" w:themeColor="text1"/>
              </w:rPr>
              <w:t xml:space="preserve">95.48962  </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D71E790" w14:textId="77777777" w:rsidR="00280737" w:rsidRPr="00660977" w:rsidRDefault="00280737" w:rsidP="00901EBE">
            <w:pPr>
              <w:ind w:right="75"/>
              <w:rPr>
                <w:rFonts w:ascii="Arial" w:eastAsia="Times New Roman" w:hAnsi="Arial" w:cs="Arial"/>
                <w:b/>
                <w:bCs/>
                <w:color w:val="000000" w:themeColor="text1"/>
              </w:rPr>
            </w:pPr>
            <w:r>
              <w:rPr>
                <w:rFonts w:ascii="Arial" w:eastAsia="Times New Roman" w:hAnsi="Arial" w:cs="Arial"/>
                <w:color w:val="000000" w:themeColor="text1"/>
              </w:rPr>
              <w:t>&lt; 0.0001</w:t>
            </w:r>
          </w:p>
        </w:tc>
      </w:tr>
    </w:tbl>
    <w:p w14:paraId="2EA06458" w14:textId="77777777" w:rsidR="00280737" w:rsidRDefault="00280737" w:rsidP="00280737">
      <w:pPr>
        <w:pStyle w:val="NoSpacing"/>
        <w:rPr>
          <w:rFonts w:ascii="Arial" w:hAnsi="Arial" w:cs="Arial"/>
          <w:b/>
          <w:bCs/>
          <w:i/>
          <w:iCs/>
          <w:sz w:val="28"/>
          <w:szCs w:val="28"/>
        </w:rPr>
      </w:pPr>
    </w:p>
    <w:p w14:paraId="5A366334" w14:textId="77777777" w:rsidR="00280737" w:rsidRDefault="00280737" w:rsidP="00280737">
      <w:pPr>
        <w:pStyle w:val="NoSpacing"/>
        <w:rPr>
          <w:rFonts w:ascii="Arial" w:hAnsi="Arial" w:cs="Arial"/>
          <w:b/>
          <w:bCs/>
          <w:i/>
          <w:iCs/>
          <w:sz w:val="28"/>
          <w:szCs w:val="28"/>
        </w:rPr>
      </w:pPr>
    </w:p>
    <w:p w14:paraId="7388968F" w14:textId="77777777" w:rsidR="00280737" w:rsidRPr="00B20949" w:rsidRDefault="00280737" w:rsidP="00280737">
      <w:pPr>
        <w:rPr>
          <w:rFonts w:ascii="Arial" w:hAnsi="Arial" w:cs="Arial"/>
          <w:color w:val="000000" w:themeColor="text1"/>
          <w:kern w:val="24"/>
        </w:rPr>
      </w:pPr>
      <w:r w:rsidRPr="00B20949">
        <w:rPr>
          <w:rFonts w:ascii="Arial" w:hAnsi="Arial" w:cs="Arial"/>
          <w:color w:val="000000" w:themeColor="text1"/>
        </w:rPr>
        <w:t xml:space="preserve">Table </w:t>
      </w:r>
      <w:r>
        <w:rPr>
          <w:rFonts w:ascii="Arial" w:hAnsi="Arial" w:cs="Arial"/>
          <w:color w:val="000000" w:themeColor="text1"/>
        </w:rPr>
        <w:t>3</w:t>
      </w:r>
      <w:r w:rsidRPr="00B20949">
        <w:rPr>
          <w:rFonts w:ascii="Arial" w:hAnsi="Arial" w:cs="Arial"/>
          <w:color w:val="000000" w:themeColor="text1"/>
        </w:rPr>
        <w:t xml:space="preserve">. </w:t>
      </w:r>
      <w:r w:rsidRPr="00B20949">
        <w:rPr>
          <w:rFonts w:ascii="Arial" w:hAnsi="Arial" w:cs="Arial"/>
          <w:color w:val="000000" w:themeColor="text1"/>
          <w:kern w:val="24"/>
        </w:rPr>
        <w:t xml:space="preserve">Results of mixed effects, linear model testing the effects of </w:t>
      </w:r>
      <w:r>
        <w:rPr>
          <w:rFonts w:ascii="Arial" w:hAnsi="Arial" w:cs="Arial"/>
          <w:color w:val="000000" w:themeColor="text1"/>
          <w:kern w:val="24"/>
        </w:rPr>
        <w:t xml:space="preserve">TA, salinity (categorical), and initial size on shell thickness </w:t>
      </w:r>
      <w:r w:rsidRPr="00B20949">
        <w:rPr>
          <w:rFonts w:ascii="Arial" w:hAnsi="Arial" w:cs="Arial"/>
          <w:color w:val="000000" w:themeColor="text1"/>
          <w:kern w:val="24"/>
        </w:rPr>
        <w:t>(</w:t>
      </w:r>
      <w:r>
        <w:rPr>
          <w:rFonts w:ascii="Arial" w:hAnsi="Arial" w:cs="Arial"/>
          <w:color w:val="000000" w:themeColor="text1"/>
          <w:kern w:val="24"/>
        </w:rPr>
        <w:t xml:space="preserve">mg </w:t>
      </w:r>
      <w:r>
        <w:rPr>
          <w:rFonts w:ascii="Arial" w:hAnsi="Arial" w:cs="Arial"/>
          <w:color w:val="000000" w:themeColor="text1"/>
        </w:rPr>
        <w:t>mm</w:t>
      </w:r>
      <w:r>
        <w:rPr>
          <w:rFonts w:ascii="Arial" w:hAnsi="Arial" w:cs="Arial"/>
          <w:color w:val="000000" w:themeColor="text1"/>
          <w:vertAlign w:val="superscript"/>
        </w:rPr>
        <w:t>2</w:t>
      </w:r>
      <w:r w:rsidRPr="00B20949">
        <w:rPr>
          <w:rFonts w:ascii="Arial" w:hAnsi="Arial" w:cs="Arial"/>
          <w:color w:val="000000" w:themeColor="text1"/>
          <w:kern w:val="24"/>
        </w:rPr>
        <w:t>)</w:t>
      </w:r>
      <w:r>
        <w:rPr>
          <w:rFonts w:ascii="Arial" w:hAnsi="Arial" w:cs="Arial"/>
          <w:color w:val="000000" w:themeColor="text1"/>
          <w:kern w:val="24"/>
        </w:rPr>
        <w:t xml:space="preserve"> </w:t>
      </w:r>
      <w:r w:rsidRPr="00B20949">
        <w:rPr>
          <w:rFonts w:ascii="Arial" w:hAnsi="Arial" w:cs="Arial"/>
          <w:color w:val="000000" w:themeColor="text1"/>
          <w:kern w:val="24"/>
        </w:rPr>
        <w:t xml:space="preserve">in </w:t>
      </w:r>
      <w:r>
        <w:rPr>
          <w:rFonts w:ascii="Arial" w:hAnsi="Arial" w:cs="Arial"/>
          <w:color w:val="000000" w:themeColor="text1"/>
          <w:kern w:val="24"/>
        </w:rPr>
        <w:t xml:space="preserve">juvenile </w:t>
      </w:r>
      <w:r>
        <w:rPr>
          <w:rFonts w:ascii="Arial" w:hAnsi="Arial" w:cs="Arial"/>
          <w:i/>
          <w:iCs/>
          <w:color w:val="000000" w:themeColor="text1"/>
          <w:kern w:val="24"/>
        </w:rPr>
        <w:t xml:space="preserve">Crassostrea virginica </w:t>
      </w:r>
      <w:r>
        <w:rPr>
          <w:rFonts w:ascii="Arial" w:hAnsi="Arial" w:cs="Arial"/>
          <w:color w:val="000000" w:themeColor="text1"/>
          <w:kern w:val="24"/>
        </w:rPr>
        <w:t>oysters.</w:t>
      </w:r>
      <w:r w:rsidRPr="00B20949">
        <w:rPr>
          <w:rFonts w:ascii="Arial" w:hAnsi="Arial" w:cs="Arial"/>
          <w:color w:val="000000" w:themeColor="text1"/>
          <w:kern w:val="24"/>
        </w:rPr>
        <w:t xml:space="preserve"> L-Ratios and p-values were recorded during backward stepwise model selection and refer to the ANOVA test output between the full model and a model with the specified predictor omitted. Bolded values denote a significant effect, determined by alpha &lt; 0.05. The final model: </w:t>
      </w:r>
      <w:r>
        <w:rPr>
          <w:rFonts w:ascii="Arial" w:hAnsi="Arial" w:cs="Arial"/>
          <w:color w:val="000000" w:themeColor="text1"/>
          <w:kern w:val="24"/>
        </w:rPr>
        <w:t>Net shell thickness</w:t>
      </w:r>
      <w:r w:rsidRPr="00B20949">
        <w:rPr>
          <w:rFonts w:ascii="Arial" w:hAnsi="Arial" w:cs="Arial"/>
          <w:color w:val="000000" w:themeColor="text1"/>
          <w:kern w:val="24"/>
        </w:rPr>
        <w:t xml:space="preserve"> ~</w:t>
      </w:r>
      <w:r>
        <w:rPr>
          <w:rFonts w:ascii="Arial" w:hAnsi="Arial" w:cs="Arial"/>
          <w:color w:val="000000" w:themeColor="text1"/>
          <w:kern w:val="24"/>
        </w:rPr>
        <w:t xml:space="preserve"> initial size + categorical(salinity, 2 levels) + continuous(TA) + RI(bin)</w:t>
      </w:r>
      <w:r w:rsidRPr="00B20949">
        <w:rPr>
          <w:rFonts w:ascii="Arial" w:hAnsi="Arial" w:cs="Arial"/>
          <w:color w:val="000000" w:themeColor="text1"/>
          <w:kern w:val="24"/>
        </w:rPr>
        <w:t xml:space="preserve">, accounted for ~ </w:t>
      </w:r>
      <w:r>
        <w:rPr>
          <w:rFonts w:ascii="Arial" w:hAnsi="Arial" w:cs="Arial"/>
          <w:color w:val="000000" w:themeColor="text1"/>
          <w:kern w:val="24"/>
        </w:rPr>
        <w:t>X</w:t>
      </w:r>
      <w:r w:rsidRPr="00B20949">
        <w:rPr>
          <w:rFonts w:ascii="Arial" w:hAnsi="Arial" w:cs="Arial"/>
          <w:color w:val="000000" w:themeColor="text1"/>
          <w:kern w:val="24"/>
        </w:rPr>
        <w:t>% of the variation.</w:t>
      </w:r>
      <w:r>
        <w:rPr>
          <w:rFonts w:ascii="Arial" w:hAnsi="Arial" w:cs="Arial"/>
          <w:color w:val="000000" w:themeColor="text1"/>
          <w:kern w:val="24"/>
        </w:rPr>
        <w:t xml:space="preserve"> </w:t>
      </w: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280737" w:rsidRPr="005D300B" w14:paraId="49A38525" w14:textId="77777777" w:rsidTr="00901EBE">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5A04CF87" w14:textId="77777777" w:rsidR="00280737" w:rsidRPr="003A626C" w:rsidRDefault="00280737" w:rsidP="00901EBE">
            <w:pPr>
              <w:ind w:right="-44"/>
              <w:rPr>
                <w:rFonts w:ascii="Arial" w:eastAsia="Times New Roman" w:hAnsi="Arial" w:cs="Arial"/>
                <w:b/>
                <w:bCs/>
                <w:color w:val="000000" w:themeColor="text1"/>
                <w:sz w:val="8"/>
                <w:szCs w:val="8"/>
              </w:rPr>
            </w:pPr>
          </w:p>
          <w:p w14:paraId="059A5752" w14:textId="77777777" w:rsidR="00280737" w:rsidRPr="00C4494E" w:rsidRDefault="00280737" w:rsidP="00901EBE">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0D14A023" w14:textId="77777777" w:rsidR="00280737" w:rsidRPr="00C4494E" w:rsidRDefault="00280737" w:rsidP="00901EBE">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w:t>
            </w:r>
            <w:r>
              <w:rPr>
                <w:rFonts w:ascii="Arial" w:eastAsia="Times New Roman" w:hAnsi="Arial" w:cs="Arial"/>
                <w:color w:val="000000" w:themeColor="text1"/>
                <w:sz w:val="18"/>
                <w:szCs w:val="18"/>
              </w:rPr>
              <w:t>0.01</w:t>
            </w:r>
            <w:r w:rsidRPr="00C4494E">
              <w:rPr>
                <w:rFonts w:ascii="Arial" w:eastAsia="Times New Roman" w:hAnsi="Arial" w:cs="Arial"/>
                <w:color w:val="000000" w:themeColor="text1"/>
                <w:sz w:val="18"/>
                <w:szCs w:val="18"/>
              </w:rPr>
              <w:t xml:space="preserve">                                                                             </w:t>
            </w:r>
          </w:p>
          <w:p w14:paraId="6B500CCB" w14:textId="77777777" w:rsidR="00280737" w:rsidRPr="005F0947" w:rsidRDefault="00280737" w:rsidP="00901EBE">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w:t>
            </w:r>
            <w:r>
              <w:rPr>
                <w:rFonts w:ascii="Arial" w:eastAsia="Times New Roman" w:hAnsi="Arial" w:cs="Arial"/>
                <w:color w:val="000000" w:themeColor="text1"/>
                <w:sz w:val="18"/>
                <w:szCs w:val="18"/>
              </w:rPr>
              <w:t>0.01</w:t>
            </w:r>
          </w:p>
        </w:tc>
        <w:tc>
          <w:tcPr>
            <w:tcW w:w="1379" w:type="dxa"/>
            <w:tcBorders>
              <w:top w:val="single" w:sz="4" w:space="0" w:color="auto"/>
              <w:left w:val="nil"/>
              <w:bottom w:val="double" w:sz="6" w:space="0" w:color="auto"/>
              <w:right w:val="nil"/>
            </w:tcBorders>
            <w:shd w:val="clear" w:color="auto" w:fill="auto"/>
            <w:noWrap/>
            <w:vAlign w:val="center"/>
            <w:hideMark/>
          </w:tcPr>
          <w:p w14:paraId="7907BCC8" w14:textId="77777777" w:rsidR="00280737" w:rsidRPr="005F0947" w:rsidRDefault="00280737" w:rsidP="00901EBE">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38E23A5F" w14:textId="77777777" w:rsidR="00280737" w:rsidRPr="005F0947" w:rsidRDefault="00280737" w:rsidP="00901EBE">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59E60FC6" w14:textId="77777777" w:rsidR="00280737" w:rsidRPr="005F0947" w:rsidRDefault="00280737" w:rsidP="00901EBE">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69F800C9" w14:textId="77777777" w:rsidR="00280737" w:rsidRPr="005F0947" w:rsidRDefault="00280737" w:rsidP="00901EBE">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6A430166" w14:textId="77777777" w:rsidR="00280737" w:rsidRPr="005F0947" w:rsidRDefault="00280737" w:rsidP="00901EBE">
            <w:pPr>
              <w:rPr>
                <w:rFonts w:ascii="Arial" w:eastAsia="Times New Roman" w:hAnsi="Arial" w:cs="Arial"/>
                <w:b/>
                <w:bCs/>
                <w:color w:val="000000" w:themeColor="text1"/>
              </w:rPr>
            </w:pPr>
            <w:r>
              <w:rPr>
                <w:rFonts w:ascii="Arial" w:eastAsia="Times New Roman" w:hAnsi="Arial" w:cs="Arial"/>
                <w:b/>
                <w:bCs/>
                <w:color w:val="000000" w:themeColor="text1"/>
              </w:rPr>
              <w:t>L. Ratio</w:t>
            </w: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279992DA" w14:textId="77777777" w:rsidR="00280737" w:rsidRPr="005F0947" w:rsidRDefault="00280737" w:rsidP="00901EBE">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280737" w:rsidRPr="005D300B" w14:paraId="7FD1D3C4" w14:textId="77777777" w:rsidTr="00901EBE">
        <w:trPr>
          <w:trHeight w:val="378"/>
        </w:trPr>
        <w:tc>
          <w:tcPr>
            <w:tcW w:w="2700" w:type="dxa"/>
            <w:tcBorders>
              <w:top w:val="nil"/>
              <w:left w:val="single" w:sz="4" w:space="0" w:color="auto"/>
              <w:bottom w:val="nil"/>
              <w:right w:val="nil"/>
            </w:tcBorders>
            <w:shd w:val="clear" w:color="auto" w:fill="auto"/>
            <w:vAlign w:val="center"/>
          </w:tcPr>
          <w:p w14:paraId="2137AF04" w14:textId="77777777" w:rsidR="00280737" w:rsidRPr="005F0947" w:rsidRDefault="00280737" w:rsidP="00901EBE">
            <w:pPr>
              <w:ind w:right="-44"/>
              <w:rPr>
                <w:rFonts w:ascii="Arial" w:eastAsia="Times New Roman" w:hAnsi="Arial" w:cs="Arial"/>
                <w:color w:val="000000" w:themeColor="text1"/>
              </w:rPr>
            </w:pPr>
            <w:r>
              <w:rPr>
                <w:rFonts w:ascii="Arial" w:eastAsia="Times New Roman" w:hAnsi="Arial" w:cs="Arial"/>
                <w:color w:val="000000" w:themeColor="text1"/>
              </w:rPr>
              <w:t>Intercept (ambient S)</w:t>
            </w:r>
          </w:p>
        </w:tc>
        <w:tc>
          <w:tcPr>
            <w:tcW w:w="1379" w:type="dxa"/>
            <w:tcBorders>
              <w:top w:val="nil"/>
              <w:left w:val="nil"/>
              <w:bottom w:val="nil"/>
              <w:right w:val="nil"/>
            </w:tcBorders>
            <w:shd w:val="clear" w:color="auto" w:fill="auto"/>
            <w:noWrap/>
            <w:vAlign w:val="center"/>
          </w:tcPr>
          <w:p w14:paraId="7041E65F"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2.4040</w:t>
            </w:r>
          </w:p>
        </w:tc>
        <w:tc>
          <w:tcPr>
            <w:tcW w:w="1260" w:type="dxa"/>
            <w:tcBorders>
              <w:top w:val="nil"/>
              <w:left w:val="nil"/>
              <w:bottom w:val="nil"/>
              <w:right w:val="nil"/>
            </w:tcBorders>
            <w:shd w:val="clear" w:color="auto" w:fill="auto"/>
            <w:noWrap/>
            <w:vAlign w:val="center"/>
          </w:tcPr>
          <w:p w14:paraId="2B2FB403"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0.0803</w:t>
            </w:r>
          </w:p>
        </w:tc>
        <w:tc>
          <w:tcPr>
            <w:tcW w:w="1080" w:type="dxa"/>
            <w:tcBorders>
              <w:top w:val="nil"/>
              <w:left w:val="nil"/>
              <w:bottom w:val="nil"/>
              <w:right w:val="nil"/>
            </w:tcBorders>
            <w:shd w:val="clear" w:color="auto" w:fill="auto"/>
            <w:noWrap/>
            <w:vAlign w:val="center"/>
          </w:tcPr>
          <w:p w14:paraId="6019A756" w14:textId="77777777" w:rsidR="00280737" w:rsidRPr="005F0947" w:rsidRDefault="00280737" w:rsidP="00901EBE">
            <w:pPr>
              <w:ind w:right="-91"/>
              <w:rPr>
                <w:rFonts w:ascii="Arial" w:eastAsia="Times New Roman" w:hAnsi="Arial" w:cs="Arial"/>
                <w:color w:val="000000" w:themeColor="text1"/>
              </w:rPr>
            </w:pPr>
            <w:r>
              <w:rPr>
                <w:rFonts w:ascii="Arial" w:eastAsia="Times New Roman" w:hAnsi="Arial" w:cs="Arial"/>
                <w:color w:val="000000" w:themeColor="text1"/>
              </w:rPr>
              <w:t>29.9037</w:t>
            </w:r>
          </w:p>
        </w:tc>
        <w:tc>
          <w:tcPr>
            <w:tcW w:w="810" w:type="dxa"/>
            <w:tcBorders>
              <w:top w:val="nil"/>
              <w:left w:val="nil"/>
              <w:bottom w:val="nil"/>
              <w:right w:val="nil"/>
            </w:tcBorders>
            <w:shd w:val="clear" w:color="auto" w:fill="auto"/>
            <w:noWrap/>
            <w:vAlign w:val="center"/>
          </w:tcPr>
          <w:p w14:paraId="53357CB0"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436</w:t>
            </w:r>
          </w:p>
        </w:tc>
        <w:tc>
          <w:tcPr>
            <w:tcW w:w="1231" w:type="dxa"/>
            <w:tcBorders>
              <w:top w:val="nil"/>
              <w:left w:val="nil"/>
              <w:bottom w:val="nil"/>
              <w:right w:val="nil"/>
            </w:tcBorders>
            <w:shd w:val="clear" w:color="auto" w:fill="auto"/>
            <w:noWrap/>
            <w:vAlign w:val="center"/>
          </w:tcPr>
          <w:p w14:paraId="45FD3BBC"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1EE9864C" w14:textId="77777777" w:rsidR="00280737" w:rsidRPr="00660977" w:rsidRDefault="00280737" w:rsidP="00901EBE">
            <w:pPr>
              <w:ind w:right="75"/>
              <w:rPr>
                <w:rFonts w:ascii="Arial" w:hAnsi="Arial" w:cs="Arial"/>
                <w:b/>
                <w:bCs/>
                <w:color w:val="000000" w:themeColor="text1"/>
              </w:rPr>
            </w:pPr>
            <w:r>
              <w:rPr>
                <w:rFonts w:ascii="Arial" w:hAnsi="Arial" w:cs="Arial"/>
                <w:b/>
                <w:bCs/>
                <w:color w:val="000000" w:themeColor="text1"/>
              </w:rPr>
              <w:t>&lt; 0.0001</w:t>
            </w:r>
          </w:p>
        </w:tc>
      </w:tr>
      <w:tr w:rsidR="00280737" w:rsidRPr="005D300B" w14:paraId="287366AF" w14:textId="77777777" w:rsidTr="00901EBE">
        <w:trPr>
          <w:trHeight w:val="214"/>
        </w:trPr>
        <w:tc>
          <w:tcPr>
            <w:tcW w:w="2700" w:type="dxa"/>
            <w:tcBorders>
              <w:top w:val="nil"/>
              <w:left w:val="single" w:sz="4" w:space="0" w:color="auto"/>
              <w:bottom w:val="nil"/>
              <w:right w:val="nil"/>
            </w:tcBorders>
            <w:shd w:val="clear" w:color="auto" w:fill="auto"/>
            <w:vAlign w:val="center"/>
          </w:tcPr>
          <w:p w14:paraId="2FB61551" w14:textId="77777777" w:rsidR="00280737" w:rsidRPr="008775CE" w:rsidRDefault="00280737" w:rsidP="00901EBE">
            <w:pPr>
              <w:ind w:right="-44"/>
              <w:rPr>
                <w:rFonts w:ascii="Arial" w:eastAsia="Times New Roman" w:hAnsi="Arial" w:cs="Arial"/>
                <w:color w:val="000000" w:themeColor="text1"/>
              </w:rPr>
            </w:pPr>
            <w:r>
              <w:rPr>
                <w:rFonts w:ascii="Arial" w:eastAsia="Times New Roman" w:hAnsi="Arial" w:cs="Arial"/>
                <w:color w:val="000000" w:themeColor="text1"/>
              </w:rPr>
              <w:t>Low S</w:t>
            </w:r>
          </w:p>
        </w:tc>
        <w:tc>
          <w:tcPr>
            <w:tcW w:w="1379" w:type="dxa"/>
            <w:tcBorders>
              <w:top w:val="nil"/>
              <w:left w:val="nil"/>
              <w:bottom w:val="nil"/>
              <w:right w:val="nil"/>
            </w:tcBorders>
            <w:shd w:val="clear" w:color="auto" w:fill="auto"/>
            <w:noWrap/>
            <w:vAlign w:val="center"/>
          </w:tcPr>
          <w:p w14:paraId="775C9BDD"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0.0355</w:t>
            </w:r>
          </w:p>
        </w:tc>
        <w:tc>
          <w:tcPr>
            <w:tcW w:w="1260" w:type="dxa"/>
            <w:tcBorders>
              <w:top w:val="nil"/>
              <w:left w:val="nil"/>
              <w:bottom w:val="nil"/>
              <w:right w:val="nil"/>
            </w:tcBorders>
            <w:shd w:val="clear" w:color="auto" w:fill="auto"/>
            <w:noWrap/>
            <w:vAlign w:val="center"/>
          </w:tcPr>
          <w:p w14:paraId="36D46C84"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0.0394</w:t>
            </w:r>
          </w:p>
        </w:tc>
        <w:tc>
          <w:tcPr>
            <w:tcW w:w="1080" w:type="dxa"/>
            <w:tcBorders>
              <w:top w:val="nil"/>
              <w:left w:val="nil"/>
              <w:bottom w:val="nil"/>
              <w:right w:val="nil"/>
            </w:tcBorders>
            <w:shd w:val="clear" w:color="auto" w:fill="auto"/>
            <w:noWrap/>
            <w:vAlign w:val="center"/>
          </w:tcPr>
          <w:p w14:paraId="0E53C7EB" w14:textId="77777777" w:rsidR="00280737" w:rsidRPr="005F0947" w:rsidRDefault="00280737" w:rsidP="00901EBE">
            <w:pPr>
              <w:ind w:right="-91"/>
              <w:rPr>
                <w:rFonts w:ascii="Arial" w:eastAsia="Times New Roman" w:hAnsi="Arial" w:cs="Arial"/>
                <w:color w:val="000000" w:themeColor="text1"/>
              </w:rPr>
            </w:pPr>
            <w:r>
              <w:rPr>
                <w:rFonts w:ascii="Arial" w:eastAsia="Times New Roman" w:hAnsi="Arial" w:cs="Arial"/>
                <w:color w:val="000000" w:themeColor="text1"/>
              </w:rPr>
              <w:t>0.9002</w:t>
            </w:r>
          </w:p>
        </w:tc>
        <w:tc>
          <w:tcPr>
            <w:tcW w:w="810" w:type="dxa"/>
            <w:tcBorders>
              <w:top w:val="nil"/>
              <w:left w:val="nil"/>
              <w:bottom w:val="nil"/>
              <w:right w:val="nil"/>
            </w:tcBorders>
            <w:shd w:val="clear" w:color="auto" w:fill="auto"/>
            <w:noWrap/>
            <w:vAlign w:val="center"/>
          </w:tcPr>
          <w:p w14:paraId="3F292C2E"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9</w:t>
            </w:r>
          </w:p>
        </w:tc>
        <w:tc>
          <w:tcPr>
            <w:tcW w:w="1231" w:type="dxa"/>
            <w:tcBorders>
              <w:top w:val="nil"/>
              <w:left w:val="nil"/>
              <w:bottom w:val="nil"/>
              <w:right w:val="nil"/>
            </w:tcBorders>
            <w:shd w:val="clear" w:color="auto" w:fill="auto"/>
            <w:noWrap/>
            <w:vAlign w:val="center"/>
          </w:tcPr>
          <w:p w14:paraId="2990C830"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325CAD5C" w14:textId="77777777" w:rsidR="00280737" w:rsidRPr="00945377" w:rsidRDefault="00280737" w:rsidP="00901EBE">
            <w:pPr>
              <w:ind w:right="75"/>
              <w:rPr>
                <w:rFonts w:ascii="Arial" w:eastAsia="Times New Roman" w:hAnsi="Arial" w:cs="Arial"/>
                <w:color w:val="000000" w:themeColor="text1"/>
              </w:rPr>
            </w:pPr>
            <w:r>
              <w:rPr>
                <w:rFonts w:ascii="Arial" w:eastAsia="Times New Roman" w:hAnsi="Arial" w:cs="Arial"/>
                <w:color w:val="000000" w:themeColor="text1"/>
              </w:rPr>
              <w:t>0.3915</w:t>
            </w:r>
          </w:p>
        </w:tc>
      </w:tr>
      <w:tr w:rsidR="00280737" w:rsidRPr="005D300B" w14:paraId="7FB32FC4" w14:textId="77777777" w:rsidTr="00901EBE">
        <w:trPr>
          <w:trHeight w:val="355"/>
        </w:trPr>
        <w:tc>
          <w:tcPr>
            <w:tcW w:w="2700" w:type="dxa"/>
            <w:tcBorders>
              <w:top w:val="nil"/>
              <w:left w:val="single" w:sz="4" w:space="0" w:color="auto"/>
              <w:bottom w:val="nil"/>
              <w:right w:val="nil"/>
            </w:tcBorders>
            <w:shd w:val="clear" w:color="auto" w:fill="auto"/>
            <w:vAlign w:val="center"/>
          </w:tcPr>
          <w:p w14:paraId="6E370D41" w14:textId="77777777" w:rsidR="00280737" w:rsidRPr="005F0947" w:rsidRDefault="00280737" w:rsidP="00901EBE">
            <w:pPr>
              <w:ind w:right="-44"/>
              <w:rPr>
                <w:rFonts w:ascii="Arial" w:eastAsia="Times New Roman" w:hAnsi="Arial" w:cs="Arial"/>
                <w:color w:val="000000" w:themeColor="text1"/>
              </w:rPr>
            </w:pPr>
            <w:r>
              <w:rPr>
                <w:rFonts w:ascii="Arial" w:eastAsia="Times New Roman" w:hAnsi="Arial" w:cs="Arial"/>
                <w:color w:val="000000" w:themeColor="text1"/>
              </w:rPr>
              <w:t>Initial size (mm2)</w:t>
            </w:r>
          </w:p>
        </w:tc>
        <w:tc>
          <w:tcPr>
            <w:tcW w:w="1379" w:type="dxa"/>
            <w:tcBorders>
              <w:top w:val="nil"/>
              <w:left w:val="nil"/>
              <w:bottom w:val="nil"/>
              <w:right w:val="nil"/>
            </w:tcBorders>
            <w:shd w:val="clear" w:color="auto" w:fill="auto"/>
            <w:noWrap/>
            <w:vAlign w:val="center"/>
          </w:tcPr>
          <w:p w14:paraId="510473F8"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0.0006</w:t>
            </w:r>
          </w:p>
        </w:tc>
        <w:tc>
          <w:tcPr>
            <w:tcW w:w="1260" w:type="dxa"/>
            <w:tcBorders>
              <w:top w:val="nil"/>
              <w:left w:val="nil"/>
              <w:bottom w:val="nil"/>
              <w:right w:val="nil"/>
            </w:tcBorders>
            <w:shd w:val="clear" w:color="auto" w:fill="auto"/>
            <w:noWrap/>
            <w:vAlign w:val="center"/>
          </w:tcPr>
          <w:p w14:paraId="32E1C697"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0.0004</w:t>
            </w:r>
          </w:p>
        </w:tc>
        <w:tc>
          <w:tcPr>
            <w:tcW w:w="1080" w:type="dxa"/>
            <w:tcBorders>
              <w:top w:val="nil"/>
              <w:left w:val="nil"/>
              <w:bottom w:val="nil"/>
              <w:right w:val="nil"/>
            </w:tcBorders>
            <w:shd w:val="clear" w:color="auto" w:fill="auto"/>
            <w:noWrap/>
            <w:vAlign w:val="center"/>
          </w:tcPr>
          <w:p w14:paraId="1A8C4C00" w14:textId="77777777" w:rsidR="00280737" w:rsidRPr="005F0947" w:rsidRDefault="00280737" w:rsidP="00901EBE">
            <w:pPr>
              <w:ind w:right="-91"/>
              <w:rPr>
                <w:rFonts w:ascii="Arial" w:eastAsia="Times New Roman" w:hAnsi="Arial" w:cs="Arial"/>
                <w:color w:val="000000" w:themeColor="text1"/>
              </w:rPr>
            </w:pPr>
            <w:r>
              <w:rPr>
                <w:rFonts w:ascii="Arial" w:eastAsia="Times New Roman" w:hAnsi="Arial" w:cs="Arial"/>
                <w:color w:val="000000" w:themeColor="text1"/>
              </w:rPr>
              <w:t>1.3511</w:t>
            </w:r>
          </w:p>
        </w:tc>
        <w:tc>
          <w:tcPr>
            <w:tcW w:w="810" w:type="dxa"/>
            <w:tcBorders>
              <w:top w:val="nil"/>
              <w:left w:val="nil"/>
              <w:bottom w:val="nil"/>
              <w:right w:val="nil"/>
            </w:tcBorders>
            <w:shd w:val="clear" w:color="auto" w:fill="auto"/>
            <w:noWrap/>
            <w:vAlign w:val="center"/>
          </w:tcPr>
          <w:p w14:paraId="134C57DF"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436</w:t>
            </w:r>
          </w:p>
        </w:tc>
        <w:tc>
          <w:tcPr>
            <w:tcW w:w="1231" w:type="dxa"/>
            <w:tcBorders>
              <w:top w:val="nil"/>
              <w:left w:val="nil"/>
              <w:bottom w:val="nil"/>
              <w:right w:val="nil"/>
            </w:tcBorders>
            <w:shd w:val="clear" w:color="auto" w:fill="auto"/>
            <w:noWrap/>
            <w:vAlign w:val="center"/>
          </w:tcPr>
          <w:p w14:paraId="72D3BE81"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4040596B" w14:textId="77777777" w:rsidR="00280737" w:rsidRPr="009417C3" w:rsidRDefault="00280737" w:rsidP="00901EBE">
            <w:pPr>
              <w:ind w:right="75"/>
              <w:rPr>
                <w:rFonts w:ascii="Arial" w:eastAsia="Times New Roman" w:hAnsi="Arial" w:cs="Arial"/>
                <w:color w:val="000000" w:themeColor="text1"/>
              </w:rPr>
            </w:pPr>
            <w:r w:rsidRPr="009417C3">
              <w:rPr>
                <w:rFonts w:ascii="Arial" w:eastAsia="Times New Roman" w:hAnsi="Arial" w:cs="Arial"/>
                <w:color w:val="000000" w:themeColor="text1"/>
              </w:rPr>
              <w:t>0.1774</w:t>
            </w:r>
          </w:p>
        </w:tc>
      </w:tr>
      <w:tr w:rsidR="00280737" w:rsidRPr="005D300B" w14:paraId="49DD8785" w14:textId="77777777" w:rsidTr="00901EBE">
        <w:trPr>
          <w:trHeight w:val="355"/>
        </w:trPr>
        <w:tc>
          <w:tcPr>
            <w:tcW w:w="2700" w:type="dxa"/>
            <w:tcBorders>
              <w:top w:val="nil"/>
              <w:left w:val="single" w:sz="4" w:space="0" w:color="auto"/>
              <w:bottom w:val="nil"/>
              <w:right w:val="nil"/>
            </w:tcBorders>
            <w:shd w:val="clear" w:color="auto" w:fill="auto"/>
            <w:vAlign w:val="center"/>
          </w:tcPr>
          <w:p w14:paraId="183C6080" w14:textId="77777777" w:rsidR="00280737" w:rsidRPr="005F0947" w:rsidRDefault="00280737" w:rsidP="00901EBE">
            <w:pPr>
              <w:ind w:right="-44"/>
              <w:rPr>
                <w:rFonts w:ascii="Arial" w:eastAsia="Times New Roman" w:hAnsi="Arial" w:cs="Arial"/>
                <w:color w:val="000000" w:themeColor="text1"/>
              </w:rPr>
            </w:pPr>
            <w:r>
              <w:rPr>
                <w:rFonts w:ascii="Arial" w:eastAsia="Times New Roman" w:hAnsi="Arial" w:cs="Arial"/>
                <w:color w:val="000000" w:themeColor="text1"/>
              </w:rPr>
              <w:t>TA</w:t>
            </w:r>
          </w:p>
        </w:tc>
        <w:tc>
          <w:tcPr>
            <w:tcW w:w="1379" w:type="dxa"/>
            <w:tcBorders>
              <w:top w:val="nil"/>
              <w:left w:val="nil"/>
              <w:bottom w:val="nil"/>
              <w:right w:val="nil"/>
            </w:tcBorders>
            <w:shd w:val="clear" w:color="auto" w:fill="auto"/>
            <w:noWrap/>
            <w:vAlign w:val="center"/>
          </w:tcPr>
          <w:p w14:paraId="5F4ED05C"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4.4500e</w:t>
            </w:r>
            <w:r w:rsidRPr="009417C3">
              <w:rPr>
                <w:rFonts w:ascii="Arial" w:eastAsia="Times New Roman" w:hAnsi="Arial" w:cs="Arial"/>
                <w:color w:val="000000" w:themeColor="text1"/>
                <w:vertAlign w:val="superscript"/>
              </w:rPr>
              <w:t>-05</w:t>
            </w:r>
          </w:p>
        </w:tc>
        <w:tc>
          <w:tcPr>
            <w:tcW w:w="1260" w:type="dxa"/>
            <w:tcBorders>
              <w:top w:val="nil"/>
              <w:left w:val="nil"/>
              <w:bottom w:val="nil"/>
              <w:right w:val="nil"/>
            </w:tcBorders>
            <w:shd w:val="clear" w:color="auto" w:fill="auto"/>
            <w:noWrap/>
            <w:vAlign w:val="center"/>
          </w:tcPr>
          <w:p w14:paraId="6D9C4CA9"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2.7460e</w:t>
            </w:r>
            <w:r w:rsidRPr="008056BD">
              <w:rPr>
                <w:rFonts w:ascii="Arial" w:eastAsia="Times New Roman" w:hAnsi="Arial" w:cs="Arial"/>
                <w:color w:val="000000" w:themeColor="text1"/>
                <w:vertAlign w:val="superscript"/>
              </w:rPr>
              <w:t>-05</w:t>
            </w:r>
          </w:p>
        </w:tc>
        <w:tc>
          <w:tcPr>
            <w:tcW w:w="1080" w:type="dxa"/>
            <w:tcBorders>
              <w:top w:val="nil"/>
              <w:left w:val="nil"/>
              <w:bottom w:val="nil"/>
              <w:right w:val="nil"/>
            </w:tcBorders>
            <w:shd w:val="clear" w:color="auto" w:fill="auto"/>
            <w:noWrap/>
            <w:vAlign w:val="center"/>
          </w:tcPr>
          <w:p w14:paraId="2035D72C" w14:textId="77777777" w:rsidR="00280737" w:rsidRPr="005F0947" w:rsidRDefault="00280737" w:rsidP="00901EBE">
            <w:pPr>
              <w:ind w:right="-91"/>
              <w:rPr>
                <w:rFonts w:ascii="Arial" w:eastAsia="Times New Roman" w:hAnsi="Arial" w:cs="Arial"/>
                <w:color w:val="000000" w:themeColor="text1"/>
              </w:rPr>
            </w:pPr>
            <w:r>
              <w:rPr>
                <w:rFonts w:ascii="Arial" w:eastAsia="Times New Roman" w:hAnsi="Arial" w:cs="Arial"/>
                <w:color w:val="000000" w:themeColor="text1"/>
              </w:rPr>
              <w:t>1.6220</w:t>
            </w:r>
          </w:p>
        </w:tc>
        <w:tc>
          <w:tcPr>
            <w:tcW w:w="810" w:type="dxa"/>
            <w:tcBorders>
              <w:top w:val="nil"/>
              <w:left w:val="nil"/>
              <w:bottom w:val="nil"/>
              <w:right w:val="nil"/>
            </w:tcBorders>
            <w:shd w:val="clear" w:color="auto" w:fill="auto"/>
            <w:noWrap/>
            <w:vAlign w:val="center"/>
          </w:tcPr>
          <w:p w14:paraId="4C8C7C7D"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9</w:t>
            </w:r>
          </w:p>
        </w:tc>
        <w:tc>
          <w:tcPr>
            <w:tcW w:w="1231" w:type="dxa"/>
            <w:tcBorders>
              <w:top w:val="nil"/>
              <w:left w:val="nil"/>
              <w:bottom w:val="nil"/>
              <w:right w:val="nil"/>
            </w:tcBorders>
            <w:shd w:val="clear" w:color="auto" w:fill="auto"/>
            <w:noWrap/>
            <w:vAlign w:val="center"/>
          </w:tcPr>
          <w:p w14:paraId="4490A884"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7C9DB960" w14:textId="77777777" w:rsidR="00280737" w:rsidRPr="00843E02" w:rsidRDefault="00280737" w:rsidP="00901EBE">
            <w:pPr>
              <w:ind w:right="75"/>
              <w:rPr>
                <w:rFonts w:ascii="Arial" w:eastAsia="Times New Roman" w:hAnsi="Arial" w:cs="Arial"/>
                <w:color w:val="000000" w:themeColor="text1"/>
              </w:rPr>
            </w:pPr>
            <w:r>
              <w:rPr>
                <w:rFonts w:ascii="Arial" w:eastAsia="Times New Roman" w:hAnsi="Arial" w:cs="Arial"/>
                <w:color w:val="000000" w:themeColor="text1"/>
              </w:rPr>
              <w:t>0.1392</w:t>
            </w:r>
          </w:p>
        </w:tc>
      </w:tr>
      <w:tr w:rsidR="00280737" w:rsidRPr="005D300B" w14:paraId="339F0145" w14:textId="77777777" w:rsidTr="00901EBE">
        <w:trPr>
          <w:trHeight w:val="355"/>
        </w:trPr>
        <w:tc>
          <w:tcPr>
            <w:tcW w:w="2700" w:type="dxa"/>
            <w:tcBorders>
              <w:top w:val="single" w:sz="4" w:space="0" w:color="auto"/>
              <w:left w:val="single" w:sz="4" w:space="0" w:color="auto"/>
              <w:bottom w:val="single" w:sz="4" w:space="0" w:color="auto"/>
              <w:right w:val="nil"/>
            </w:tcBorders>
            <w:shd w:val="clear" w:color="auto" w:fill="auto"/>
            <w:vAlign w:val="center"/>
          </w:tcPr>
          <w:p w14:paraId="52A4C5AB" w14:textId="77777777" w:rsidR="00280737" w:rsidRDefault="00280737" w:rsidP="00901EBE">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16400E7C" w14:textId="77777777" w:rsidR="00280737" w:rsidRDefault="00280737" w:rsidP="00901EBE">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32786AF6" w14:textId="77777777" w:rsidR="00280737" w:rsidRDefault="00280737" w:rsidP="00901EBE">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50AC36E2" w14:textId="77777777" w:rsidR="00280737" w:rsidRDefault="00280737" w:rsidP="00901EBE">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79C25BEF" w14:textId="77777777" w:rsidR="00280737" w:rsidRDefault="00280737" w:rsidP="00901EBE">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304DC5E1" w14:textId="77777777" w:rsidR="00280737" w:rsidRPr="005F0947" w:rsidRDefault="00280737" w:rsidP="00901EBE">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2AD0B80" w14:textId="77777777" w:rsidR="00280737" w:rsidRPr="00660977" w:rsidRDefault="00280737" w:rsidP="00901EBE">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280737" w:rsidRPr="005D300B" w14:paraId="741A1483" w14:textId="77777777" w:rsidTr="00901EBE">
        <w:trPr>
          <w:trHeight w:val="355"/>
        </w:trPr>
        <w:tc>
          <w:tcPr>
            <w:tcW w:w="2700" w:type="dxa"/>
            <w:tcBorders>
              <w:top w:val="single" w:sz="4" w:space="0" w:color="auto"/>
              <w:left w:val="single" w:sz="4" w:space="0" w:color="auto"/>
              <w:bottom w:val="single" w:sz="4" w:space="0" w:color="auto"/>
              <w:right w:val="nil"/>
            </w:tcBorders>
            <w:shd w:val="clear" w:color="auto" w:fill="auto"/>
            <w:vAlign w:val="center"/>
          </w:tcPr>
          <w:p w14:paraId="760090C0" w14:textId="77777777" w:rsidR="00280737" w:rsidRDefault="00280737" w:rsidP="00901EBE">
            <w:pPr>
              <w:ind w:right="-44"/>
              <w:rPr>
                <w:rFonts w:ascii="Arial" w:eastAsia="Times New Roman" w:hAnsi="Arial" w:cs="Arial"/>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0EBE0A0B" w14:textId="77777777" w:rsidR="00280737" w:rsidRDefault="00280737" w:rsidP="00901EBE">
            <w:pPr>
              <w:rPr>
                <w:rFonts w:ascii="Arial" w:eastAsia="Times New Roman" w:hAnsi="Arial" w:cs="Arial"/>
                <w:color w:val="000000" w:themeColor="text1"/>
              </w:rPr>
            </w:pPr>
            <w:r>
              <w:rPr>
                <w:rFonts w:ascii="Arial" w:eastAsia="Times New Roman" w:hAnsi="Arial" w:cs="Arial"/>
                <w:color w:val="000000" w:themeColor="text1"/>
              </w:rPr>
              <w:t>0.01</w:t>
            </w:r>
          </w:p>
        </w:tc>
        <w:tc>
          <w:tcPr>
            <w:tcW w:w="1260" w:type="dxa"/>
            <w:tcBorders>
              <w:top w:val="single" w:sz="4" w:space="0" w:color="auto"/>
              <w:left w:val="nil"/>
              <w:bottom w:val="single" w:sz="4" w:space="0" w:color="auto"/>
              <w:right w:val="nil"/>
            </w:tcBorders>
            <w:shd w:val="clear" w:color="auto" w:fill="auto"/>
            <w:noWrap/>
            <w:vAlign w:val="center"/>
          </w:tcPr>
          <w:p w14:paraId="2B93F7E0" w14:textId="77777777" w:rsidR="00280737" w:rsidRDefault="00280737" w:rsidP="00901EBE">
            <w:pPr>
              <w:rPr>
                <w:rFonts w:ascii="Arial" w:eastAsia="Times New Roman" w:hAnsi="Arial" w:cs="Arial"/>
                <w:color w:val="000000" w:themeColor="text1"/>
              </w:rPr>
            </w:pPr>
            <w:r>
              <w:rPr>
                <w:rFonts w:ascii="Arial" w:eastAsia="Times New Roman" w:hAnsi="Arial" w:cs="Arial"/>
                <w:color w:val="000000" w:themeColor="text1"/>
              </w:rPr>
              <w:t>0.01</w:t>
            </w:r>
          </w:p>
        </w:tc>
        <w:tc>
          <w:tcPr>
            <w:tcW w:w="1080" w:type="dxa"/>
            <w:tcBorders>
              <w:top w:val="single" w:sz="4" w:space="0" w:color="auto"/>
              <w:left w:val="nil"/>
              <w:bottom w:val="single" w:sz="4" w:space="0" w:color="auto"/>
              <w:right w:val="nil"/>
            </w:tcBorders>
            <w:shd w:val="clear" w:color="auto" w:fill="auto"/>
            <w:noWrap/>
            <w:vAlign w:val="center"/>
          </w:tcPr>
          <w:p w14:paraId="669928D6" w14:textId="77777777" w:rsidR="00280737" w:rsidRDefault="00280737" w:rsidP="00901EBE">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1CC07921" w14:textId="77777777" w:rsidR="00280737" w:rsidRDefault="00280737" w:rsidP="00901EBE">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1EF3A33C"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0.0130</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3C9E9C6" w14:textId="77777777" w:rsidR="00280737" w:rsidRPr="009417C3" w:rsidRDefault="00280737" w:rsidP="00901EBE">
            <w:pPr>
              <w:ind w:right="75"/>
              <w:rPr>
                <w:rFonts w:ascii="Arial" w:eastAsia="Times New Roman" w:hAnsi="Arial" w:cs="Arial"/>
                <w:color w:val="000000" w:themeColor="text1"/>
              </w:rPr>
            </w:pPr>
            <w:r w:rsidRPr="009417C3">
              <w:rPr>
                <w:rFonts w:ascii="Arial" w:eastAsia="Times New Roman" w:hAnsi="Arial" w:cs="Arial"/>
                <w:color w:val="000000" w:themeColor="text1"/>
              </w:rPr>
              <w:t>0.9</w:t>
            </w:r>
            <w:r>
              <w:rPr>
                <w:rFonts w:ascii="Arial" w:eastAsia="Times New Roman" w:hAnsi="Arial" w:cs="Arial"/>
                <w:color w:val="000000" w:themeColor="text1"/>
              </w:rPr>
              <w:t>091</w:t>
            </w:r>
          </w:p>
        </w:tc>
      </w:tr>
    </w:tbl>
    <w:p w14:paraId="2791DFA6" w14:textId="77777777" w:rsidR="00280737" w:rsidRDefault="00280737" w:rsidP="00280737">
      <w:pPr>
        <w:pStyle w:val="NoSpacing"/>
        <w:rPr>
          <w:rFonts w:ascii="Arial" w:hAnsi="Arial" w:cs="Arial"/>
          <w:b/>
          <w:bCs/>
          <w:i/>
          <w:iCs/>
          <w:sz w:val="28"/>
          <w:szCs w:val="28"/>
        </w:rPr>
      </w:pPr>
    </w:p>
    <w:p w14:paraId="223DB91A" w14:textId="77777777" w:rsidR="00280737" w:rsidRPr="00BC14D3" w:rsidRDefault="00280737" w:rsidP="00280737">
      <w:pPr>
        <w:pStyle w:val="NoSpacing"/>
        <w:rPr>
          <w:rFonts w:ascii="Arial" w:hAnsi="Arial" w:cs="Arial"/>
          <w:sz w:val="24"/>
          <w:szCs w:val="24"/>
        </w:rPr>
      </w:pPr>
    </w:p>
    <w:p w14:paraId="34F2CD19" w14:textId="77777777" w:rsidR="00280737" w:rsidRDefault="00280737" w:rsidP="00280737">
      <w:pPr>
        <w:pStyle w:val="NoSpacing"/>
        <w:rPr>
          <w:rFonts w:ascii="Arial" w:hAnsi="Arial" w:cs="Arial"/>
          <w:b/>
          <w:bCs/>
          <w:i/>
          <w:iCs/>
          <w:sz w:val="28"/>
          <w:szCs w:val="28"/>
        </w:rPr>
      </w:pPr>
    </w:p>
    <w:p w14:paraId="61B309D4" w14:textId="77777777" w:rsidR="00280737" w:rsidRPr="00B20949" w:rsidRDefault="00280737" w:rsidP="00280737">
      <w:pPr>
        <w:rPr>
          <w:rFonts w:ascii="Arial" w:hAnsi="Arial" w:cs="Arial"/>
          <w:color w:val="000000" w:themeColor="text1"/>
          <w:kern w:val="24"/>
        </w:rPr>
      </w:pPr>
      <w:r w:rsidRPr="00B20949">
        <w:rPr>
          <w:rFonts w:ascii="Arial" w:hAnsi="Arial" w:cs="Arial"/>
          <w:color w:val="000000" w:themeColor="text1"/>
        </w:rPr>
        <w:t xml:space="preserve">Table </w:t>
      </w:r>
      <w:r>
        <w:rPr>
          <w:rFonts w:ascii="Arial" w:hAnsi="Arial" w:cs="Arial"/>
          <w:color w:val="000000" w:themeColor="text1"/>
        </w:rPr>
        <w:t>4</w:t>
      </w:r>
      <w:r w:rsidRPr="00B20949">
        <w:rPr>
          <w:rFonts w:ascii="Arial" w:hAnsi="Arial" w:cs="Arial"/>
          <w:color w:val="000000" w:themeColor="text1"/>
        </w:rPr>
        <w:t xml:space="preserve">. </w:t>
      </w:r>
      <w:r w:rsidRPr="00B20949">
        <w:rPr>
          <w:rFonts w:ascii="Arial" w:hAnsi="Arial" w:cs="Arial"/>
          <w:color w:val="000000" w:themeColor="text1"/>
          <w:kern w:val="24"/>
        </w:rPr>
        <w:t xml:space="preserve">Results of mixed effects, linear model testing the effects of </w:t>
      </w:r>
      <w:r>
        <w:rPr>
          <w:rFonts w:ascii="Arial" w:hAnsi="Arial" w:cs="Arial"/>
          <w:color w:val="000000" w:themeColor="text1"/>
          <w:kern w:val="24"/>
        </w:rPr>
        <w:t xml:space="preserve">TA, salinity (categorical), and initial size on condition index </w:t>
      </w:r>
      <w:r w:rsidRPr="00B20949">
        <w:rPr>
          <w:rFonts w:ascii="Arial" w:hAnsi="Arial" w:cs="Arial"/>
          <w:color w:val="000000" w:themeColor="text1"/>
          <w:kern w:val="24"/>
        </w:rPr>
        <w:t>(</w:t>
      </w:r>
      <w:r>
        <w:rPr>
          <w:rFonts w:ascii="Arial" w:hAnsi="Arial" w:cs="Arial"/>
          <w:color w:val="000000" w:themeColor="text1"/>
          <w:kern w:val="24"/>
        </w:rPr>
        <w:t>mg mg</w:t>
      </w:r>
      <w:r w:rsidRPr="00B20949">
        <w:rPr>
          <w:rFonts w:ascii="Arial" w:hAnsi="Arial" w:cs="Arial"/>
          <w:color w:val="000000" w:themeColor="text1"/>
          <w:vertAlign w:val="superscript"/>
        </w:rPr>
        <w:t>-</w:t>
      </w:r>
      <w:r>
        <w:rPr>
          <w:rFonts w:ascii="Arial" w:hAnsi="Arial" w:cs="Arial"/>
          <w:color w:val="000000" w:themeColor="text1"/>
          <w:vertAlign w:val="superscript"/>
        </w:rPr>
        <w:t>2</w:t>
      </w:r>
      <w:r w:rsidRPr="00B20949">
        <w:rPr>
          <w:rFonts w:ascii="Arial" w:hAnsi="Arial" w:cs="Arial"/>
          <w:color w:val="000000" w:themeColor="text1"/>
          <w:kern w:val="24"/>
        </w:rPr>
        <w:t>)</w:t>
      </w:r>
      <w:r>
        <w:rPr>
          <w:rFonts w:ascii="Arial" w:hAnsi="Arial" w:cs="Arial"/>
          <w:color w:val="000000" w:themeColor="text1"/>
          <w:kern w:val="24"/>
        </w:rPr>
        <w:t xml:space="preserve"> </w:t>
      </w:r>
      <w:r w:rsidRPr="00B20949">
        <w:rPr>
          <w:rFonts w:ascii="Arial" w:hAnsi="Arial" w:cs="Arial"/>
          <w:color w:val="000000" w:themeColor="text1"/>
          <w:kern w:val="24"/>
        </w:rPr>
        <w:t xml:space="preserve">in </w:t>
      </w:r>
      <w:r>
        <w:rPr>
          <w:rFonts w:ascii="Arial" w:hAnsi="Arial" w:cs="Arial"/>
          <w:color w:val="000000" w:themeColor="text1"/>
          <w:kern w:val="24"/>
        </w:rPr>
        <w:t xml:space="preserve">juvenile </w:t>
      </w:r>
      <w:r>
        <w:rPr>
          <w:rFonts w:ascii="Arial" w:hAnsi="Arial" w:cs="Arial"/>
          <w:i/>
          <w:iCs/>
          <w:color w:val="000000" w:themeColor="text1"/>
          <w:kern w:val="24"/>
        </w:rPr>
        <w:t xml:space="preserve">Crassostrea virginica </w:t>
      </w:r>
      <w:r>
        <w:rPr>
          <w:rFonts w:ascii="Arial" w:hAnsi="Arial" w:cs="Arial"/>
          <w:color w:val="000000" w:themeColor="text1"/>
          <w:kern w:val="24"/>
        </w:rPr>
        <w:t>oysters.</w:t>
      </w:r>
      <w:r w:rsidRPr="00B20949">
        <w:rPr>
          <w:rFonts w:ascii="Arial" w:hAnsi="Arial" w:cs="Arial"/>
          <w:color w:val="000000" w:themeColor="text1"/>
          <w:kern w:val="24"/>
        </w:rPr>
        <w:t xml:space="preserve"> L-Ratios and p-values were recorded during backward stepwise model selection and refer to the ANOVA test output between the full model and a model with the specified predictor omitted. Bolded </w:t>
      </w:r>
      <w:r w:rsidRPr="00B20949">
        <w:rPr>
          <w:rFonts w:ascii="Arial" w:hAnsi="Arial" w:cs="Arial"/>
          <w:color w:val="000000" w:themeColor="text1"/>
          <w:kern w:val="24"/>
        </w:rPr>
        <w:lastRenderedPageBreak/>
        <w:t xml:space="preserve">values denote a significant effect, determined by alpha &lt; 0.05. The final model: </w:t>
      </w:r>
      <w:r>
        <w:rPr>
          <w:rFonts w:ascii="Arial" w:hAnsi="Arial" w:cs="Arial"/>
          <w:color w:val="000000" w:themeColor="text1"/>
          <w:kern w:val="24"/>
        </w:rPr>
        <w:t>Condition index</w:t>
      </w:r>
      <w:r w:rsidRPr="00B20949">
        <w:rPr>
          <w:rFonts w:ascii="Arial" w:hAnsi="Arial" w:cs="Arial"/>
          <w:color w:val="000000" w:themeColor="text1"/>
          <w:kern w:val="24"/>
        </w:rPr>
        <w:t xml:space="preserve"> ~</w:t>
      </w:r>
      <w:r>
        <w:rPr>
          <w:rFonts w:ascii="Arial" w:hAnsi="Arial" w:cs="Arial"/>
          <w:color w:val="000000" w:themeColor="text1"/>
          <w:kern w:val="24"/>
        </w:rPr>
        <w:t xml:space="preserve"> size + categorical(salinity, 2 levels) + continuous(TA) + RI(bin)</w:t>
      </w:r>
      <w:r w:rsidRPr="00B20949">
        <w:rPr>
          <w:rFonts w:ascii="Arial" w:hAnsi="Arial" w:cs="Arial"/>
          <w:color w:val="000000" w:themeColor="text1"/>
          <w:kern w:val="24"/>
        </w:rPr>
        <w:t xml:space="preserve">, accounted for ~ </w:t>
      </w:r>
      <w:r>
        <w:rPr>
          <w:rFonts w:ascii="Arial" w:hAnsi="Arial" w:cs="Arial"/>
          <w:color w:val="000000" w:themeColor="text1"/>
          <w:kern w:val="24"/>
        </w:rPr>
        <w:t>X</w:t>
      </w:r>
      <w:r w:rsidRPr="00B20949">
        <w:rPr>
          <w:rFonts w:ascii="Arial" w:hAnsi="Arial" w:cs="Arial"/>
          <w:color w:val="000000" w:themeColor="text1"/>
          <w:kern w:val="24"/>
        </w:rPr>
        <w:t>% of the variation.</w:t>
      </w:r>
      <w:r>
        <w:rPr>
          <w:rFonts w:ascii="Arial" w:hAnsi="Arial" w:cs="Arial"/>
          <w:color w:val="000000" w:themeColor="text1"/>
          <w:kern w:val="24"/>
        </w:rPr>
        <w:t xml:space="preserve"> </w:t>
      </w: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280737" w:rsidRPr="005D300B" w14:paraId="18FD6603" w14:textId="77777777" w:rsidTr="00901EBE">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2C8CEA60" w14:textId="77777777" w:rsidR="00280737" w:rsidRPr="003A626C" w:rsidRDefault="00280737" w:rsidP="00901EBE">
            <w:pPr>
              <w:ind w:right="-44"/>
              <w:rPr>
                <w:rFonts w:ascii="Arial" w:eastAsia="Times New Roman" w:hAnsi="Arial" w:cs="Arial"/>
                <w:b/>
                <w:bCs/>
                <w:color w:val="000000" w:themeColor="text1"/>
                <w:sz w:val="8"/>
                <w:szCs w:val="8"/>
              </w:rPr>
            </w:pPr>
          </w:p>
          <w:p w14:paraId="35082EFB" w14:textId="77777777" w:rsidR="00280737" w:rsidRPr="00C4494E" w:rsidRDefault="00280737" w:rsidP="00901EBE">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15FF1F50" w14:textId="77777777" w:rsidR="00280737" w:rsidRPr="00C4494E" w:rsidRDefault="00280737" w:rsidP="00901EBE">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w:t>
            </w:r>
            <w:r>
              <w:rPr>
                <w:rFonts w:ascii="Arial" w:eastAsia="Times New Roman" w:hAnsi="Arial" w:cs="Arial"/>
                <w:color w:val="000000" w:themeColor="text1"/>
                <w:sz w:val="18"/>
                <w:szCs w:val="18"/>
              </w:rPr>
              <w:t>0.15</w:t>
            </w:r>
            <w:r w:rsidRPr="00C4494E">
              <w:rPr>
                <w:rFonts w:ascii="Arial" w:eastAsia="Times New Roman" w:hAnsi="Arial" w:cs="Arial"/>
                <w:color w:val="000000" w:themeColor="text1"/>
                <w:sz w:val="18"/>
                <w:szCs w:val="18"/>
              </w:rPr>
              <w:t xml:space="preserve">                                                                             </w:t>
            </w:r>
          </w:p>
          <w:p w14:paraId="77610884" w14:textId="77777777" w:rsidR="00280737" w:rsidRPr="005F0947" w:rsidRDefault="00280737" w:rsidP="00901EBE">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w:t>
            </w:r>
            <w:r>
              <w:rPr>
                <w:rFonts w:ascii="Arial" w:eastAsia="Times New Roman" w:hAnsi="Arial" w:cs="Arial"/>
                <w:color w:val="000000" w:themeColor="text1"/>
                <w:sz w:val="18"/>
                <w:szCs w:val="18"/>
              </w:rPr>
              <w:t>0.28</w:t>
            </w:r>
          </w:p>
        </w:tc>
        <w:tc>
          <w:tcPr>
            <w:tcW w:w="1379" w:type="dxa"/>
            <w:tcBorders>
              <w:top w:val="single" w:sz="4" w:space="0" w:color="auto"/>
              <w:left w:val="nil"/>
              <w:bottom w:val="double" w:sz="6" w:space="0" w:color="auto"/>
              <w:right w:val="nil"/>
            </w:tcBorders>
            <w:shd w:val="clear" w:color="auto" w:fill="auto"/>
            <w:noWrap/>
            <w:vAlign w:val="center"/>
            <w:hideMark/>
          </w:tcPr>
          <w:p w14:paraId="6090A297" w14:textId="77777777" w:rsidR="00280737" w:rsidRPr="005F0947" w:rsidRDefault="00280737" w:rsidP="00901EBE">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27BA77C3" w14:textId="77777777" w:rsidR="00280737" w:rsidRPr="005F0947" w:rsidRDefault="00280737" w:rsidP="00901EBE">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379145D0" w14:textId="77777777" w:rsidR="00280737" w:rsidRPr="005F0947" w:rsidRDefault="00280737" w:rsidP="00901EBE">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5B300B76" w14:textId="77777777" w:rsidR="00280737" w:rsidRPr="005F0947" w:rsidRDefault="00280737" w:rsidP="00901EBE">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5D3491F8" w14:textId="77777777" w:rsidR="00280737" w:rsidRPr="005F0947" w:rsidRDefault="00280737" w:rsidP="00901EBE">
            <w:pPr>
              <w:rPr>
                <w:rFonts w:ascii="Arial" w:eastAsia="Times New Roman" w:hAnsi="Arial" w:cs="Arial"/>
                <w:b/>
                <w:bCs/>
                <w:color w:val="000000" w:themeColor="text1"/>
              </w:rPr>
            </w:pPr>
            <w:r>
              <w:rPr>
                <w:rFonts w:ascii="Arial" w:eastAsia="Times New Roman" w:hAnsi="Arial" w:cs="Arial"/>
                <w:b/>
                <w:bCs/>
                <w:color w:val="000000" w:themeColor="text1"/>
              </w:rPr>
              <w:t>L. Ratio</w:t>
            </w: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44D0CAB5" w14:textId="77777777" w:rsidR="00280737" w:rsidRPr="005F0947" w:rsidRDefault="00280737" w:rsidP="00901EBE">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280737" w:rsidRPr="005D300B" w14:paraId="64F264EA" w14:textId="77777777" w:rsidTr="00901EBE">
        <w:trPr>
          <w:trHeight w:val="378"/>
        </w:trPr>
        <w:tc>
          <w:tcPr>
            <w:tcW w:w="2700" w:type="dxa"/>
            <w:tcBorders>
              <w:top w:val="nil"/>
              <w:left w:val="single" w:sz="4" w:space="0" w:color="auto"/>
              <w:bottom w:val="nil"/>
              <w:right w:val="nil"/>
            </w:tcBorders>
            <w:shd w:val="clear" w:color="auto" w:fill="auto"/>
            <w:vAlign w:val="center"/>
          </w:tcPr>
          <w:p w14:paraId="4C3F35EA" w14:textId="77777777" w:rsidR="00280737" w:rsidRPr="005F0947" w:rsidRDefault="00280737" w:rsidP="00901EBE">
            <w:pPr>
              <w:ind w:right="-44"/>
              <w:rPr>
                <w:rFonts w:ascii="Arial" w:eastAsia="Times New Roman" w:hAnsi="Arial" w:cs="Arial"/>
                <w:color w:val="000000" w:themeColor="text1"/>
              </w:rPr>
            </w:pPr>
            <w:r>
              <w:rPr>
                <w:rFonts w:ascii="Arial" w:eastAsia="Times New Roman" w:hAnsi="Arial" w:cs="Arial"/>
                <w:color w:val="000000" w:themeColor="text1"/>
              </w:rPr>
              <w:t>Intercept (ambient S)</w:t>
            </w:r>
          </w:p>
        </w:tc>
        <w:tc>
          <w:tcPr>
            <w:tcW w:w="1379" w:type="dxa"/>
            <w:tcBorders>
              <w:top w:val="nil"/>
              <w:left w:val="nil"/>
              <w:bottom w:val="nil"/>
              <w:right w:val="nil"/>
            </w:tcBorders>
            <w:shd w:val="clear" w:color="auto" w:fill="auto"/>
            <w:noWrap/>
            <w:vAlign w:val="center"/>
          </w:tcPr>
          <w:p w14:paraId="30042E05"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0.0262</w:t>
            </w:r>
          </w:p>
        </w:tc>
        <w:tc>
          <w:tcPr>
            <w:tcW w:w="1260" w:type="dxa"/>
            <w:tcBorders>
              <w:top w:val="nil"/>
              <w:left w:val="nil"/>
              <w:bottom w:val="nil"/>
              <w:right w:val="nil"/>
            </w:tcBorders>
            <w:shd w:val="clear" w:color="auto" w:fill="auto"/>
            <w:noWrap/>
            <w:vAlign w:val="center"/>
          </w:tcPr>
          <w:p w14:paraId="2B6651C1"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0.0042</w:t>
            </w:r>
          </w:p>
        </w:tc>
        <w:tc>
          <w:tcPr>
            <w:tcW w:w="1080" w:type="dxa"/>
            <w:tcBorders>
              <w:top w:val="nil"/>
              <w:left w:val="nil"/>
              <w:bottom w:val="nil"/>
              <w:right w:val="nil"/>
            </w:tcBorders>
            <w:shd w:val="clear" w:color="auto" w:fill="auto"/>
            <w:noWrap/>
            <w:vAlign w:val="center"/>
          </w:tcPr>
          <w:p w14:paraId="0F5B2E16" w14:textId="77777777" w:rsidR="00280737" w:rsidRPr="005F0947" w:rsidRDefault="00280737" w:rsidP="00901EBE">
            <w:pPr>
              <w:ind w:right="-91"/>
              <w:rPr>
                <w:rFonts w:ascii="Arial" w:eastAsia="Times New Roman" w:hAnsi="Arial" w:cs="Arial"/>
                <w:color w:val="000000" w:themeColor="text1"/>
              </w:rPr>
            </w:pPr>
            <w:r>
              <w:rPr>
                <w:rFonts w:ascii="Arial" w:eastAsia="Times New Roman" w:hAnsi="Arial" w:cs="Arial"/>
                <w:color w:val="000000" w:themeColor="text1"/>
              </w:rPr>
              <w:t>6.1850</w:t>
            </w:r>
          </w:p>
        </w:tc>
        <w:tc>
          <w:tcPr>
            <w:tcW w:w="810" w:type="dxa"/>
            <w:tcBorders>
              <w:top w:val="nil"/>
              <w:left w:val="nil"/>
              <w:bottom w:val="nil"/>
              <w:right w:val="nil"/>
            </w:tcBorders>
            <w:shd w:val="clear" w:color="auto" w:fill="auto"/>
            <w:noWrap/>
            <w:vAlign w:val="center"/>
          </w:tcPr>
          <w:p w14:paraId="3803B4B8"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436</w:t>
            </w:r>
          </w:p>
        </w:tc>
        <w:tc>
          <w:tcPr>
            <w:tcW w:w="1231" w:type="dxa"/>
            <w:tcBorders>
              <w:top w:val="nil"/>
              <w:left w:val="nil"/>
              <w:bottom w:val="nil"/>
              <w:right w:val="nil"/>
            </w:tcBorders>
            <w:shd w:val="clear" w:color="auto" w:fill="auto"/>
            <w:noWrap/>
            <w:vAlign w:val="center"/>
          </w:tcPr>
          <w:p w14:paraId="0138CF90"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7B7F7D2F" w14:textId="77777777" w:rsidR="00280737" w:rsidRPr="00660977" w:rsidRDefault="00280737" w:rsidP="00901EBE">
            <w:pPr>
              <w:ind w:right="75"/>
              <w:rPr>
                <w:rFonts w:ascii="Arial" w:hAnsi="Arial" w:cs="Arial"/>
                <w:b/>
                <w:bCs/>
                <w:color w:val="000000" w:themeColor="text1"/>
              </w:rPr>
            </w:pPr>
            <w:r>
              <w:rPr>
                <w:rFonts w:ascii="Arial" w:hAnsi="Arial" w:cs="Arial"/>
                <w:b/>
                <w:bCs/>
                <w:color w:val="000000" w:themeColor="text1"/>
              </w:rPr>
              <w:t>&lt; 0.0001</w:t>
            </w:r>
          </w:p>
        </w:tc>
      </w:tr>
      <w:tr w:rsidR="00280737" w:rsidRPr="005D300B" w14:paraId="2DFE85FF" w14:textId="77777777" w:rsidTr="00901EBE">
        <w:trPr>
          <w:trHeight w:val="214"/>
        </w:trPr>
        <w:tc>
          <w:tcPr>
            <w:tcW w:w="2700" w:type="dxa"/>
            <w:tcBorders>
              <w:top w:val="nil"/>
              <w:left w:val="single" w:sz="4" w:space="0" w:color="auto"/>
              <w:bottom w:val="nil"/>
              <w:right w:val="nil"/>
            </w:tcBorders>
            <w:shd w:val="clear" w:color="auto" w:fill="auto"/>
            <w:vAlign w:val="center"/>
          </w:tcPr>
          <w:p w14:paraId="42165F84" w14:textId="77777777" w:rsidR="00280737" w:rsidRPr="008775CE" w:rsidRDefault="00280737" w:rsidP="00901EBE">
            <w:pPr>
              <w:ind w:right="-44"/>
              <w:rPr>
                <w:rFonts w:ascii="Arial" w:eastAsia="Times New Roman" w:hAnsi="Arial" w:cs="Arial"/>
                <w:color w:val="000000" w:themeColor="text1"/>
              </w:rPr>
            </w:pPr>
            <w:r>
              <w:rPr>
                <w:rFonts w:ascii="Arial" w:eastAsia="Times New Roman" w:hAnsi="Arial" w:cs="Arial"/>
                <w:color w:val="000000" w:themeColor="text1"/>
              </w:rPr>
              <w:t>Low S</w:t>
            </w:r>
          </w:p>
        </w:tc>
        <w:tc>
          <w:tcPr>
            <w:tcW w:w="1379" w:type="dxa"/>
            <w:tcBorders>
              <w:top w:val="nil"/>
              <w:left w:val="nil"/>
              <w:bottom w:val="nil"/>
              <w:right w:val="nil"/>
            </w:tcBorders>
            <w:shd w:val="clear" w:color="auto" w:fill="auto"/>
            <w:noWrap/>
            <w:vAlign w:val="center"/>
          </w:tcPr>
          <w:p w14:paraId="6F5B241D"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-0.0035</w:t>
            </w:r>
          </w:p>
        </w:tc>
        <w:tc>
          <w:tcPr>
            <w:tcW w:w="1260" w:type="dxa"/>
            <w:tcBorders>
              <w:top w:val="nil"/>
              <w:left w:val="nil"/>
              <w:bottom w:val="nil"/>
              <w:right w:val="nil"/>
            </w:tcBorders>
            <w:shd w:val="clear" w:color="auto" w:fill="auto"/>
            <w:noWrap/>
            <w:vAlign w:val="center"/>
          </w:tcPr>
          <w:p w14:paraId="16857296"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0.0027</w:t>
            </w:r>
          </w:p>
        </w:tc>
        <w:tc>
          <w:tcPr>
            <w:tcW w:w="1080" w:type="dxa"/>
            <w:tcBorders>
              <w:top w:val="nil"/>
              <w:left w:val="nil"/>
              <w:bottom w:val="nil"/>
              <w:right w:val="nil"/>
            </w:tcBorders>
            <w:shd w:val="clear" w:color="auto" w:fill="auto"/>
            <w:noWrap/>
            <w:vAlign w:val="center"/>
          </w:tcPr>
          <w:p w14:paraId="18899652" w14:textId="77777777" w:rsidR="00280737" w:rsidRPr="005F0947" w:rsidRDefault="00280737" w:rsidP="00901EBE">
            <w:pPr>
              <w:ind w:right="-91"/>
              <w:rPr>
                <w:rFonts w:ascii="Arial" w:eastAsia="Times New Roman" w:hAnsi="Arial" w:cs="Arial"/>
                <w:color w:val="000000" w:themeColor="text1"/>
              </w:rPr>
            </w:pPr>
            <w:r>
              <w:rPr>
                <w:rFonts w:ascii="Arial" w:eastAsia="Times New Roman" w:hAnsi="Arial" w:cs="Arial"/>
                <w:color w:val="000000" w:themeColor="text1"/>
              </w:rPr>
              <w:t>-1.3166</w:t>
            </w:r>
          </w:p>
        </w:tc>
        <w:tc>
          <w:tcPr>
            <w:tcW w:w="810" w:type="dxa"/>
            <w:tcBorders>
              <w:top w:val="nil"/>
              <w:left w:val="nil"/>
              <w:bottom w:val="nil"/>
              <w:right w:val="nil"/>
            </w:tcBorders>
            <w:shd w:val="clear" w:color="auto" w:fill="auto"/>
            <w:noWrap/>
            <w:vAlign w:val="center"/>
          </w:tcPr>
          <w:p w14:paraId="7158999C"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9</w:t>
            </w:r>
          </w:p>
        </w:tc>
        <w:tc>
          <w:tcPr>
            <w:tcW w:w="1231" w:type="dxa"/>
            <w:tcBorders>
              <w:top w:val="nil"/>
              <w:left w:val="nil"/>
              <w:bottom w:val="nil"/>
              <w:right w:val="nil"/>
            </w:tcBorders>
            <w:shd w:val="clear" w:color="auto" w:fill="auto"/>
            <w:noWrap/>
            <w:vAlign w:val="center"/>
          </w:tcPr>
          <w:p w14:paraId="6F09DCFF"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68700F0E" w14:textId="77777777" w:rsidR="00280737" w:rsidRPr="00945377" w:rsidRDefault="00280737" w:rsidP="00901EBE">
            <w:pPr>
              <w:ind w:right="75"/>
              <w:rPr>
                <w:rFonts w:ascii="Arial" w:eastAsia="Times New Roman" w:hAnsi="Arial" w:cs="Arial"/>
                <w:color w:val="000000" w:themeColor="text1"/>
              </w:rPr>
            </w:pPr>
            <w:r>
              <w:rPr>
                <w:rFonts w:ascii="Arial" w:eastAsia="Times New Roman" w:hAnsi="Arial" w:cs="Arial"/>
                <w:color w:val="000000" w:themeColor="text1"/>
              </w:rPr>
              <w:t>0.2205</w:t>
            </w:r>
          </w:p>
        </w:tc>
      </w:tr>
      <w:tr w:rsidR="00280737" w:rsidRPr="005D300B" w14:paraId="5EBE07F2" w14:textId="77777777" w:rsidTr="00901EBE">
        <w:trPr>
          <w:trHeight w:val="355"/>
        </w:trPr>
        <w:tc>
          <w:tcPr>
            <w:tcW w:w="2700" w:type="dxa"/>
            <w:tcBorders>
              <w:top w:val="nil"/>
              <w:left w:val="single" w:sz="4" w:space="0" w:color="auto"/>
              <w:bottom w:val="nil"/>
              <w:right w:val="nil"/>
            </w:tcBorders>
            <w:shd w:val="clear" w:color="auto" w:fill="auto"/>
            <w:vAlign w:val="center"/>
          </w:tcPr>
          <w:p w14:paraId="18674F6C" w14:textId="77777777" w:rsidR="00280737" w:rsidRPr="005F0947" w:rsidRDefault="00280737" w:rsidP="00901EBE">
            <w:pPr>
              <w:ind w:right="-44"/>
              <w:rPr>
                <w:rFonts w:ascii="Arial" w:eastAsia="Times New Roman" w:hAnsi="Arial" w:cs="Arial"/>
                <w:color w:val="000000" w:themeColor="text1"/>
              </w:rPr>
            </w:pPr>
            <w:r>
              <w:rPr>
                <w:rFonts w:ascii="Arial" w:eastAsia="Times New Roman" w:hAnsi="Arial" w:cs="Arial"/>
                <w:color w:val="000000" w:themeColor="text1"/>
              </w:rPr>
              <w:t>Initial size (mm2)</w:t>
            </w:r>
          </w:p>
        </w:tc>
        <w:tc>
          <w:tcPr>
            <w:tcW w:w="1379" w:type="dxa"/>
            <w:tcBorders>
              <w:top w:val="nil"/>
              <w:left w:val="nil"/>
              <w:bottom w:val="nil"/>
              <w:right w:val="nil"/>
            </w:tcBorders>
            <w:shd w:val="clear" w:color="auto" w:fill="auto"/>
            <w:noWrap/>
            <w:vAlign w:val="center"/>
          </w:tcPr>
          <w:p w14:paraId="4E5E9629"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0.0001</w:t>
            </w:r>
          </w:p>
        </w:tc>
        <w:tc>
          <w:tcPr>
            <w:tcW w:w="1260" w:type="dxa"/>
            <w:tcBorders>
              <w:top w:val="nil"/>
              <w:left w:val="nil"/>
              <w:bottom w:val="nil"/>
              <w:right w:val="nil"/>
            </w:tcBorders>
            <w:shd w:val="clear" w:color="auto" w:fill="auto"/>
            <w:noWrap/>
            <w:vAlign w:val="center"/>
          </w:tcPr>
          <w:p w14:paraId="1DB37804"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1.1252e</w:t>
            </w:r>
            <w:r w:rsidRPr="008056BD">
              <w:rPr>
                <w:rFonts w:ascii="Arial" w:eastAsia="Times New Roman" w:hAnsi="Arial" w:cs="Arial"/>
                <w:color w:val="000000" w:themeColor="text1"/>
                <w:vertAlign w:val="superscript"/>
              </w:rPr>
              <w:t>-05</w:t>
            </w:r>
          </w:p>
        </w:tc>
        <w:tc>
          <w:tcPr>
            <w:tcW w:w="1080" w:type="dxa"/>
            <w:tcBorders>
              <w:top w:val="nil"/>
              <w:left w:val="nil"/>
              <w:bottom w:val="nil"/>
              <w:right w:val="nil"/>
            </w:tcBorders>
            <w:shd w:val="clear" w:color="auto" w:fill="auto"/>
            <w:noWrap/>
            <w:vAlign w:val="center"/>
          </w:tcPr>
          <w:p w14:paraId="090FF21F" w14:textId="77777777" w:rsidR="00280737" w:rsidRPr="005F0947" w:rsidRDefault="00280737" w:rsidP="00901EBE">
            <w:pPr>
              <w:ind w:right="-91"/>
              <w:rPr>
                <w:rFonts w:ascii="Arial" w:eastAsia="Times New Roman" w:hAnsi="Arial" w:cs="Arial"/>
                <w:color w:val="000000" w:themeColor="text1"/>
              </w:rPr>
            </w:pPr>
            <w:r>
              <w:rPr>
                <w:rFonts w:ascii="Arial" w:eastAsia="Times New Roman" w:hAnsi="Arial" w:cs="Arial"/>
                <w:color w:val="000000" w:themeColor="text1"/>
              </w:rPr>
              <w:t>8.5433</w:t>
            </w:r>
          </w:p>
        </w:tc>
        <w:tc>
          <w:tcPr>
            <w:tcW w:w="810" w:type="dxa"/>
            <w:tcBorders>
              <w:top w:val="nil"/>
              <w:left w:val="nil"/>
              <w:bottom w:val="nil"/>
              <w:right w:val="nil"/>
            </w:tcBorders>
            <w:shd w:val="clear" w:color="auto" w:fill="auto"/>
            <w:noWrap/>
            <w:vAlign w:val="center"/>
          </w:tcPr>
          <w:p w14:paraId="43C8395F"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436</w:t>
            </w:r>
          </w:p>
        </w:tc>
        <w:tc>
          <w:tcPr>
            <w:tcW w:w="1231" w:type="dxa"/>
            <w:tcBorders>
              <w:top w:val="nil"/>
              <w:left w:val="nil"/>
              <w:bottom w:val="nil"/>
              <w:right w:val="nil"/>
            </w:tcBorders>
            <w:shd w:val="clear" w:color="auto" w:fill="auto"/>
            <w:noWrap/>
            <w:vAlign w:val="center"/>
          </w:tcPr>
          <w:p w14:paraId="734DCE7F" w14:textId="77777777" w:rsidR="00280737" w:rsidRPr="005F0947" w:rsidRDefault="00280737" w:rsidP="00901EBE">
            <w:pPr>
              <w:rPr>
                <w:rFonts w:ascii="Arial" w:eastAsia="Times New Roman" w:hAnsi="Arial" w:cs="Arial"/>
                <w:color w:val="000000" w:themeColor="text1"/>
              </w:rPr>
            </w:pPr>
            <w:r w:rsidRPr="008A1318">
              <w:rPr>
                <w:rFonts w:ascii="Arial" w:eastAsia="Times New Roman" w:hAnsi="Arial" w:cs="Arial"/>
                <w:color w:val="000000" w:themeColor="text1"/>
              </w:rPr>
              <w:t>69.766</w:t>
            </w:r>
            <w:r>
              <w:rPr>
                <w:rFonts w:ascii="Arial" w:eastAsia="Times New Roman" w:hAnsi="Arial" w:cs="Arial"/>
                <w:color w:val="000000" w:themeColor="text1"/>
              </w:rPr>
              <w:t>0</w:t>
            </w:r>
          </w:p>
        </w:tc>
        <w:tc>
          <w:tcPr>
            <w:tcW w:w="1350" w:type="dxa"/>
            <w:tcBorders>
              <w:top w:val="nil"/>
              <w:left w:val="nil"/>
              <w:bottom w:val="nil"/>
              <w:right w:val="single" w:sz="4" w:space="0" w:color="auto"/>
            </w:tcBorders>
            <w:shd w:val="clear" w:color="auto" w:fill="auto"/>
            <w:noWrap/>
            <w:vAlign w:val="center"/>
          </w:tcPr>
          <w:p w14:paraId="0AF7C7F0" w14:textId="77777777" w:rsidR="00280737" w:rsidRPr="009D2D32" w:rsidRDefault="00280737" w:rsidP="00901EBE">
            <w:pPr>
              <w:ind w:right="75"/>
              <w:rPr>
                <w:rFonts w:ascii="Arial" w:eastAsia="Times New Roman" w:hAnsi="Arial" w:cs="Arial"/>
                <w:b/>
                <w:bCs/>
                <w:color w:val="000000" w:themeColor="text1"/>
              </w:rPr>
            </w:pPr>
            <w:r>
              <w:rPr>
                <w:rFonts w:ascii="Arial" w:eastAsia="Times New Roman" w:hAnsi="Arial" w:cs="Arial"/>
                <w:b/>
                <w:bCs/>
                <w:color w:val="000000" w:themeColor="text1"/>
              </w:rPr>
              <w:t>&lt; 0.0001</w:t>
            </w:r>
          </w:p>
        </w:tc>
      </w:tr>
      <w:tr w:rsidR="00280737" w:rsidRPr="005D300B" w14:paraId="016EBB03" w14:textId="77777777" w:rsidTr="00901EBE">
        <w:trPr>
          <w:trHeight w:val="355"/>
        </w:trPr>
        <w:tc>
          <w:tcPr>
            <w:tcW w:w="2700" w:type="dxa"/>
            <w:tcBorders>
              <w:top w:val="nil"/>
              <w:left w:val="single" w:sz="4" w:space="0" w:color="auto"/>
              <w:bottom w:val="nil"/>
              <w:right w:val="nil"/>
            </w:tcBorders>
            <w:shd w:val="clear" w:color="auto" w:fill="auto"/>
            <w:vAlign w:val="center"/>
          </w:tcPr>
          <w:p w14:paraId="3B43ACE0" w14:textId="77777777" w:rsidR="00280737" w:rsidRPr="005F0947" w:rsidRDefault="00280737" w:rsidP="00901EBE">
            <w:pPr>
              <w:ind w:right="-44"/>
              <w:rPr>
                <w:rFonts w:ascii="Arial" w:eastAsia="Times New Roman" w:hAnsi="Arial" w:cs="Arial"/>
                <w:color w:val="000000" w:themeColor="text1"/>
              </w:rPr>
            </w:pPr>
            <w:r>
              <w:rPr>
                <w:rFonts w:ascii="Arial" w:eastAsia="Times New Roman" w:hAnsi="Arial" w:cs="Arial"/>
                <w:color w:val="000000" w:themeColor="text1"/>
              </w:rPr>
              <w:t>TA</w:t>
            </w:r>
          </w:p>
        </w:tc>
        <w:tc>
          <w:tcPr>
            <w:tcW w:w="1379" w:type="dxa"/>
            <w:tcBorders>
              <w:top w:val="nil"/>
              <w:left w:val="nil"/>
              <w:bottom w:val="nil"/>
              <w:right w:val="nil"/>
            </w:tcBorders>
            <w:shd w:val="clear" w:color="auto" w:fill="auto"/>
            <w:noWrap/>
            <w:vAlign w:val="center"/>
          </w:tcPr>
          <w:p w14:paraId="2E4BDEAC"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1.3980e</w:t>
            </w:r>
            <w:r w:rsidRPr="008056BD">
              <w:rPr>
                <w:rFonts w:ascii="Arial" w:eastAsia="Times New Roman" w:hAnsi="Arial" w:cs="Arial"/>
                <w:color w:val="000000" w:themeColor="text1"/>
                <w:vertAlign w:val="superscript"/>
              </w:rPr>
              <w:t>-05</w:t>
            </w:r>
          </w:p>
        </w:tc>
        <w:tc>
          <w:tcPr>
            <w:tcW w:w="1260" w:type="dxa"/>
            <w:tcBorders>
              <w:top w:val="nil"/>
              <w:left w:val="nil"/>
              <w:bottom w:val="nil"/>
              <w:right w:val="nil"/>
            </w:tcBorders>
            <w:shd w:val="clear" w:color="auto" w:fill="auto"/>
            <w:noWrap/>
            <w:vAlign w:val="center"/>
          </w:tcPr>
          <w:p w14:paraId="2FAA4966"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1.8430e</w:t>
            </w:r>
            <w:r w:rsidRPr="008056BD">
              <w:rPr>
                <w:rFonts w:ascii="Arial" w:eastAsia="Times New Roman" w:hAnsi="Arial" w:cs="Arial"/>
                <w:color w:val="000000" w:themeColor="text1"/>
                <w:vertAlign w:val="superscript"/>
              </w:rPr>
              <w:t>-0</w:t>
            </w:r>
            <w:r>
              <w:rPr>
                <w:rFonts w:ascii="Arial" w:eastAsia="Times New Roman" w:hAnsi="Arial" w:cs="Arial"/>
                <w:color w:val="000000" w:themeColor="text1"/>
                <w:vertAlign w:val="superscript"/>
              </w:rPr>
              <w:t>6</w:t>
            </w:r>
          </w:p>
        </w:tc>
        <w:tc>
          <w:tcPr>
            <w:tcW w:w="1080" w:type="dxa"/>
            <w:tcBorders>
              <w:top w:val="nil"/>
              <w:left w:val="nil"/>
              <w:bottom w:val="nil"/>
              <w:right w:val="nil"/>
            </w:tcBorders>
            <w:shd w:val="clear" w:color="auto" w:fill="auto"/>
            <w:noWrap/>
            <w:vAlign w:val="center"/>
          </w:tcPr>
          <w:p w14:paraId="32CE8A86" w14:textId="77777777" w:rsidR="00280737" w:rsidRPr="005F0947" w:rsidRDefault="00280737" w:rsidP="00901EBE">
            <w:pPr>
              <w:ind w:right="-91"/>
              <w:rPr>
                <w:rFonts w:ascii="Arial" w:eastAsia="Times New Roman" w:hAnsi="Arial" w:cs="Arial"/>
                <w:color w:val="000000" w:themeColor="text1"/>
              </w:rPr>
            </w:pPr>
            <w:r>
              <w:rPr>
                <w:rFonts w:ascii="Arial" w:eastAsia="Times New Roman" w:hAnsi="Arial" w:cs="Arial"/>
                <w:color w:val="000000" w:themeColor="text1"/>
              </w:rPr>
              <w:t>0.7583</w:t>
            </w:r>
          </w:p>
        </w:tc>
        <w:tc>
          <w:tcPr>
            <w:tcW w:w="810" w:type="dxa"/>
            <w:tcBorders>
              <w:top w:val="nil"/>
              <w:left w:val="nil"/>
              <w:bottom w:val="nil"/>
              <w:right w:val="nil"/>
            </w:tcBorders>
            <w:shd w:val="clear" w:color="auto" w:fill="auto"/>
            <w:noWrap/>
            <w:vAlign w:val="center"/>
          </w:tcPr>
          <w:p w14:paraId="38A5008F"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9</w:t>
            </w:r>
          </w:p>
        </w:tc>
        <w:tc>
          <w:tcPr>
            <w:tcW w:w="1231" w:type="dxa"/>
            <w:tcBorders>
              <w:top w:val="nil"/>
              <w:left w:val="nil"/>
              <w:bottom w:val="nil"/>
              <w:right w:val="nil"/>
            </w:tcBorders>
            <w:shd w:val="clear" w:color="auto" w:fill="auto"/>
            <w:noWrap/>
            <w:vAlign w:val="center"/>
          </w:tcPr>
          <w:p w14:paraId="2D134B89" w14:textId="77777777" w:rsidR="00280737" w:rsidRPr="005F0947" w:rsidRDefault="00280737" w:rsidP="00901EBE">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58459B96" w14:textId="77777777" w:rsidR="00280737" w:rsidRPr="00843E02" w:rsidRDefault="00280737" w:rsidP="00901EBE">
            <w:pPr>
              <w:ind w:right="75"/>
              <w:rPr>
                <w:rFonts w:ascii="Arial" w:eastAsia="Times New Roman" w:hAnsi="Arial" w:cs="Arial"/>
                <w:color w:val="000000" w:themeColor="text1"/>
              </w:rPr>
            </w:pPr>
            <w:r>
              <w:rPr>
                <w:rFonts w:ascii="Arial" w:eastAsia="Times New Roman" w:hAnsi="Arial" w:cs="Arial"/>
                <w:color w:val="000000" w:themeColor="text1"/>
              </w:rPr>
              <w:t>0.4677</w:t>
            </w:r>
          </w:p>
        </w:tc>
      </w:tr>
      <w:tr w:rsidR="00280737" w:rsidRPr="005D300B" w14:paraId="41412FDB" w14:textId="77777777" w:rsidTr="00901EBE">
        <w:trPr>
          <w:trHeight w:val="355"/>
        </w:trPr>
        <w:tc>
          <w:tcPr>
            <w:tcW w:w="2700" w:type="dxa"/>
            <w:tcBorders>
              <w:top w:val="single" w:sz="4" w:space="0" w:color="auto"/>
              <w:left w:val="single" w:sz="4" w:space="0" w:color="auto"/>
              <w:bottom w:val="single" w:sz="4" w:space="0" w:color="auto"/>
              <w:right w:val="nil"/>
            </w:tcBorders>
            <w:shd w:val="clear" w:color="auto" w:fill="auto"/>
            <w:vAlign w:val="center"/>
          </w:tcPr>
          <w:p w14:paraId="10091CB0" w14:textId="77777777" w:rsidR="00280737" w:rsidRDefault="00280737" w:rsidP="00901EBE">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489E4110" w14:textId="77777777" w:rsidR="00280737" w:rsidRDefault="00280737" w:rsidP="00901EBE">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7A32DFD5" w14:textId="77777777" w:rsidR="00280737" w:rsidRDefault="00280737" w:rsidP="00901EBE">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0CC1EECF" w14:textId="77777777" w:rsidR="00280737" w:rsidRDefault="00280737" w:rsidP="00901EBE">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06F33B91" w14:textId="77777777" w:rsidR="00280737" w:rsidRDefault="00280737" w:rsidP="00901EBE">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3C40DE47" w14:textId="77777777" w:rsidR="00280737" w:rsidRPr="005F0947" w:rsidRDefault="00280737" w:rsidP="00901EBE">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F9C10E7" w14:textId="77777777" w:rsidR="00280737" w:rsidRPr="00660977" w:rsidRDefault="00280737" w:rsidP="00901EBE">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280737" w:rsidRPr="005D300B" w14:paraId="20672BA1" w14:textId="77777777" w:rsidTr="00901EBE">
        <w:trPr>
          <w:trHeight w:val="355"/>
        </w:trPr>
        <w:tc>
          <w:tcPr>
            <w:tcW w:w="2700" w:type="dxa"/>
            <w:tcBorders>
              <w:top w:val="single" w:sz="4" w:space="0" w:color="auto"/>
              <w:left w:val="single" w:sz="4" w:space="0" w:color="auto"/>
              <w:bottom w:val="single" w:sz="4" w:space="0" w:color="auto"/>
              <w:right w:val="nil"/>
            </w:tcBorders>
            <w:shd w:val="clear" w:color="auto" w:fill="auto"/>
            <w:vAlign w:val="center"/>
          </w:tcPr>
          <w:p w14:paraId="7CD5B866" w14:textId="77777777" w:rsidR="00280737" w:rsidRDefault="00280737" w:rsidP="00901EBE">
            <w:pPr>
              <w:ind w:right="-44"/>
              <w:rPr>
                <w:rFonts w:ascii="Arial" w:eastAsia="Times New Roman" w:hAnsi="Arial" w:cs="Arial"/>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2E102B13" w14:textId="77777777" w:rsidR="00280737" w:rsidRDefault="00280737" w:rsidP="00901EBE">
            <w:pPr>
              <w:rPr>
                <w:rFonts w:ascii="Arial" w:eastAsia="Times New Roman" w:hAnsi="Arial" w:cs="Arial"/>
                <w:color w:val="000000" w:themeColor="text1"/>
              </w:rPr>
            </w:pPr>
          </w:p>
        </w:tc>
        <w:tc>
          <w:tcPr>
            <w:tcW w:w="1260" w:type="dxa"/>
            <w:tcBorders>
              <w:top w:val="single" w:sz="4" w:space="0" w:color="auto"/>
              <w:left w:val="nil"/>
              <w:bottom w:val="single" w:sz="4" w:space="0" w:color="auto"/>
              <w:right w:val="nil"/>
            </w:tcBorders>
            <w:shd w:val="clear" w:color="auto" w:fill="auto"/>
            <w:noWrap/>
            <w:vAlign w:val="center"/>
          </w:tcPr>
          <w:p w14:paraId="3D5141DB" w14:textId="77777777" w:rsidR="00280737" w:rsidRDefault="00280737" w:rsidP="00901EBE">
            <w:pPr>
              <w:rPr>
                <w:rFonts w:ascii="Arial" w:eastAsia="Times New Roman" w:hAnsi="Arial" w:cs="Arial"/>
                <w:color w:val="000000" w:themeColor="text1"/>
              </w:rPr>
            </w:pPr>
          </w:p>
        </w:tc>
        <w:tc>
          <w:tcPr>
            <w:tcW w:w="1080" w:type="dxa"/>
            <w:tcBorders>
              <w:top w:val="single" w:sz="4" w:space="0" w:color="auto"/>
              <w:left w:val="nil"/>
              <w:bottom w:val="single" w:sz="4" w:space="0" w:color="auto"/>
              <w:right w:val="nil"/>
            </w:tcBorders>
            <w:shd w:val="clear" w:color="auto" w:fill="auto"/>
            <w:noWrap/>
            <w:vAlign w:val="center"/>
          </w:tcPr>
          <w:p w14:paraId="7158531C" w14:textId="77777777" w:rsidR="00280737" w:rsidRDefault="00280737" w:rsidP="00901EBE">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6479503B" w14:textId="77777777" w:rsidR="00280737" w:rsidRDefault="00280737" w:rsidP="00901EBE">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1D07D967" w14:textId="77777777" w:rsidR="00280737" w:rsidRPr="005F0947" w:rsidRDefault="00280737" w:rsidP="00901EBE">
            <w:pPr>
              <w:rPr>
                <w:rFonts w:ascii="Arial" w:eastAsia="Times New Roman" w:hAnsi="Arial" w:cs="Arial"/>
                <w:color w:val="000000" w:themeColor="text1"/>
              </w:rPr>
            </w:pPr>
            <w:r w:rsidRPr="006A4314">
              <w:rPr>
                <w:rFonts w:ascii="Arial" w:eastAsia="Times New Roman" w:hAnsi="Arial" w:cs="Arial"/>
                <w:color w:val="000000" w:themeColor="text1"/>
              </w:rPr>
              <w:t>33.782</w:t>
            </w:r>
            <w:r>
              <w:rPr>
                <w:rFonts w:ascii="Arial" w:eastAsia="Times New Roman" w:hAnsi="Arial" w:cs="Arial"/>
                <w:color w:val="000000" w:themeColor="text1"/>
              </w:rPr>
              <w:t>8</w:t>
            </w:r>
            <w:r w:rsidRPr="006A4314">
              <w:rPr>
                <w:rFonts w:ascii="Arial" w:eastAsia="Times New Roman" w:hAnsi="Arial" w:cs="Arial"/>
                <w:color w:val="000000" w:themeColor="text1"/>
              </w:rPr>
              <w:t xml:space="preserve">  </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12C0275" w14:textId="77777777" w:rsidR="00280737" w:rsidRPr="00660977" w:rsidRDefault="00280737" w:rsidP="00901EBE">
            <w:pPr>
              <w:ind w:right="75"/>
              <w:rPr>
                <w:rFonts w:ascii="Arial" w:eastAsia="Times New Roman" w:hAnsi="Arial" w:cs="Arial"/>
                <w:b/>
                <w:bCs/>
                <w:color w:val="000000" w:themeColor="text1"/>
              </w:rPr>
            </w:pPr>
            <w:r>
              <w:rPr>
                <w:rFonts w:ascii="Arial" w:eastAsia="Times New Roman" w:hAnsi="Arial" w:cs="Arial"/>
                <w:b/>
                <w:bCs/>
                <w:color w:val="000000" w:themeColor="text1"/>
              </w:rPr>
              <w:t>&lt; 0.0001</w:t>
            </w:r>
          </w:p>
        </w:tc>
      </w:tr>
    </w:tbl>
    <w:p w14:paraId="31019342" w14:textId="77777777" w:rsidR="00280737" w:rsidRDefault="00280737" w:rsidP="00280737">
      <w:pPr>
        <w:pStyle w:val="NoSpacing"/>
        <w:rPr>
          <w:rFonts w:ascii="Arial" w:hAnsi="Arial" w:cs="Arial"/>
          <w:b/>
          <w:bCs/>
          <w:i/>
          <w:iCs/>
          <w:sz w:val="28"/>
          <w:szCs w:val="28"/>
        </w:rPr>
      </w:pPr>
    </w:p>
    <w:p w14:paraId="45F8C83F" w14:textId="77777777" w:rsidR="007C1518" w:rsidRDefault="007C1518">
      <w:pPr>
        <w:pPrChange w:id="297" w:author="alisha saley" w:date="2023-10-18T18:28:00Z">
          <w:pPr>
            <w:pStyle w:val="NoSpacing"/>
          </w:pPr>
        </w:pPrChange>
      </w:pPr>
    </w:p>
    <w:sectPr w:rsidR="007C1518">
      <w:footerReference w:type="default" r:id="rId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isha saley" w:date="2023-10-12T11:26:00Z" w:initials="as">
    <w:p w14:paraId="4667F8C9" w14:textId="77777777" w:rsidR="00901EBE" w:rsidRDefault="00901EBE" w:rsidP="000C2617">
      <w:pPr>
        <w:pStyle w:val="CommentText"/>
      </w:pPr>
      <w:r>
        <w:rPr>
          <w:rStyle w:val="CommentReference"/>
        </w:rPr>
        <w:annotationRef/>
      </w:r>
      <w:r>
        <w:t>Hollarsmith 2019, Montagna et al 2018</w:t>
      </w:r>
    </w:p>
  </w:comment>
  <w:comment w:id="1" w:author="alisha saley" w:date="2023-10-18T18:29:00Z" w:initials="as">
    <w:p w14:paraId="3428D689" w14:textId="3966FF4C" w:rsidR="00901EBE" w:rsidRDefault="00901EBE" w:rsidP="00901EBE">
      <w:pPr>
        <w:pStyle w:val="CommentText"/>
      </w:pPr>
      <w:r>
        <w:rPr>
          <w:rStyle w:val="CommentReference"/>
        </w:rPr>
        <w:annotationRef/>
      </w:r>
      <w:r>
        <w:t>I am thinking about adding something to show the temporal aspect of the experiment to show the exposure trajectory and measurements taken</w:t>
      </w:r>
    </w:p>
    <w:p w14:paraId="3F5CD669" w14:textId="14E02D20" w:rsidR="00901EBE" w:rsidRDefault="00901EBE" w:rsidP="00901EBE">
      <w:pPr>
        <w:pStyle w:val="CommentText"/>
      </w:pPr>
    </w:p>
    <w:p w14:paraId="772FEC2E" w14:textId="3C5DA694" w:rsidR="00901EBE" w:rsidRDefault="00901EBE" w:rsidP="00901EBE">
      <w:pPr>
        <w:pStyle w:val="CommentText"/>
      </w:pPr>
      <w:r>
        <w:t>BG:  I think this is an excellent idea, especially since the temporal element is the most noticeable result of the study.</w:t>
      </w:r>
    </w:p>
  </w:comment>
  <w:comment w:id="2" w:author="alisha saley" w:date="2023-10-11T12:10:00Z" w:initials="as">
    <w:p w14:paraId="50B53198" w14:textId="032416A2" w:rsidR="00901EBE" w:rsidRDefault="00901EBE" w:rsidP="000C2617">
      <w:pPr>
        <w:pStyle w:val="CommentText"/>
      </w:pPr>
      <w:r>
        <w:rPr>
          <w:rStyle w:val="CommentReference"/>
        </w:rPr>
        <w:annotationRef/>
      </w:r>
      <w:r>
        <w:t>along with the Chesapeake Bay and tributaries (as the only native oyster species) (cite). C. virginica prefer brackish or marine seawater in subtidal habitats, however, in warmer location they also form reefs intertidally (NOAA). Natural oyster reefs create important habitat for hundreds of species (cite), while commercial aquaculture growers favor C. virginica for X reasons (cite).</w:t>
      </w:r>
    </w:p>
  </w:comment>
  <w:comment w:id="7" w:author="Brian P Gaylord" w:date="2023-10-17T09:51:00Z" w:initials="BPG">
    <w:p w14:paraId="1947630E" w14:textId="2E50E610" w:rsidR="00901EBE" w:rsidRDefault="00901EBE">
      <w:pPr>
        <w:pStyle w:val="CommentText"/>
      </w:pPr>
      <w:r>
        <w:rPr>
          <w:rStyle w:val="CommentReference"/>
        </w:rPr>
        <w:annotationRef/>
      </w:r>
      <w:r>
        <w:t>These terms (growth in shell area, relative growth rate) are more precise and standard than “incremental” and other terms, so we should use the former two.  The italics will help readers know that each term defines a quantity of importance.</w:t>
      </w:r>
    </w:p>
  </w:comment>
  <w:comment w:id="17" w:author="Brian P Gaylord" w:date="2023-10-19T10:48:00Z" w:initials="BPG">
    <w:p w14:paraId="6E25DA33" w14:textId="35913C28" w:rsidR="00901EBE" w:rsidRDefault="00901EBE">
      <w:pPr>
        <w:pStyle w:val="CommentText"/>
      </w:pPr>
      <w:r>
        <w:rPr>
          <w:rStyle w:val="CommentReference"/>
        </w:rPr>
        <w:annotationRef/>
      </w:r>
      <w:r>
        <w:t>If only a water pump was used, I would not say this “ensured” that oxygen levels stayed high.  The extra water flow is good, and helps break down boundary layers, but I would not try to link the water motion benefits explicitly to oxygen levels.  I took a shot at rephrasing.</w:t>
      </w:r>
    </w:p>
  </w:comment>
  <w:comment w:id="18" w:author="alisha saley" w:date="2023-10-19T12:58:00Z" w:initials="as">
    <w:p w14:paraId="07A39577" w14:textId="77777777" w:rsidR="00CF046C" w:rsidRDefault="00CF046C" w:rsidP="003949A8">
      <w:pPr>
        <w:pStyle w:val="CommentText"/>
      </w:pPr>
      <w:r>
        <w:rPr>
          <w:rStyle w:val="CommentReference"/>
        </w:rPr>
        <w:annotationRef/>
      </w:r>
      <w:r>
        <w:t>Roger that!</w:t>
      </w:r>
    </w:p>
  </w:comment>
  <w:comment w:id="76" w:author="Brian P Gaylord" w:date="2023-10-19T11:13:00Z" w:initials="BPG">
    <w:p w14:paraId="3B368148" w14:textId="48B1A5C3" w:rsidR="00901EBE" w:rsidRDefault="00901EBE">
      <w:pPr>
        <w:pStyle w:val="CommentText"/>
      </w:pPr>
      <w:r>
        <w:rPr>
          <w:rStyle w:val="CommentReference"/>
        </w:rPr>
        <w:annotationRef/>
      </w:r>
      <w:r w:rsidR="0043613B">
        <w:t>We should p</w:t>
      </w:r>
      <w:r>
        <w:t>ut most important/focal factors first.  No one will be surprised that oyster size influences things.</w:t>
      </w:r>
    </w:p>
  </w:comment>
  <w:comment w:id="100" w:author="Brian P Gaylord" w:date="2023-10-19T11:11:00Z" w:initials="BPG">
    <w:p w14:paraId="28967565" w14:textId="2D5BEE79" w:rsidR="00901EBE" w:rsidRDefault="00901EBE">
      <w:pPr>
        <w:pStyle w:val="CommentText"/>
      </w:pPr>
      <w:r>
        <w:rPr>
          <w:rStyle w:val="CommentReference"/>
        </w:rPr>
        <w:annotationRef/>
      </w:r>
      <w:r>
        <w:t>Good, but did we lose the issue of non-independence of the multiple oysters held in a given culture?  Should culture container be an additional random factor?</w:t>
      </w:r>
    </w:p>
  </w:comment>
  <w:comment w:id="104" w:author="Brian P Gaylord" w:date="2023-10-19T11:07:00Z" w:initials="BPG">
    <w:p w14:paraId="3F86ADC8" w14:textId="149402B5" w:rsidR="00901EBE" w:rsidRDefault="00901EBE">
      <w:pPr>
        <w:pStyle w:val="CommentText"/>
      </w:pPr>
      <w:r>
        <w:rPr>
          <w:rStyle w:val="CommentReference"/>
        </w:rPr>
        <w:annotationRef/>
      </w:r>
      <w:r>
        <w:t>Do we want to add a sentence about the first time window?  It seems odd to jump straight to the second window with nothing about the first.</w:t>
      </w:r>
    </w:p>
  </w:comment>
  <w:comment w:id="137" w:author="Brian P Gaylord" w:date="2023-10-19T11:17:00Z" w:initials="BPG">
    <w:p w14:paraId="17FB99BA" w14:textId="52A85CCC" w:rsidR="00901EBE" w:rsidRDefault="00901EBE">
      <w:pPr>
        <w:pStyle w:val="CommentText"/>
      </w:pPr>
      <w:r>
        <w:rPr>
          <w:rStyle w:val="CommentReference"/>
        </w:rPr>
        <w:annotationRef/>
      </w:r>
      <w:r>
        <w:t>I understand why the issue of time doesn’t matter here since we have no measurements of thickness or condition index at day 18.  However, why is culture vessel included here as a random intercept, but not in the growth analyses?  I’m probably missing something but would like to understand.</w:t>
      </w:r>
    </w:p>
  </w:comment>
  <w:comment w:id="144" w:author="Brian P Gaylord" w:date="2023-10-19T11:19:00Z" w:initials="BPG">
    <w:p w14:paraId="15488862" w14:textId="0EA79437" w:rsidR="00901EBE" w:rsidRDefault="00901EBE">
      <w:pPr>
        <w:pStyle w:val="CommentText"/>
      </w:pPr>
      <w:r>
        <w:rPr>
          <w:rStyle w:val="CommentReference"/>
        </w:rPr>
        <w:annotationRef/>
      </w:r>
      <w:r>
        <w:t>Unclear.</w:t>
      </w:r>
    </w:p>
  </w:comment>
  <w:comment w:id="171" w:author="alisha saley" w:date="2023-10-18T19:42:00Z" w:initials="as">
    <w:p w14:paraId="49423B51" w14:textId="099732C9" w:rsidR="00901EBE" w:rsidRDefault="00901EBE">
      <w:pPr>
        <w:pStyle w:val="CommentText"/>
      </w:pPr>
      <w:r>
        <w:rPr>
          <w:rStyle w:val="CommentReference"/>
        </w:rPr>
        <w:annotationRef/>
      </w:r>
      <w:r>
        <w:rPr>
          <w:color w:val="000000"/>
        </w:rPr>
        <w:t>I also tried to contextualize the findings using comparisons but am not sure if they might be more useful in the discussion section….</w:t>
      </w:r>
    </w:p>
    <w:p w14:paraId="0CEA642D" w14:textId="77777777" w:rsidR="00901EBE" w:rsidRDefault="00901EBE">
      <w:pPr>
        <w:pStyle w:val="CommentText"/>
      </w:pPr>
      <w:r>
        <w:rPr>
          <w:color w:val="000000"/>
        </w:rPr>
        <w:t xml:space="preserve"> An effect of 0.0002 mm2/d per unit TA later on, could equate to 0.45 mm2/ d if TA levels were ~2250umol kg, or 0.20 if TA was 1000 umol kg. Then, if the TA change occurred in low S instead of ambient S, we might also see an increase in 0.20mm2/d when dropping to S = 27. To the extent that TA has a positive role when the organisms downregulate shell building activity, how long organisms stay in cycles of shell building versus tissue growth could play out in different long-term effects.</w:t>
      </w:r>
    </w:p>
    <w:p w14:paraId="76B56F68" w14:textId="137ABB7C" w:rsidR="00901EBE" w:rsidRDefault="00901EBE" w:rsidP="00901EBE">
      <w:pPr>
        <w:pStyle w:val="CommentText"/>
        <w:rPr>
          <w:color w:val="000000"/>
        </w:rPr>
      </w:pPr>
      <w:r>
        <w:rPr>
          <w:color w:val="000000"/>
        </w:rPr>
        <w:t>Initial size had a 0.0012 mm2/d effect per surface area (mm2), indicating that the  growth between in the smallest individuals (60 mm2) was far lower than in the largest, (160 mm2), specifically,  0.07 mm2d-1 and 0.192 mm2d-1, respectively. This could have been due to larger organisms being more able to osmotically conform to new conditions, or that small individuals may have suffered a higher energetic cost to changing conditions.</w:t>
      </w:r>
    </w:p>
    <w:p w14:paraId="66773785" w14:textId="05540139" w:rsidR="001E3172" w:rsidRDefault="001E3172" w:rsidP="00901EBE">
      <w:pPr>
        <w:pStyle w:val="CommentText"/>
        <w:rPr>
          <w:color w:val="000000"/>
        </w:rPr>
      </w:pPr>
    </w:p>
    <w:p w14:paraId="02BF8D1A" w14:textId="30CC1203" w:rsidR="001E3172" w:rsidRDefault="001E3172" w:rsidP="00901EBE">
      <w:pPr>
        <w:pStyle w:val="CommentText"/>
      </w:pPr>
      <w:r>
        <w:rPr>
          <w:color w:val="000000"/>
        </w:rPr>
        <w:t>BG:  I’m finding the many numbers above less than attention-grabbing.  I’m unsure if there is a way to make the points jump out, or whether the material above is better placed in the Discussion where you have more license to move sedately through an explanation.</w:t>
      </w:r>
    </w:p>
  </w:comment>
  <w:comment w:id="213" w:author="Brian P Gaylord" w:date="2023-10-19T12:03:00Z" w:initials="BPG">
    <w:p w14:paraId="4B476815" w14:textId="3168CA5B" w:rsidR="00E54754" w:rsidRPr="00E54754" w:rsidRDefault="00E54754">
      <w:pPr>
        <w:pStyle w:val="CommentText"/>
      </w:pPr>
      <w:r>
        <w:rPr>
          <w:rStyle w:val="CommentReference"/>
        </w:rPr>
        <w:annotationRef/>
      </w:r>
      <w:r>
        <w:t xml:space="preserve">But Fig. 3 seems to show relative growth (and is it really showing a rate? – the units don’t seem to align).  Relative growth should be </w:t>
      </w:r>
      <w:r>
        <w:t>unitless, and relative growth rate should have units of time</w:t>
      </w:r>
      <w:r>
        <w:rPr>
          <w:vertAlign w:val="superscript"/>
        </w:rPr>
        <w:t>-1</w:t>
      </w:r>
      <w:r>
        <w:t>, correct?</w:t>
      </w:r>
    </w:p>
  </w:comment>
  <w:comment w:id="238" w:author="Brian P Gaylord" w:date="2023-10-19T12:01:00Z" w:initials="BPG">
    <w:p w14:paraId="499F7EBF" w14:textId="0E568EE2" w:rsidR="00064DEB" w:rsidRDefault="00064DEB">
      <w:pPr>
        <w:pStyle w:val="CommentText"/>
      </w:pPr>
      <w:r>
        <w:rPr>
          <w:rStyle w:val="CommentReference"/>
        </w:rPr>
        <w:annotationRef/>
      </w:r>
      <w:r>
        <w:t>Is there any way to show this result visually?</w:t>
      </w:r>
    </w:p>
  </w:comment>
  <w:comment w:id="243" w:author="Brian P Gaylord" w:date="2023-10-19T11:44:00Z" w:initials="BPG">
    <w:p w14:paraId="413C775E" w14:textId="47542942" w:rsidR="00974E04" w:rsidRDefault="00974E04">
      <w:pPr>
        <w:pStyle w:val="CommentText"/>
      </w:pPr>
      <w:r>
        <w:rPr>
          <w:rStyle w:val="CommentReference"/>
        </w:rPr>
        <w:annotationRef/>
      </w:r>
      <w:r>
        <w:t>I’m unsure what this means?  Don’t our stats methods allow us to distinguish effects of S from TA?  We could use ANOVA methods if we had orthogonal conditions, so the lack of orthogonality just requires a different stats model</w:t>
      </w:r>
      <w:r w:rsidR="005A03A3">
        <w:t xml:space="preserve"> – do I have that right</w:t>
      </w:r>
      <w:r>
        <w:t>?</w:t>
      </w:r>
    </w:p>
  </w:comment>
  <w:comment w:id="249" w:author="Brian P Gaylord" w:date="2023-10-19T11:26:00Z" w:initials="BPG">
    <w:p w14:paraId="55758011" w14:textId="79B0A7EC" w:rsidR="002E1B37" w:rsidRDefault="002E1B37">
      <w:pPr>
        <w:pStyle w:val="CommentText"/>
      </w:pPr>
      <w:r>
        <w:rPr>
          <w:rStyle w:val="CommentReference"/>
        </w:rPr>
        <w:annotationRef/>
      </w:r>
      <w:r>
        <w:t>I continue to feel that we should use the</w:t>
      </w:r>
      <w:r w:rsidR="001E3172">
        <w:t xml:space="preserve"> italicized</w:t>
      </w:r>
      <w:r>
        <w:t xml:space="preserve"> terms from the methods, being very careful to distinguish between </w:t>
      </w:r>
      <w:r w:rsidRPr="002E1B37">
        <w:rPr>
          <w:i/>
        </w:rPr>
        <w:t>growth in shell area</w:t>
      </w:r>
      <w:r>
        <w:t xml:space="preserve">, and </w:t>
      </w:r>
      <w:r w:rsidRPr="002E1B37">
        <w:rPr>
          <w:i/>
        </w:rPr>
        <w:t>relative shell growth</w:t>
      </w:r>
      <w:r>
        <w:t xml:space="preserve">.  The description here is ambiguous whether we are talking about straight change in area, or whether we are normalizing by initial size.  Also, I </w:t>
      </w:r>
      <w:r w:rsidR="001E3172">
        <w:t>am questioning whether we</w:t>
      </w:r>
      <w:r>
        <w:t xml:space="preserve"> need to focus on rate.  All the time periods are the same (I guess not for shell thickness and condition index, but otherwise yes), and we are most interested in comparisons across treatments not absolute rates.  So it could be simpler just to talk about change in area -- either un-normalized, or normalized by initial area.</w:t>
      </w:r>
    </w:p>
    <w:p w14:paraId="69C4844B" w14:textId="77777777" w:rsidR="002E1B37" w:rsidRDefault="002E1B37">
      <w:pPr>
        <w:pStyle w:val="CommentText"/>
      </w:pPr>
    </w:p>
    <w:p w14:paraId="2F47896F" w14:textId="39D69AF4" w:rsidR="002E1B37" w:rsidRDefault="002E1B37">
      <w:pPr>
        <w:pStyle w:val="CommentText"/>
      </w:pPr>
      <w:r>
        <w:t xml:space="preserve">That said, if we want to define in terms of rate, then we have two dependent parameters: </w:t>
      </w:r>
      <w:r w:rsidRPr="002E1B37">
        <w:rPr>
          <w:i/>
        </w:rPr>
        <w:t>rate of growth in shell area</w:t>
      </w:r>
      <w:r>
        <w:t xml:space="preserve">, and </w:t>
      </w:r>
      <w:r w:rsidRPr="002E1B37">
        <w:rPr>
          <w:i/>
        </w:rPr>
        <w:t>relative shell growth rate</w:t>
      </w:r>
      <w:r>
        <w:t xml:space="preserve"> (we just divide by time).</w:t>
      </w:r>
    </w:p>
  </w:comment>
  <w:comment w:id="257" w:author="Brian P Gaylord" w:date="2023-10-19T11:47:00Z" w:initials="BPG">
    <w:p w14:paraId="7A2440FB" w14:textId="30572841" w:rsidR="002F5D8E" w:rsidRDefault="002F5D8E">
      <w:pPr>
        <w:pStyle w:val="CommentText"/>
      </w:pPr>
      <w:r>
        <w:rPr>
          <w:rStyle w:val="CommentReference"/>
        </w:rPr>
        <w:annotationRef/>
      </w:r>
      <w:r>
        <w:t>These remarks are interesting (I’d like to think about them more), but I’m not seeing much mention of the relative shell growth parameter.</w:t>
      </w:r>
    </w:p>
  </w:comment>
  <w:comment w:id="259" w:author="Brian P Gaylord" w:date="2023-10-19T11:48:00Z" w:initials="BPG">
    <w:p w14:paraId="5107E8F3" w14:textId="7CE82A06" w:rsidR="002F5D8E" w:rsidRDefault="002F5D8E">
      <w:pPr>
        <w:pStyle w:val="CommentText"/>
      </w:pPr>
      <w:r>
        <w:rPr>
          <w:rStyle w:val="CommentReference"/>
        </w:rPr>
        <w:annotationRef/>
      </w:r>
      <w:r>
        <w:t xml:space="preserve">I’m not sure this is </w:t>
      </w:r>
      <w:r w:rsidR="001E3172">
        <w:t>the ideal</w:t>
      </w:r>
      <w:r>
        <w:t xml:space="preserve"> lead-off.  It seems like an obvious outcome and I’m not sure how it moves us towards the findings of interest of our study?</w:t>
      </w:r>
    </w:p>
  </w:comment>
  <w:comment w:id="283" w:author="Brian P Gaylord" w:date="2023-10-19T11:54:00Z" w:initials="BPG">
    <w:p w14:paraId="5D76D706" w14:textId="22AC9929" w:rsidR="00287C9E" w:rsidRDefault="00287C9E">
      <w:pPr>
        <w:pStyle w:val="CommentText"/>
      </w:pPr>
      <w:r>
        <w:rPr>
          <w:rStyle w:val="CommentReference"/>
        </w:rPr>
        <w:annotationRef/>
      </w:r>
      <w:r>
        <w:t xml:space="preserve">We can decide whether we need this sentence.  It almost operates just as a definitional statement of </w:t>
      </w:r>
      <w:r w:rsidR="00B14C94">
        <w:t xml:space="preserve">the </w:t>
      </w:r>
      <w:r>
        <w:t>condition index.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67F8C9" w15:done="0"/>
  <w15:commentEx w15:paraId="772FEC2E" w15:done="0"/>
  <w15:commentEx w15:paraId="50B53198" w15:done="0"/>
  <w15:commentEx w15:paraId="1947630E" w15:done="0"/>
  <w15:commentEx w15:paraId="6E25DA33" w15:done="1"/>
  <w15:commentEx w15:paraId="07A39577" w15:paraIdParent="6E25DA33" w15:done="1"/>
  <w15:commentEx w15:paraId="3B368148" w15:done="0"/>
  <w15:commentEx w15:paraId="28967565" w15:done="0"/>
  <w15:commentEx w15:paraId="3F86ADC8" w15:done="0"/>
  <w15:commentEx w15:paraId="17FB99BA" w15:done="0"/>
  <w15:commentEx w15:paraId="15488862" w15:done="0"/>
  <w15:commentEx w15:paraId="02BF8D1A" w15:done="0"/>
  <w15:commentEx w15:paraId="4B476815" w15:done="0"/>
  <w15:commentEx w15:paraId="499F7EBF" w15:done="0"/>
  <w15:commentEx w15:paraId="413C775E" w15:done="0"/>
  <w15:commentEx w15:paraId="2F47896F" w15:done="0"/>
  <w15:commentEx w15:paraId="7A2440FB" w15:done="0"/>
  <w15:commentEx w15:paraId="5107E8F3" w15:done="0"/>
  <w15:commentEx w15:paraId="5D76D7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D2567B" w16cex:dateUtc="2023-10-12T18:26:00Z"/>
  <w16cex:commentExtensible w16cex:durableId="28D10F3E" w16cex:dateUtc="2023-10-11T19:10:00Z"/>
  <w16cex:commentExtensible w16cex:durableId="28DBA65C" w16cex:dateUtc="2023-10-19T1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67F8C9" w16cid:durableId="28D2567B"/>
  <w16cid:commentId w16cid:paraId="772FEC2E" w16cid:durableId="28DBA631"/>
  <w16cid:commentId w16cid:paraId="50B53198" w16cid:durableId="28D10F3E"/>
  <w16cid:commentId w16cid:paraId="1947630E" w16cid:durableId="28D942BD"/>
  <w16cid:commentId w16cid:paraId="6E25DA33" w16cid:durableId="28DBA634"/>
  <w16cid:commentId w16cid:paraId="07A39577" w16cid:durableId="28DBA65C"/>
  <w16cid:commentId w16cid:paraId="3B368148" w16cid:durableId="28DBA635"/>
  <w16cid:commentId w16cid:paraId="28967565" w16cid:durableId="28DBA636"/>
  <w16cid:commentId w16cid:paraId="3F86ADC8" w16cid:durableId="28DBA637"/>
  <w16cid:commentId w16cid:paraId="17FB99BA" w16cid:durableId="28DBA638"/>
  <w16cid:commentId w16cid:paraId="15488862" w16cid:durableId="28DBA639"/>
  <w16cid:commentId w16cid:paraId="02BF8D1A" w16cid:durableId="28DBA63A"/>
  <w16cid:commentId w16cid:paraId="4B476815" w16cid:durableId="28DBA63B"/>
  <w16cid:commentId w16cid:paraId="499F7EBF" w16cid:durableId="28DBA63C"/>
  <w16cid:commentId w16cid:paraId="413C775E" w16cid:durableId="28DBA63D"/>
  <w16cid:commentId w16cid:paraId="2F47896F" w16cid:durableId="28DBA63E"/>
  <w16cid:commentId w16cid:paraId="7A2440FB" w16cid:durableId="28DBA63F"/>
  <w16cid:commentId w16cid:paraId="5107E8F3" w16cid:durableId="28DBA640"/>
  <w16cid:commentId w16cid:paraId="5D76D706" w16cid:durableId="28DBA6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F6262" w14:textId="77777777" w:rsidR="0035109F" w:rsidRDefault="0035109F" w:rsidP="00A72FAD">
      <w:pPr>
        <w:spacing w:after="0" w:line="240" w:lineRule="auto"/>
      </w:pPr>
      <w:r>
        <w:separator/>
      </w:r>
    </w:p>
  </w:endnote>
  <w:endnote w:type="continuationSeparator" w:id="0">
    <w:p w14:paraId="0D5BC9A1" w14:textId="77777777" w:rsidR="0035109F" w:rsidRDefault="0035109F" w:rsidP="00A72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6055744"/>
      <w:docPartObj>
        <w:docPartGallery w:val="Page Numbers (Bottom of Page)"/>
        <w:docPartUnique/>
      </w:docPartObj>
    </w:sdtPr>
    <w:sdtEndPr>
      <w:rPr>
        <w:noProof/>
      </w:rPr>
    </w:sdtEndPr>
    <w:sdtContent>
      <w:p w14:paraId="4A47EF71" w14:textId="3527EB9F" w:rsidR="00901EBE" w:rsidRDefault="00901EBE">
        <w:pPr>
          <w:pStyle w:val="Footer"/>
          <w:jc w:val="center"/>
        </w:pPr>
        <w:r>
          <w:fldChar w:fldCharType="begin"/>
        </w:r>
        <w:r>
          <w:instrText xml:space="preserve"> PAGE   \* MERGEFORMAT </w:instrText>
        </w:r>
        <w:r>
          <w:fldChar w:fldCharType="separate"/>
        </w:r>
        <w:r w:rsidR="001E3172">
          <w:rPr>
            <w:noProof/>
          </w:rPr>
          <w:t>10</w:t>
        </w:r>
        <w:r>
          <w:rPr>
            <w:noProof/>
          </w:rPr>
          <w:fldChar w:fldCharType="end"/>
        </w:r>
      </w:p>
    </w:sdtContent>
  </w:sdt>
  <w:p w14:paraId="15608DCB" w14:textId="77777777" w:rsidR="00901EBE" w:rsidRDefault="00901E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95CC5" w14:textId="77777777" w:rsidR="0035109F" w:rsidRDefault="0035109F" w:rsidP="00A72FAD">
      <w:pPr>
        <w:spacing w:after="0" w:line="240" w:lineRule="auto"/>
      </w:pPr>
      <w:r>
        <w:separator/>
      </w:r>
    </w:p>
  </w:footnote>
  <w:footnote w:type="continuationSeparator" w:id="0">
    <w:p w14:paraId="7B96B370" w14:textId="77777777" w:rsidR="0035109F" w:rsidRDefault="0035109F" w:rsidP="00A72F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7517F"/>
    <w:multiLevelType w:val="hybridMultilevel"/>
    <w:tmpl w:val="916673EA"/>
    <w:lvl w:ilvl="0" w:tplc="A614CCE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0665B"/>
    <w:multiLevelType w:val="hybridMultilevel"/>
    <w:tmpl w:val="B9BA9DB6"/>
    <w:lvl w:ilvl="0" w:tplc="BC6E659E">
      <w:start w:val="5"/>
      <w:numFmt w:val="bullet"/>
      <w:lvlText w:val="-"/>
      <w:lvlJc w:val="left"/>
      <w:pPr>
        <w:ind w:left="720" w:hanging="360"/>
      </w:pPr>
      <w:rPr>
        <w:rFonts w:ascii="Arial" w:eastAsiaTheme="minorHAnsi" w:hAnsi="Arial" w:cs="Aria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17A21"/>
    <w:multiLevelType w:val="hybridMultilevel"/>
    <w:tmpl w:val="2DC8BCB2"/>
    <w:lvl w:ilvl="0" w:tplc="BA224A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C41B9"/>
    <w:multiLevelType w:val="hybridMultilevel"/>
    <w:tmpl w:val="D7E04730"/>
    <w:lvl w:ilvl="0" w:tplc="E28CC9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371A0C"/>
    <w:multiLevelType w:val="hybridMultilevel"/>
    <w:tmpl w:val="0B50388C"/>
    <w:lvl w:ilvl="0" w:tplc="BBF4252C">
      <w:start w:val="1"/>
      <w:numFmt w:val="decimal"/>
      <w:lvlText w:val="%1."/>
      <w:lvlJc w:val="left"/>
      <w:pPr>
        <w:ind w:left="720" w:hanging="360"/>
      </w:pPr>
      <w:rPr>
        <w:rFonts w:ascii="Arial" w:eastAsiaTheme="minorHAnsi" w:hAnsi="Arial" w:cs="Arial"/>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D12324"/>
    <w:multiLevelType w:val="hybridMultilevel"/>
    <w:tmpl w:val="D0B8A5DC"/>
    <w:lvl w:ilvl="0" w:tplc="F20C608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1E0E6A"/>
    <w:multiLevelType w:val="hybridMultilevel"/>
    <w:tmpl w:val="CCF0B24A"/>
    <w:lvl w:ilvl="0" w:tplc="2CF04448">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CF6AA0"/>
    <w:multiLevelType w:val="hybridMultilevel"/>
    <w:tmpl w:val="BE4CDBAE"/>
    <w:lvl w:ilvl="0" w:tplc="6D7EFD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A15D1A"/>
    <w:multiLevelType w:val="hybridMultilevel"/>
    <w:tmpl w:val="0B8C3FA8"/>
    <w:lvl w:ilvl="0" w:tplc="3B3E2A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2354558">
    <w:abstractNumId w:val="0"/>
  </w:num>
  <w:num w:numId="2" w16cid:durableId="1842741722">
    <w:abstractNumId w:val="3"/>
  </w:num>
  <w:num w:numId="3" w16cid:durableId="1723400511">
    <w:abstractNumId w:val="8"/>
  </w:num>
  <w:num w:numId="4" w16cid:durableId="234627453">
    <w:abstractNumId w:val="7"/>
  </w:num>
  <w:num w:numId="5" w16cid:durableId="362479921">
    <w:abstractNumId w:val="6"/>
  </w:num>
  <w:num w:numId="6" w16cid:durableId="846014946">
    <w:abstractNumId w:val="2"/>
  </w:num>
  <w:num w:numId="7" w16cid:durableId="1630546893">
    <w:abstractNumId w:val="1"/>
  </w:num>
  <w:num w:numId="8" w16cid:durableId="717359216">
    <w:abstractNumId w:val="4"/>
  </w:num>
  <w:num w:numId="9" w16cid:durableId="17694260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isha saley">
    <w15:presenceInfo w15:providerId="Windows Live" w15:userId="92261b077c2843b1"/>
  </w15:person>
  <w15:person w15:author="Brian P Gaylord">
    <w15:presenceInfo w15:providerId="AD" w15:userId="S-1-5-21-3516884288-2819916808-3028616173-174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AD7"/>
    <w:rsid w:val="00000AD1"/>
    <w:rsid w:val="000010AD"/>
    <w:rsid w:val="00001198"/>
    <w:rsid w:val="000014D7"/>
    <w:rsid w:val="00001A96"/>
    <w:rsid w:val="00001DA9"/>
    <w:rsid w:val="00001F7D"/>
    <w:rsid w:val="00002D7E"/>
    <w:rsid w:val="00003555"/>
    <w:rsid w:val="000035CB"/>
    <w:rsid w:val="00003D05"/>
    <w:rsid w:val="00004F22"/>
    <w:rsid w:val="00005EAF"/>
    <w:rsid w:val="0000610F"/>
    <w:rsid w:val="00006187"/>
    <w:rsid w:val="0000645A"/>
    <w:rsid w:val="00006D58"/>
    <w:rsid w:val="000073F6"/>
    <w:rsid w:val="000077B2"/>
    <w:rsid w:val="00007B7A"/>
    <w:rsid w:val="000115C9"/>
    <w:rsid w:val="00011BEE"/>
    <w:rsid w:val="00011F05"/>
    <w:rsid w:val="000131C5"/>
    <w:rsid w:val="00013A35"/>
    <w:rsid w:val="00014642"/>
    <w:rsid w:val="000158C7"/>
    <w:rsid w:val="000204E6"/>
    <w:rsid w:val="0002119D"/>
    <w:rsid w:val="000212B4"/>
    <w:rsid w:val="000213B5"/>
    <w:rsid w:val="000213CB"/>
    <w:rsid w:val="00022047"/>
    <w:rsid w:val="0002322C"/>
    <w:rsid w:val="00024132"/>
    <w:rsid w:val="000245F6"/>
    <w:rsid w:val="00024911"/>
    <w:rsid w:val="00025063"/>
    <w:rsid w:val="00025319"/>
    <w:rsid w:val="00025881"/>
    <w:rsid w:val="00025CDC"/>
    <w:rsid w:val="00025EA0"/>
    <w:rsid w:val="00026092"/>
    <w:rsid w:val="0002747C"/>
    <w:rsid w:val="00027693"/>
    <w:rsid w:val="00027839"/>
    <w:rsid w:val="00030C54"/>
    <w:rsid w:val="00032354"/>
    <w:rsid w:val="000326F2"/>
    <w:rsid w:val="000343E0"/>
    <w:rsid w:val="0003663C"/>
    <w:rsid w:val="00037999"/>
    <w:rsid w:val="00037B59"/>
    <w:rsid w:val="000401F5"/>
    <w:rsid w:val="0004060C"/>
    <w:rsid w:val="0004167D"/>
    <w:rsid w:val="00042787"/>
    <w:rsid w:val="00042F08"/>
    <w:rsid w:val="000439D6"/>
    <w:rsid w:val="00043B92"/>
    <w:rsid w:val="000447B4"/>
    <w:rsid w:val="00044AB8"/>
    <w:rsid w:val="00045AB1"/>
    <w:rsid w:val="00046A5F"/>
    <w:rsid w:val="00050773"/>
    <w:rsid w:val="00050F94"/>
    <w:rsid w:val="0005272B"/>
    <w:rsid w:val="00052956"/>
    <w:rsid w:val="00052F65"/>
    <w:rsid w:val="00053458"/>
    <w:rsid w:val="000545D3"/>
    <w:rsid w:val="00054A80"/>
    <w:rsid w:val="00054D9B"/>
    <w:rsid w:val="00055D35"/>
    <w:rsid w:val="000561D6"/>
    <w:rsid w:val="000569A3"/>
    <w:rsid w:val="00056CC1"/>
    <w:rsid w:val="00060A63"/>
    <w:rsid w:val="000617C8"/>
    <w:rsid w:val="000629DD"/>
    <w:rsid w:val="00063049"/>
    <w:rsid w:val="00064DEB"/>
    <w:rsid w:val="00065A05"/>
    <w:rsid w:val="00065CB8"/>
    <w:rsid w:val="00065D7E"/>
    <w:rsid w:val="00065E7F"/>
    <w:rsid w:val="000660C8"/>
    <w:rsid w:val="000666B3"/>
    <w:rsid w:val="00067A8C"/>
    <w:rsid w:val="00067DCE"/>
    <w:rsid w:val="0007150B"/>
    <w:rsid w:val="00071714"/>
    <w:rsid w:val="00072750"/>
    <w:rsid w:val="00072AF1"/>
    <w:rsid w:val="000730FD"/>
    <w:rsid w:val="00073562"/>
    <w:rsid w:val="000748AA"/>
    <w:rsid w:val="00075049"/>
    <w:rsid w:val="00075271"/>
    <w:rsid w:val="000762B6"/>
    <w:rsid w:val="0007657F"/>
    <w:rsid w:val="00077A24"/>
    <w:rsid w:val="00080F3F"/>
    <w:rsid w:val="000825F9"/>
    <w:rsid w:val="00084BE2"/>
    <w:rsid w:val="00084F40"/>
    <w:rsid w:val="00085581"/>
    <w:rsid w:val="00085910"/>
    <w:rsid w:val="00085FEC"/>
    <w:rsid w:val="00086D24"/>
    <w:rsid w:val="00087337"/>
    <w:rsid w:val="0008774F"/>
    <w:rsid w:val="00091A3C"/>
    <w:rsid w:val="000922DE"/>
    <w:rsid w:val="00092444"/>
    <w:rsid w:val="00092E49"/>
    <w:rsid w:val="00093769"/>
    <w:rsid w:val="00093942"/>
    <w:rsid w:val="00093B32"/>
    <w:rsid w:val="000940D2"/>
    <w:rsid w:val="00094182"/>
    <w:rsid w:val="00094692"/>
    <w:rsid w:val="000946E1"/>
    <w:rsid w:val="000963CE"/>
    <w:rsid w:val="000968CC"/>
    <w:rsid w:val="000A0174"/>
    <w:rsid w:val="000A1488"/>
    <w:rsid w:val="000A1CD3"/>
    <w:rsid w:val="000A24EE"/>
    <w:rsid w:val="000A2F6A"/>
    <w:rsid w:val="000A32A1"/>
    <w:rsid w:val="000A3613"/>
    <w:rsid w:val="000A3AFB"/>
    <w:rsid w:val="000A3EA7"/>
    <w:rsid w:val="000A4A5E"/>
    <w:rsid w:val="000A4B0F"/>
    <w:rsid w:val="000A522F"/>
    <w:rsid w:val="000A53A0"/>
    <w:rsid w:val="000A54AA"/>
    <w:rsid w:val="000A5A1A"/>
    <w:rsid w:val="000A5FAD"/>
    <w:rsid w:val="000A6556"/>
    <w:rsid w:val="000A66A9"/>
    <w:rsid w:val="000A67D5"/>
    <w:rsid w:val="000A73E0"/>
    <w:rsid w:val="000B0789"/>
    <w:rsid w:val="000B0935"/>
    <w:rsid w:val="000B0EFB"/>
    <w:rsid w:val="000B103E"/>
    <w:rsid w:val="000B1937"/>
    <w:rsid w:val="000B1974"/>
    <w:rsid w:val="000B2E5E"/>
    <w:rsid w:val="000B2EE9"/>
    <w:rsid w:val="000B38E0"/>
    <w:rsid w:val="000B42A6"/>
    <w:rsid w:val="000B46B1"/>
    <w:rsid w:val="000B5180"/>
    <w:rsid w:val="000B5301"/>
    <w:rsid w:val="000B58B6"/>
    <w:rsid w:val="000B5F8E"/>
    <w:rsid w:val="000B5FBA"/>
    <w:rsid w:val="000B6DC4"/>
    <w:rsid w:val="000C027E"/>
    <w:rsid w:val="000C0664"/>
    <w:rsid w:val="000C07A7"/>
    <w:rsid w:val="000C0C29"/>
    <w:rsid w:val="000C10C9"/>
    <w:rsid w:val="000C1506"/>
    <w:rsid w:val="000C196C"/>
    <w:rsid w:val="000C2617"/>
    <w:rsid w:val="000C2C01"/>
    <w:rsid w:val="000C3A7D"/>
    <w:rsid w:val="000C4254"/>
    <w:rsid w:val="000C4438"/>
    <w:rsid w:val="000C4A37"/>
    <w:rsid w:val="000C5955"/>
    <w:rsid w:val="000C5FBF"/>
    <w:rsid w:val="000C6679"/>
    <w:rsid w:val="000C68DC"/>
    <w:rsid w:val="000C76F9"/>
    <w:rsid w:val="000C7A78"/>
    <w:rsid w:val="000C7F08"/>
    <w:rsid w:val="000D0388"/>
    <w:rsid w:val="000D0AEC"/>
    <w:rsid w:val="000D0FDD"/>
    <w:rsid w:val="000D21A6"/>
    <w:rsid w:val="000D2531"/>
    <w:rsid w:val="000D2A2C"/>
    <w:rsid w:val="000D310C"/>
    <w:rsid w:val="000D3457"/>
    <w:rsid w:val="000D37E3"/>
    <w:rsid w:val="000D4B05"/>
    <w:rsid w:val="000D4C52"/>
    <w:rsid w:val="000D58CD"/>
    <w:rsid w:val="000D61AE"/>
    <w:rsid w:val="000D698A"/>
    <w:rsid w:val="000D6A86"/>
    <w:rsid w:val="000D6B7B"/>
    <w:rsid w:val="000D71CE"/>
    <w:rsid w:val="000D7492"/>
    <w:rsid w:val="000D7982"/>
    <w:rsid w:val="000E09C1"/>
    <w:rsid w:val="000E0F75"/>
    <w:rsid w:val="000E218B"/>
    <w:rsid w:val="000E234B"/>
    <w:rsid w:val="000E4546"/>
    <w:rsid w:val="000E5D8C"/>
    <w:rsid w:val="000E62FA"/>
    <w:rsid w:val="000E6812"/>
    <w:rsid w:val="000E758D"/>
    <w:rsid w:val="000F1420"/>
    <w:rsid w:val="000F1819"/>
    <w:rsid w:val="000F1ACF"/>
    <w:rsid w:val="000F39CD"/>
    <w:rsid w:val="000F4C75"/>
    <w:rsid w:val="000F54D7"/>
    <w:rsid w:val="000F7A81"/>
    <w:rsid w:val="000F7C93"/>
    <w:rsid w:val="000F7E63"/>
    <w:rsid w:val="000F7E98"/>
    <w:rsid w:val="0010067C"/>
    <w:rsid w:val="00100FE9"/>
    <w:rsid w:val="00101122"/>
    <w:rsid w:val="00101916"/>
    <w:rsid w:val="00101C00"/>
    <w:rsid w:val="00101C9D"/>
    <w:rsid w:val="001020BF"/>
    <w:rsid w:val="00102217"/>
    <w:rsid w:val="00102A30"/>
    <w:rsid w:val="0010430C"/>
    <w:rsid w:val="00104E4F"/>
    <w:rsid w:val="00105C99"/>
    <w:rsid w:val="001063D4"/>
    <w:rsid w:val="00106998"/>
    <w:rsid w:val="00107139"/>
    <w:rsid w:val="00107982"/>
    <w:rsid w:val="00110303"/>
    <w:rsid w:val="001112F7"/>
    <w:rsid w:val="00111A1C"/>
    <w:rsid w:val="001121E6"/>
    <w:rsid w:val="00113B58"/>
    <w:rsid w:val="00114A2C"/>
    <w:rsid w:val="001151A4"/>
    <w:rsid w:val="00115C92"/>
    <w:rsid w:val="00115EF5"/>
    <w:rsid w:val="00117A27"/>
    <w:rsid w:val="00117BDB"/>
    <w:rsid w:val="00117E48"/>
    <w:rsid w:val="00117FE1"/>
    <w:rsid w:val="001207C7"/>
    <w:rsid w:val="001209DD"/>
    <w:rsid w:val="00120C3E"/>
    <w:rsid w:val="00121B7F"/>
    <w:rsid w:val="00122279"/>
    <w:rsid w:val="00122B81"/>
    <w:rsid w:val="00122BB8"/>
    <w:rsid w:val="00123EFE"/>
    <w:rsid w:val="00125132"/>
    <w:rsid w:val="00125402"/>
    <w:rsid w:val="00125A07"/>
    <w:rsid w:val="00126342"/>
    <w:rsid w:val="00127CF7"/>
    <w:rsid w:val="001320DF"/>
    <w:rsid w:val="001326FA"/>
    <w:rsid w:val="0013406E"/>
    <w:rsid w:val="0013424A"/>
    <w:rsid w:val="00135ABA"/>
    <w:rsid w:val="00135E68"/>
    <w:rsid w:val="00136103"/>
    <w:rsid w:val="00136554"/>
    <w:rsid w:val="0013684C"/>
    <w:rsid w:val="00136DF1"/>
    <w:rsid w:val="00137B12"/>
    <w:rsid w:val="00140CBB"/>
    <w:rsid w:val="00140E60"/>
    <w:rsid w:val="001412BC"/>
    <w:rsid w:val="00141773"/>
    <w:rsid w:val="001435FE"/>
    <w:rsid w:val="001437D3"/>
    <w:rsid w:val="00143D71"/>
    <w:rsid w:val="0014587B"/>
    <w:rsid w:val="001459BF"/>
    <w:rsid w:val="001467DF"/>
    <w:rsid w:val="00146CF2"/>
    <w:rsid w:val="00147305"/>
    <w:rsid w:val="001474F7"/>
    <w:rsid w:val="0015042B"/>
    <w:rsid w:val="00150512"/>
    <w:rsid w:val="0015065F"/>
    <w:rsid w:val="00151533"/>
    <w:rsid w:val="001519B0"/>
    <w:rsid w:val="00153617"/>
    <w:rsid w:val="00153FE6"/>
    <w:rsid w:val="001556A2"/>
    <w:rsid w:val="00155882"/>
    <w:rsid w:val="00156DED"/>
    <w:rsid w:val="00157228"/>
    <w:rsid w:val="00157674"/>
    <w:rsid w:val="00161A30"/>
    <w:rsid w:val="00161BD8"/>
    <w:rsid w:val="0016203D"/>
    <w:rsid w:val="0016243C"/>
    <w:rsid w:val="001627F7"/>
    <w:rsid w:val="001636E0"/>
    <w:rsid w:val="001642F2"/>
    <w:rsid w:val="0016499A"/>
    <w:rsid w:val="00164A16"/>
    <w:rsid w:val="00164C44"/>
    <w:rsid w:val="00164E3F"/>
    <w:rsid w:val="00165AA7"/>
    <w:rsid w:val="001675E6"/>
    <w:rsid w:val="00167914"/>
    <w:rsid w:val="001679A6"/>
    <w:rsid w:val="00170572"/>
    <w:rsid w:val="0017064B"/>
    <w:rsid w:val="001712A1"/>
    <w:rsid w:val="00171667"/>
    <w:rsid w:val="00173E23"/>
    <w:rsid w:val="00174438"/>
    <w:rsid w:val="00174566"/>
    <w:rsid w:val="00174A3A"/>
    <w:rsid w:val="00175684"/>
    <w:rsid w:val="001756DA"/>
    <w:rsid w:val="001757A6"/>
    <w:rsid w:val="001758EA"/>
    <w:rsid w:val="00175973"/>
    <w:rsid w:val="00176BA2"/>
    <w:rsid w:val="0017741F"/>
    <w:rsid w:val="001778C5"/>
    <w:rsid w:val="00180C34"/>
    <w:rsid w:val="0018130D"/>
    <w:rsid w:val="00181701"/>
    <w:rsid w:val="001818FE"/>
    <w:rsid w:val="001821A0"/>
    <w:rsid w:val="001829A8"/>
    <w:rsid w:val="00183587"/>
    <w:rsid w:val="0018389D"/>
    <w:rsid w:val="001863F8"/>
    <w:rsid w:val="00186576"/>
    <w:rsid w:val="0018717B"/>
    <w:rsid w:val="001906C9"/>
    <w:rsid w:val="00190D64"/>
    <w:rsid w:val="0019195B"/>
    <w:rsid w:val="00191A4C"/>
    <w:rsid w:val="00192684"/>
    <w:rsid w:val="00193063"/>
    <w:rsid w:val="001930FE"/>
    <w:rsid w:val="001939E7"/>
    <w:rsid w:val="001963DA"/>
    <w:rsid w:val="00196BBF"/>
    <w:rsid w:val="00196C97"/>
    <w:rsid w:val="00197C66"/>
    <w:rsid w:val="001A073E"/>
    <w:rsid w:val="001A0BAA"/>
    <w:rsid w:val="001A1168"/>
    <w:rsid w:val="001A1633"/>
    <w:rsid w:val="001A1782"/>
    <w:rsid w:val="001A22BF"/>
    <w:rsid w:val="001A368B"/>
    <w:rsid w:val="001A6414"/>
    <w:rsid w:val="001A7371"/>
    <w:rsid w:val="001A7D5B"/>
    <w:rsid w:val="001A7E99"/>
    <w:rsid w:val="001B1089"/>
    <w:rsid w:val="001B15D5"/>
    <w:rsid w:val="001B264C"/>
    <w:rsid w:val="001B2E0D"/>
    <w:rsid w:val="001B3230"/>
    <w:rsid w:val="001B3D13"/>
    <w:rsid w:val="001B4E92"/>
    <w:rsid w:val="001B52C9"/>
    <w:rsid w:val="001B56AC"/>
    <w:rsid w:val="001B5881"/>
    <w:rsid w:val="001B7503"/>
    <w:rsid w:val="001C0009"/>
    <w:rsid w:val="001C0343"/>
    <w:rsid w:val="001C0522"/>
    <w:rsid w:val="001C0727"/>
    <w:rsid w:val="001C107F"/>
    <w:rsid w:val="001C1FA5"/>
    <w:rsid w:val="001C20BD"/>
    <w:rsid w:val="001C27A8"/>
    <w:rsid w:val="001C2BBA"/>
    <w:rsid w:val="001C3805"/>
    <w:rsid w:val="001C391F"/>
    <w:rsid w:val="001C3F15"/>
    <w:rsid w:val="001C41E2"/>
    <w:rsid w:val="001C4880"/>
    <w:rsid w:val="001C5CCD"/>
    <w:rsid w:val="001C65D5"/>
    <w:rsid w:val="001C671B"/>
    <w:rsid w:val="001C6A91"/>
    <w:rsid w:val="001C6CA4"/>
    <w:rsid w:val="001C7780"/>
    <w:rsid w:val="001C7EE0"/>
    <w:rsid w:val="001D00CD"/>
    <w:rsid w:val="001D083E"/>
    <w:rsid w:val="001D0AFA"/>
    <w:rsid w:val="001D0F4F"/>
    <w:rsid w:val="001D1027"/>
    <w:rsid w:val="001D2613"/>
    <w:rsid w:val="001D3071"/>
    <w:rsid w:val="001D32DD"/>
    <w:rsid w:val="001D3A78"/>
    <w:rsid w:val="001D521D"/>
    <w:rsid w:val="001D53D6"/>
    <w:rsid w:val="001D55A2"/>
    <w:rsid w:val="001D5E23"/>
    <w:rsid w:val="001D5F4E"/>
    <w:rsid w:val="001D7890"/>
    <w:rsid w:val="001D7B63"/>
    <w:rsid w:val="001E12B1"/>
    <w:rsid w:val="001E2E05"/>
    <w:rsid w:val="001E3172"/>
    <w:rsid w:val="001E37AA"/>
    <w:rsid w:val="001E392D"/>
    <w:rsid w:val="001E3A12"/>
    <w:rsid w:val="001E4410"/>
    <w:rsid w:val="001E4434"/>
    <w:rsid w:val="001E4A73"/>
    <w:rsid w:val="001E4E3D"/>
    <w:rsid w:val="001E51C0"/>
    <w:rsid w:val="001E523E"/>
    <w:rsid w:val="001E5368"/>
    <w:rsid w:val="001E6F48"/>
    <w:rsid w:val="001F041B"/>
    <w:rsid w:val="001F07E6"/>
    <w:rsid w:val="001F0CFD"/>
    <w:rsid w:val="001F1BFD"/>
    <w:rsid w:val="001F219E"/>
    <w:rsid w:val="001F382E"/>
    <w:rsid w:val="001F3F27"/>
    <w:rsid w:val="001F4B36"/>
    <w:rsid w:val="001F58B1"/>
    <w:rsid w:val="001F71A6"/>
    <w:rsid w:val="001F736A"/>
    <w:rsid w:val="00201AC8"/>
    <w:rsid w:val="0020217D"/>
    <w:rsid w:val="002025CB"/>
    <w:rsid w:val="00202704"/>
    <w:rsid w:val="00203041"/>
    <w:rsid w:val="0020397D"/>
    <w:rsid w:val="0020487E"/>
    <w:rsid w:val="002053C6"/>
    <w:rsid w:val="00205853"/>
    <w:rsid w:val="00205FD6"/>
    <w:rsid w:val="00206975"/>
    <w:rsid w:val="00206B4D"/>
    <w:rsid w:val="0020765F"/>
    <w:rsid w:val="00207C54"/>
    <w:rsid w:val="00207CC9"/>
    <w:rsid w:val="002101D3"/>
    <w:rsid w:val="00210FAC"/>
    <w:rsid w:val="002113D3"/>
    <w:rsid w:val="00211EAA"/>
    <w:rsid w:val="002124AF"/>
    <w:rsid w:val="00212532"/>
    <w:rsid w:val="00212C88"/>
    <w:rsid w:val="0021372A"/>
    <w:rsid w:val="00214AB9"/>
    <w:rsid w:val="00215837"/>
    <w:rsid w:val="0021624A"/>
    <w:rsid w:val="00216389"/>
    <w:rsid w:val="0021675C"/>
    <w:rsid w:val="00221499"/>
    <w:rsid w:val="00222BD3"/>
    <w:rsid w:val="00223D55"/>
    <w:rsid w:val="00224224"/>
    <w:rsid w:val="00224990"/>
    <w:rsid w:val="00224DFD"/>
    <w:rsid w:val="00225A90"/>
    <w:rsid w:val="00225DE0"/>
    <w:rsid w:val="002263B7"/>
    <w:rsid w:val="002265A1"/>
    <w:rsid w:val="002270F8"/>
    <w:rsid w:val="002274A9"/>
    <w:rsid w:val="00227C9C"/>
    <w:rsid w:val="0023060D"/>
    <w:rsid w:val="002315E8"/>
    <w:rsid w:val="002319F7"/>
    <w:rsid w:val="00232417"/>
    <w:rsid w:val="00232A83"/>
    <w:rsid w:val="00232BF1"/>
    <w:rsid w:val="002330CE"/>
    <w:rsid w:val="002332C1"/>
    <w:rsid w:val="00233E9D"/>
    <w:rsid w:val="0023444A"/>
    <w:rsid w:val="002348CC"/>
    <w:rsid w:val="00235A52"/>
    <w:rsid w:val="00235CFC"/>
    <w:rsid w:val="0023698F"/>
    <w:rsid w:val="00237193"/>
    <w:rsid w:val="00237851"/>
    <w:rsid w:val="0023792E"/>
    <w:rsid w:val="00237C49"/>
    <w:rsid w:val="002401C4"/>
    <w:rsid w:val="00240675"/>
    <w:rsid w:val="00240E66"/>
    <w:rsid w:val="00241386"/>
    <w:rsid w:val="002413E9"/>
    <w:rsid w:val="00242A2B"/>
    <w:rsid w:val="00243BB8"/>
    <w:rsid w:val="00244477"/>
    <w:rsid w:val="00244908"/>
    <w:rsid w:val="00246507"/>
    <w:rsid w:val="00246C5C"/>
    <w:rsid w:val="00246D9C"/>
    <w:rsid w:val="002477BF"/>
    <w:rsid w:val="00250631"/>
    <w:rsid w:val="00250734"/>
    <w:rsid w:val="00250B9D"/>
    <w:rsid w:val="00251102"/>
    <w:rsid w:val="00251C55"/>
    <w:rsid w:val="00251E04"/>
    <w:rsid w:val="00252281"/>
    <w:rsid w:val="00252645"/>
    <w:rsid w:val="0025276C"/>
    <w:rsid w:val="002530C6"/>
    <w:rsid w:val="002543E1"/>
    <w:rsid w:val="00255853"/>
    <w:rsid w:val="0025643B"/>
    <w:rsid w:val="0025650C"/>
    <w:rsid w:val="00256D60"/>
    <w:rsid w:val="00256E01"/>
    <w:rsid w:val="002570D4"/>
    <w:rsid w:val="00257AF8"/>
    <w:rsid w:val="002611AB"/>
    <w:rsid w:val="0026210E"/>
    <w:rsid w:val="0026240C"/>
    <w:rsid w:val="002627B1"/>
    <w:rsid w:val="002628D8"/>
    <w:rsid w:val="002635AB"/>
    <w:rsid w:val="00263D50"/>
    <w:rsid w:val="00263F10"/>
    <w:rsid w:val="00264592"/>
    <w:rsid w:val="00264E16"/>
    <w:rsid w:val="00266B9C"/>
    <w:rsid w:val="00267A45"/>
    <w:rsid w:val="00267D06"/>
    <w:rsid w:val="00267EA5"/>
    <w:rsid w:val="00270777"/>
    <w:rsid w:val="00270884"/>
    <w:rsid w:val="002715F2"/>
    <w:rsid w:val="00271853"/>
    <w:rsid w:val="00271CE9"/>
    <w:rsid w:val="002723B3"/>
    <w:rsid w:val="002726C7"/>
    <w:rsid w:val="00273429"/>
    <w:rsid w:val="00274B1A"/>
    <w:rsid w:val="002753BD"/>
    <w:rsid w:val="00275735"/>
    <w:rsid w:val="00275A5F"/>
    <w:rsid w:val="0027612E"/>
    <w:rsid w:val="002767BA"/>
    <w:rsid w:val="00276C87"/>
    <w:rsid w:val="00276F80"/>
    <w:rsid w:val="002770B0"/>
    <w:rsid w:val="00280048"/>
    <w:rsid w:val="00280737"/>
    <w:rsid w:val="002814E0"/>
    <w:rsid w:val="00282022"/>
    <w:rsid w:val="0028218C"/>
    <w:rsid w:val="002825CC"/>
    <w:rsid w:val="00282A53"/>
    <w:rsid w:val="00283A43"/>
    <w:rsid w:val="00284F7D"/>
    <w:rsid w:val="002855B6"/>
    <w:rsid w:val="0028708B"/>
    <w:rsid w:val="0028756E"/>
    <w:rsid w:val="002878FC"/>
    <w:rsid w:val="00287C9E"/>
    <w:rsid w:val="002900A4"/>
    <w:rsid w:val="00290181"/>
    <w:rsid w:val="00290219"/>
    <w:rsid w:val="00290E4E"/>
    <w:rsid w:val="00291249"/>
    <w:rsid w:val="00291440"/>
    <w:rsid w:val="0029195F"/>
    <w:rsid w:val="00292A2D"/>
    <w:rsid w:val="00292C3D"/>
    <w:rsid w:val="00292F2B"/>
    <w:rsid w:val="00292FDB"/>
    <w:rsid w:val="00293083"/>
    <w:rsid w:val="002933AA"/>
    <w:rsid w:val="00293D13"/>
    <w:rsid w:val="002950BD"/>
    <w:rsid w:val="0029564B"/>
    <w:rsid w:val="002959D6"/>
    <w:rsid w:val="00295B7A"/>
    <w:rsid w:val="00295D57"/>
    <w:rsid w:val="00296BA0"/>
    <w:rsid w:val="0029714F"/>
    <w:rsid w:val="00297B43"/>
    <w:rsid w:val="002A02E8"/>
    <w:rsid w:val="002A0DE1"/>
    <w:rsid w:val="002A1196"/>
    <w:rsid w:val="002A1ACC"/>
    <w:rsid w:val="002A23BB"/>
    <w:rsid w:val="002A24B9"/>
    <w:rsid w:val="002A2739"/>
    <w:rsid w:val="002A5C8F"/>
    <w:rsid w:val="002A5EE0"/>
    <w:rsid w:val="002A605F"/>
    <w:rsid w:val="002A707F"/>
    <w:rsid w:val="002A709C"/>
    <w:rsid w:val="002A7648"/>
    <w:rsid w:val="002A78C6"/>
    <w:rsid w:val="002A7E46"/>
    <w:rsid w:val="002B0277"/>
    <w:rsid w:val="002B080A"/>
    <w:rsid w:val="002B0990"/>
    <w:rsid w:val="002B16E7"/>
    <w:rsid w:val="002B182A"/>
    <w:rsid w:val="002B2A42"/>
    <w:rsid w:val="002B2A9A"/>
    <w:rsid w:val="002B368F"/>
    <w:rsid w:val="002B3A7E"/>
    <w:rsid w:val="002B473D"/>
    <w:rsid w:val="002B53DE"/>
    <w:rsid w:val="002B61D5"/>
    <w:rsid w:val="002B6C93"/>
    <w:rsid w:val="002B701F"/>
    <w:rsid w:val="002C0B0E"/>
    <w:rsid w:val="002C0EEE"/>
    <w:rsid w:val="002C139F"/>
    <w:rsid w:val="002C172E"/>
    <w:rsid w:val="002C3492"/>
    <w:rsid w:val="002C3516"/>
    <w:rsid w:val="002C3B4A"/>
    <w:rsid w:val="002C3D07"/>
    <w:rsid w:val="002C53BB"/>
    <w:rsid w:val="002C55A3"/>
    <w:rsid w:val="002C5EB9"/>
    <w:rsid w:val="002C6137"/>
    <w:rsid w:val="002C7085"/>
    <w:rsid w:val="002C70BC"/>
    <w:rsid w:val="002C715D"/>
    <w:rsid w:val="002C72F7"/>
    <w:rsid w:val="002C7D67"/>
    <w:rsid w:val="002D1438"/>
    <w:rsid w:val="002D1602"/>
    <w:rsid w:val="002D1F20"/>
    <w:rsid w:val="002D262A"/>
    <w:rsid w:val="002D315E"/>
    <w:rsid w:val="002D3297"/>
    <w:rsid w:val="002D402F"/>
    <w:rsid w:val="002D40C2"/>
    <w:rsid w:val="002D41DC"/>
    <w:rsid w:val="002D4F29"/>
    <w:rsid w:val="002D500C"/>
    <w:rsid w:val="002D64FB"/>
    <w:rsid w:val="002D66F2"/>
    <w:rsid w:val="002D6C53"/>
    <w:rsid w:val="002D7F08"/>
    <w:rsid w:val="002E0984"/>
    <w:rsid w:val="002E0E44"/>
    <w:rsid w:val="002E1038"/>
    <w:rsid w:val="002E1139"/>
    <w:rsid w:val="002E1148"/>
    <w:rsid w:val="002E1B37"/>
    <w:rsid w:val="002E293A"/>
    <w:rsid w:val="002E3917"/>
    <w:rsid w:val="002E4020"/>
    <w:rsid w:val="002E45ED"/>
    <w:rsid w:val="002E4E71"/>
    <w:rsid w:val="002E517A"/>
    <w:rsid w:val="002E5414"/>
    <w:rsid w:val="002E56EE"/>
    <w:rsid w:val="002E5C79"/>
    <w:rsid w:val="002E604D"/>
    <w:rsid w:val="002E6230"/>
    <w:rsid w:val="002E7099"/>
    <w:rsid w:val="002E72EC"/>
    <w:rsid w:val="002F08C3"/>
    <w:rsid w:val="002F092D"/>
    <w:rsid w:val="002F0B63"/>
    <w:rsid w:val="002F0C10"/>
    <w:rsid w:val="002F122F"/>
    <w:rsid w:val="002F17CA"/>
    <w:rsid w:val="002F26E9"/>
    <w:rsid w:val="002F2D6C"/>
    <w:rsid w:val="002F2F51"/>
    <w:rsid w:val="002F3568"/>
    <w:rsid w:val="002F4467"/>
    <w:rsid w:val="002F4661"/>
    <w:rsid w:val="002F5356"/>
    <w:rsid w:val="002F5B72"/>
    <w:rsid w:val="002F5D8E"/>
    <w:rsid w:val="002F775C"/>
    <w:rsid w:val="002F7A9C"/>
    <w:rsid w:val="002F7C27"/>
    <w:rsid w:val="003002EE"/>
    <w:rsid w:val="00300845"/>
    <w:rsid w:val="00300E09"/>
    <w:rsid w:val="00301F40"/>
    <w:rsid w:val="003034C7"/>
    <w:rsid w:val="00303901"/>
    <w:rsid w:val="00303F03"/>
    <w:rsid w:val="00304377"/>
    <w:rsid w:val="003046B8"/>
    <w:rsid w:val="00304BC2"/>
    <w:rsid w:val="00304BEE"/>
    <w:rsid w:val="0030540B"/>
    <w:rsid w:val="003056EC"/>
    <w:rsid w:val="003059AA"/>
    <w:rsid w:val="003069EA"/>
    <w:rsid w:val="00306C41"/>
    <w:rsid w:val="00307261"/>
    <w:rsid w:val="00307420"/>
    <w:rsid w:val="0030777D"/>
    <w:rsid w:val="00307841"/>
    <w:rsid w:val="003122BA"/>
    <w:rsid w:val="0031247E"/>
    <w:rsid w:val="00313B87"/>
    <w:rsid w:val="00314FD5"/>
    <w:rsid w:val="00315861"/>
    <w:rsid w:val="00315C71"/>
    <w:rsid w:val="0031644D"/>
    <w:rsid w:val="00316499"/>
    <w:rsid w:val="00316BDE"/>
    <w:rsid w:val="00316E3B"/>
    <w:rsid w:val="003177FB"/>
    <w:rsid w:val="00317916"/>
    <w:rsid w:val="00320185"/>
    <w:rsid w:val="00320304"/>
    <w:rsid w:val="00320564"/>
    <w:rsid w:val="00320883"/>
    <w:rsid w:val="00320D74"/>
    <w:rsid w:val="00320E9B"/>
    <w:rsid w:val="00320F7E"/>
    <w:rsid w:val="00321486"/>
    <w:rsid w:val="00322132"/>
    <w:rsid w:val="00323DC3"/>
    <w:rsid w:val="003242E1"/>
    <w:rsid w:val="00324CE7"/>
    <w:rsid w:val="00325109"/>
    <w:rsid w:val="00325F3A"/>
    <w:rsid w:val="00325F8F"/>
    <w:rsid w:val="0032626C"/>
    <w:rsid w:val="003263D1"/>
    <w:rsid w:val="00327377"/>
    <w:rsid w:val="00327E12"/>
    <w:rsid w:val="0033066B"/>
    <w:rsid w:val="00330B28"/>
    <w:rsid w:val="003319FB"/>
    <w:rsid w:val="00331A0F"/>
    <w:rsid w:val="003326A6"/>
    <w:rsid w:val="00332A11"/>
    <w:rsid w:val="0033411C"/>
    <w:rsid w:val="00334330"/>
    <w:rsid w:val="0033448A"/>
    <w:rsid w:val="003346E4"/>
    <w:rsid w:val="0033482E"/>
    <w:rsid w:val="003359AE"/>
    <w:rsid w:val="00335BDA"/>
    <w:rsid w:val="00336758"/>
    <w:rsid w:val="003369D6"/>
    <w:rsid w:val="0033703E"/>
    <w:rsid w:val="00337086"/>
    <w:rsid w:val="00337FC1"/>
    <w:rsid w:val="00340E54"/>
    <w:rsid w:val="0034240D"/>
    <w:rsid w:val="00342A40"/>
    <w:rsid w:val="00343F3A"/>
    <w:rsid w:val="00344358"/>
    <w:rsid w:val="00346377"/>
    <w:rsid w:val="00346475"/>
    <w:rsid w:val="00346BBA"/>
    <w:rsid w:val="0034719F"/>
    <w:rsid w:val="0035088A"/>
    <w:rsid w:val="00350B0F"/>
    <w:rsid w:val="0035109F"/>
    <w:rsid w:val="00351586"/>
    <w:rsid w:val="00351E3F"/>
    <w:rsid w:val="003524B2"/>
    <w:rsid w:val="00352FF7"/>
    <w:rsid w:val="003548D2"/>
    <w:rsid w:val="00354E3F"/>
    <w:rsid w:val="00355447"/>
    <w:rsid w:val="00355AE2"/>
    <w:rsid w:val="003563C6"/>
    <w:rsid w:val="003565C7"/>
    <w:rsid w:val="00356C86"/>
    <w:rsid w:val="00356F7C"/>
    <w:rsid w:val="00357513"/>
    <w:rsid w:val="00357DD2"/>
    <w:rsid w:val="003609AE"/>
    <w:rsid w:val="00361759"/>
    <w:rsid w:val="00361C46"/>
    <w:rsid w:val="003627B4"/>
    <w:rsid w:val="00363485"/>
    <w:rsid w:val="00363CAE"/>
    <w:rsid w:val="00364876"/>
    <w:rsid w:val="00364C83"/>
    <w:rsid w:val="00364DFD"/>
    <w:rsid w:val="003657C6"/>
    <w:rsid w:val="00365DAD"/>
    <w:rsid w:val="0036601C"/>
    <w:rsid w:val="00366411"/>
    <w:rsid w:val="00366641"/>
    <w:rsid w:val="003668A6"/>
    <w:rsid w:val="00366F06"/>
    <w:rsid w:val="00370538"/>
    <w:rsid w:val="003710F5"/>
    <w:rsid w:val="0037185F"/>
    <w:rsid w:val="00371FA1"/>
    <w:rsid w:val="00372A71"/>
    <w:rsid w:val="0037404C"/>
    <w:rsid w:val="003740DC"/>
    <w:rsid w:val="00374734"/>
    <w:rsid w:val="00374BBD"/>
    <w:rsid w:val="00374CBA"/>
    <w:rsid w:val="0037658B"/>
    <w:rsid w:val="00376889"/>
    <w:rsid w:val="00377BB6"/>
    <w:rsid w:val="00377D7E"/>
    <w:rsid w:val="00380CC0"/>
    <w:rsid w:val="00380FE4"/>
    <w:rsid w:val="00381327"/>
    <w:rsid w:val="00381619"/>
    <w:rsid w:val="00381C2D"/>
    <w:rsid w:val="00381FF0"/>
    <w:rsid w:val="00383060"/>
    <w:rsid w:val="00384077"/>
    <w:rsid w:val="0038455D"/>
    <w:rsid w:val="003846C6"/>
    <w:rsid w:val="00384782"/>
    <w:rsid w:val="00385F2F"/>
    <w:rsid w:val="0038618D"/>
    <w:rsid w:val="00387345"/>
    <w:rsid w:val="003878AC"/>
    <w:rsid w:val="00390608"/>
    <w:rsid w:val="003928FD"/>
    <w:rsid w:val="00392F2C"/>
    <w:rsid w:val="003931AE"/>
    <w:rsid w:val="003932B3"/>
    <w:rsid w:val="00393813"/>
    <w:rsid w:val="00394048"/>
    <w:rsid w:val="00394906"/>
    <w:rsid w:val="003954F3"/>
    <w:rsid w:val="00395880"/>
    <w:rsid w:val="00395BA9"/>
    <w:rsid w:val="0039697D"/>
    <w:rsid w:val="003A0652"/>
    <w:rsid w:val="003A08A3"/>
    <w:rsid w:val="003A0A2A"/>
    <w:rsid w:val="003A14E3"/>
    <w:rsid w:val="003A23A5"/>
    <w:rsid w:val="003A2F00"/>
    <w:rsid w:val="003A35C5"/>
    <w:rsid w:val="003A36BA"/>
    <w:rsid w:val="003A45D7"/>
    <w:rsid w:val="003A5026"/>
    <w:rsid w:val="003A5852"/>
    <w:rsid w:val="003A6082"/>
    <w:rsid w:val="003A626C"/>
    <w:rsid w:val="003A6A02"/>
    <w:rsid w:val="003A6B82"/>
    <w:rsid w:val="003B0A01"/>
    <w:rsid w:val="003B1127"/>
    <w:rsid w:val="003B15D6"/>
    <w:rsid w:val="003B1D4B"/>
    <w:rsid w:val="003B1DEA"/>
    <w:rsid w:val="003B38A2"/>
    <w:rsid w:val="003B3EBA"/>
    <w:rsid w:val="003B3ED9"/>
    <w:rsid w:val="003B3F34"/>
    <w:rsid w:val="003B613C"/>
    <w:rsid w:val="003B7DCE"/>
    <w:rsid w:val="003C0934"/>
    <w:rsid w:val="003C1467"/>
    <w:rsid w:val="003C1804"/>
    <w:rsid w:val="003C1A11"/>
    <w:rsid w:val="003C1D07"/>
    <w:rsid w:val="003C2E59"/>
    <w:rsid w:val="003C4365"/>
    <w:rsid w:val="003C4384"/>
    <w:rsid w:val="003C447B"/>
    <w:rsid w:val="003C4E60"/>
    <w:rsid w:val="003C6142"/>
    <w:rsid w:val="003C6895"/>
    <w:rsid w:val="003C7666"/>
    <w:rsid w:val="003C783A"/>
    <w:rsid w:val="003D0091"/>
    <w:rsid w:val="003D0380"/>
    <w:rsid w:val="003D048B"/>
    <w:rsid w:val="003D086B"/>
    <w:rsid w:val="003D165D"/>
    <w:rsid w:val="003D16E0"/>
    <w:rsid w:val="003D1BDD"/>
    <w:rsid w:val="003D23D4"/>
    <w:rsid w:val="003D250B"/>
    <w:rsid w:val="003D3174"/>
    <w:rsid w:val="003D375C"/>
    <w:rsid w:val="003D387F"/>
    <w:rsid w:val="003D491A"/>
    <w:rsid w:val="003D4BBF"/>
    <w:rsid w:val="003D5ADD"/>
    <w:rsid w:val="003D5B71"/>
    <w:rsid w:val="003D5BEA"/>
    <w:rsid w:val="003D5D3C"/>
    <w:rsid w:val="003D791C"/>
    <w:rsid w:val="003E0005"/>
    <w:rsid w:val="003E05F5"/>
    <w:rsid w:val="003E15AC"/>
    <w:rsid w:val="003E16BA"/>
    <w:rsid w:val="003E17D2"/>
    <w:rsid w:val="003E1DA8"/>
    <w:rsid w:val="003E2935"/>
    <w:rsid w:val="003E3693"/>
    <w:rsid w:val="003E4C90"/>
    <w:rsid w:val="003E5087"/>
    <w:rsid w:val="003E5256"/>
    <w:rsid w:val="003E527C"/>
    <w:rsid w:val="003E5322"/>
    <w:rsid w:val="003E5924"/>
    <w:rsid w:val="003E60B3"/>
    <w:rsid w:val="003E6291"/>
    <w:rsid w:val="003E671C"/>
    <w:rsid w:val="003E6C67"/>
    <w:rsid w:val="003E6EBD"/>
    <w:rsid w:val="003E7445"/>
    <w:rsid w:val="003F115C"/>
    <w:rsid w:val="003F266C"/>
    <w:rsid w:val="003F26FE"/>
    <w:rsid w:val="003F2BBB"/>
    <w:rsid w:val="003F3821"/>
    <w:rsid w:val="003F5411"/>
    <w:rsid w:val="003F5746"/>
    <w:rsid w:val="003F5B99"/>
    <w:rsid w:val="003F6B50"/>
    <w:rsid w:val="003F6B77"/>
    <w:rsid w:val="003F6BF8"/>
    <w:rsid w:val="003F7614"/>
    <w:rsid w:val="003F7DE4"/>
    <w:rsid w:val="00400201"/>
    <w:rsid w:val="00400DFF"/>
    <w:rsid w:val="004010D0"/>
    <w:rsid w:val="00401478"/>
    <w:rsid w:val="004015AB"/>
    <w:rsid w:val="004016FC"/>
    <w:rsid w:val="00401A4F"/>
    <w:rsid w:val="004039D1"/>
    <w:rsid w:val="00403E71"/>
    <w:rsid w:val="00405529"/>
    <w:rsid w:val="00405700"/>
    <w:rsid w:val="00406790"/>
    <w:rsid w:val="004102AC"/>
    <w:rsid w:val="00410887"/>
    <w:rsid w:val="00410948"/>
    <w:rsid w:val="004110FA"/>
    <w:rsid w:val="0041112D"/>
    <w:rsid w:val="00411804"/>
    <w:rsid w:val="00411BAB"/>
    <w:rsid w:val="00411DE4"/>
    <w:rsid w:val="00411EB8"/>
    <w:rsid w:val="004124A6"/>
    <w:rsid w:val="00412DFB"/>
    <w:rsid w:val="004151AB"/>
    <w:rsid w:val="00415246"/>
    <w:rsid w:val="00415A9A"/>
    <w:rsid w:val="004176B3"/>
    <w:rsid w:val="0041775C"/>
    <w:rsid w:val="004177A0"/>
    <w:rsid w:val="004179A8"/>
    <w:rsid w:val="004209C0"/>
    <w:rsid w:val="00420A89"/>
    <w:rsid w:val="00422533"/>
    <w:rsid w:val="004228E4"/>
    <w:rsid w:val="00423C04"/>
    <w:rsid w:val="00423F01"/>
    <w:rsid w:val="0042434A"/>
    <w:rsid w:val="004243D4"/>
    <w:rsid w:val="004247D8"/>
    <w:rsid w:val="004256C4"/>
    <w:rsid w:val="00425712"/>
    <w:rsid w:val="00425C15"/>
    <w:rsid w:val="004264D8"/>
    <w:rsid w:val="004268AB"/>
    <w:rsid w:val="0043023C"/>
    <w:rsid w:val="00431AAA"/>
    <w:rsid w:val="00431BBC"/>
    <w:rsid w:val="00432442"/>
    <w:rsid w:val="00434161"/>
    <w:rsid w:val="0043456C"/>
    <w:rsid w:val="0043613B"/>
    <w:rsid w:val="00436992"/>
    <w:rsid w:val="004401D7"/>
    <w:rsid w:val="00440278"/>
    <w:rsid w:val="00440615"/>
    <w:rsid w:val="00440633"/>
    <w:rsid w:val="00441A30"/>
    <w:rsid w:val="00443214"/>
    <w:rsid w:val="0044366D"/>
    <w:rsid w:val="00444367"/>
    <w:rsid w:val="00445A0B"/>
    <w:rsid w:val="00445C99"/>
    <w:rsid w:val="004463AA"/>
    <w:rsid w:val="004469F5"/>
    <w:rsid w:val="00446A65"/>
    <w:rsid w:val="004472E8"/>
    <w:rsid w:val="0044787D"/>
    <w:rsid w:val="00447975"/>
    <w:rsid w:val="00447AA7"/>
    <w:rsid w:val="004514C7"/>
    <w:rsid w:val="00451878"/>
    <w:rsid w:val="00453096"/>
    <w:rsid w:val="00453CA6"/>
    <w:rsid w:val="00453FA0"/>
    <w:rsid w:val="004541AE"/>
    <w:rsid w:val="00454323"/>
    <w:rsid w:val="004568A8"/>
    <w:rsid w:val="004574CB"/>
    <w:rsid w:val="0046039B"/>
    <w:rsid w:val="004611D9"/>
    <w:rsid w:val="0046136E"/>
    <w:rsid w:val="0046208F"/>
    <w:rsid w:val="00463AFC"/>
    <w:rsid w:val="00463CFE"/>
    <w:rsid w:val="004645BC"/>
    <w:rsid w:val="00464950"/>
    <w:rsid w:val="00464EE2"/>
    <w:rsid w:val="00465075"/>
    <w:rsid w:val="00465076"/>
    <w:rsid w:val="004653AF"/>
    <w:rsid w:val="00466A05"/>
    <w:rsid w:val="00466EA1"/>
    <w:rsid w:val="00467652"/>
    <w:rsid w:val="00467C1A"/>
    <w:rsid w:val="0047040A"/>
    <w:rsid w:val="004706B3"/>
    <w:rsid w:val="00471630"/>
    <w:rsid w:val="00471CB5"/>
    <w:rsid w:val="00471E9B"/>
    <w:rsid w:val="0047270A"/>
    <w:rsid w:val="004727EE"/>
    <w:rsid w:val="00473BBD"/>
    <w:rsid w:val="00473EE4"/>
    <w:rsid w:val="00474997"/>
    <w:rsid w:val="00475539"/>
    <w:rsid w:val="0047567F"/>
    <w:rsid w:val="00476828"/>
    <w:rsid w:val="00476F44"/>
    <w:rsid w:val="004773C2"/>
    <w:rsid w:val="00477771"/>
    <w:rsid w:val="0048044B"/>
    <w:rsid w:val="00480DEE"/>
    <w:rsid w:val="00481504"/>
    <w:rsid w:val="0048154B"/>
    <w:rsid w:val="004820EA"/>
    <w:rsid w:val="004849A8"/>
    <w:rsid w:val="0048531B"/>
    <w:rsid w:val="00485833"/>
    <w:rsid w:val="0048586F"/>
    <w:rsid w:val="0048607D"/>
    <w:rsid w:val="004862AD"/>
    <w:rsid w:val="004871C1"/>
    <w:rsid w:val="004902A0"/>
    <w:rsid w:val="004907B6"/>
    <w:rsid w:val="004908BD"/>
    <w:rsid w:val="004913DB"/>
    <w:rsid w:val="004917AB"/>
    <w:rsid w:val="00491F6D"/>
    <w:rsid w:val="00492D58"/>
    <w:rsid w:val="0049345C"/>
    <w:rsid w:val="004934DB"/>
    <w:rsid w:val="00493AE7"/>
    <w:rsid w:val="00493BD8"/>
    <w:rsid w:val="004945EF"/>
    <w:rsid w:val="004948F4"/>
    <w:rsid w:val="004950DB"/>
    <w:rsid w:val="004951F3"/>
    <w:rsid w:val="0049529F"/>
    <w:rsid w:val="00495E14"/>
    <w:rsid w:val="00496C9D"/>
    <w:rsid w:val="00496D13"/>
    <w:rsid w:val="00496FEF"/>
    <w:rsid w:val="004974A4"/>
    <w:rsid w:val="0049767E"/>
    <w:rsid w:val="00497842"/>
    <w:rsid w:val="004A00BA"/>
    <w:rsid w:val="004A0DE9"/>
    <w:rsid w:val="004A14A1"/>
    <w:rsid w:val="004A16B1"/>
    <w:rsid w:val="004A1A76"/>
    <w:rsid w:val="004A1E29"/>
    <w:rsid w:val="004A21A9"/>
    <w:rsid w:val="004A2347"/>
    <w:rsid w:val="004A27CB"/>
    <w:rsid w:val="004A294D"/>
    <w:rsid w:val="004A2ACA"/>
    <w:rsid w:val="004A3462"/>
    <w:rsid w:val="004A3B7D"/>
    <w:rsid w:val="004A3C21"/>
    <w:rsid w:val="004A5861"/>
    <w:rsid w:val="004A5A84"/>
    <w:rsid w:val="004A5C19"/>
    <w:rsid w:val="004A5D9D"/>
    <w:rsid w:val="004A63E2"/>
    <w:rsid w:val="004A6534"/>
    <w:rsid w:val="004A6578"/>
    <w:rsid w:val="004A6C53"/>
    <w:rsid w:val="004A74E4"/>
    <w:rsid w:val="004A782F"/>
    <w:rsid w:val="004A7B3A"/>
    <w:rsid w:val="004A7DA7"/>
    <w:rsid w:val="004B117C"/>
    <w:rsid w:val="004B1AE3"/>
    <w:rsid w:val="004B1DA4"/>
    <w:rsid w:val="004B2E31"/>
    <w:rsid w:val="004B460D"/>
    <w:rsid w:val="004B4DB0"/>
    <w:rsid w:val="004B5555"/>
    <w:rsid w:val="004B5BFF"/>
    <w:rsid w:val="004B5C13"/>
    <w:rsid w:val="004B6394"/>
    <w:rsid w:val="004B6994"/>
    <w:rsid w:val="004B6DF5"/>
    <w:rsid w:val="004B79EF"/>
    <w:rsid w:val="004B7AD6"/>
    <w:rsid w:val="004B7EF9"/>
    <w:rsid w:val="004B7FFE"/>
    <w:rsid w:val="004C0669"/>
    <w:rsid w:val="004C1118"/>
    <w:rsid w:val="004C2070"/>
    <w:rsid w:val="004C39FB"/>
    <w:rsid w:val="004C3FBB"/>
    <w:rsid w:val="004C4F7D"/>
    <w:rsid w:val="004C536C"/>
    <w:rsid w:val="004C6A05"/>
    <w:rsid w:val="004C6BE2"/>
    <w:rsid w:val="004C7912"/>
    <w:rsid w:val="004D03D9"/>
    <w:rsid w:val="004D079A"/>
    <w:rsid w:val="004D13A8"/>
    <w:rsid w:val="004D18A8"/>
    <w:rsid w:val="004D2B6A"/>
    <w:rsid w:val="004D351E"/>
    <w:rsid w:val="004D376B"/>
    <w:rsid w:val="004D421B"/>
    <w:rsid w:val="004D479B"/>
    <w:rsid w:val="004D48E8"/>
    <w:rsid w:val="004D502C"/>
    <w:rsid w:val="004D5A45"/>
    <w:rsid w:val="004D6174"/>
    <w:rsid w:val="004D70A7"/>
    <w:rsid w:val="004D75CA"/>
    <w:rsid w:val="004D7BBE"/>
    <w:rsid w:val="004D7F50"/>
    <w:rsid w:val="004E08FE"/>
    <w:rsid w:val="004E1EBB"/>
    <w:rsid w:val="004E227B"/>
    <w:rsid w:val="004E2709"/>
    <w:rsid w:val="004E2B15"/>
    <w:rsid w:val="004E2B9A"/>
    <w:rsid w:val="004E35A6"/>
    <w:rsid w:val="004E35D9"/>
    <w:rsid w:val="004E3840"/>
    <w:rsid w:val="004E49C3"/>
    <w:rsid w:val="004E5BF0"/>
    <w:rsid w:val="004E77B4"/>
    <w:rsid w:val="004E7B70"/>
    <w:rsid w:val="004F1760"/>
    <w:rsid w:val="004F298F"/>
    <w:rsid w:val="004F3066"/>
    <w:rsid w:val="004F399A"/>
    <w:rsid w:val="004F409F"/>
    <w:rsid w:val="004F4C90"/>
    <w:rsid w:val="004F5466"/>
    <w:rsid w:val="004F6233"/>
    <w:rsid w:val="004F6681"/>
    <w:rsid w:val="004F748F"/>
    <w:rsid w:val="004F75A3"/>
    <w:rsid w:val="004F761B"/>
    <w:rsid w:val="004F7CD9"/>
    <w:rsid w:val="00500259"/>
    <w:rsid w:val="00500BE5"/>
    <w:rsid w:val="005016F4"/>
    <w:rsid w:val="0050257F"/>
    <w:rsid w:val="005025E1"/>
    <w:rsid w:val="005030AE"/>
    <w:rsid w:val="00504827"/>
    <w:rsid w:val="005067A8"/>
    <w:rsid w:val="0050693D"/>
    <w:rsid w:val="00506FD7"/>
    <w:rsid w:val="00507A04"/>
    <w:rsid w:val="00507C53"/>
    <w:rsid w:val="005110E9"/>
    <w:rsid w:val="00511294"/>
    <w:rsid w:val="005112C7"/>
    <w:rsid w:val="005118CF"/>
    <w:rsid w:val="00512556"/>
    <w:rsid w:val="0051270D"/>
    <w:rsid w:val="00513814"/>
    <w:rsid w:val="005143CB"/>
    <w:rsid w:val="00514ED3"/>
    <w:rsid w:val="00515BED"/>
    <w:rsid w:val="00515E7E"/>
    <w:rsid w:val="00515F8B"/>
    <w:rsid w:val="00516BCD"/>
    <w:rsid w:val="00517318"/>
    <w:rsid w:val="00517652"/>
    <w:rsid w:val="00517C09"/>
    <w:rsid w:val="00521815"/>
    <w:rsid w:val="00521FBC"/>
    <w:rsid w:val="00522B5D"/>
    <w:rsid w:val="00522CFD"/>
    <w:rsid w:val="005241ED"/>
    <w:rsid w:val="00525155"/>
    <w:rsid w:val="0052566C"/>
    <w:rsid w:val="0052569D"/>
    <w:rsid w:val="005259EA"/>
    <w:rsid w:val="00526B9D"/>
    <w:rsid w:val="00527E31"/>
    <w:rsid w:val="00530D09"/>
    <w:rsid w:val="00530E70"/>
    <w:rsid w:val="00531453"/>
    <w:rsid w:val="00531C3E"/>
    <w:rsid w:val="005320AB"/>
    <w:rsid w:val="0053268D"/>
    <w:rsid w:val="0053298A"/>
    <w:rsid w:val="00533880"/>
    <w:rsid w:val="00533AAD"/>
    <w:rsid w:val="00533F70"/>
    <w:rsid w:val="00534DC1"/>
    <w:rsid w:val="0053565D"/>
    <w:rsid w:val="005363AA"/>
    <w:rsid w:val="005376A6"/>
    <w:rsid w:val="00537773"/>
    <w:rsid w:val="00537EC9"/>
    <w:rsid w:val="005417A2"/>
    <w:rsid w:val="00541826"/>
    <w:rsid w:val="00541D7A"/>
    <w:rsid w:val="005420A2"/>
    <w:rsid w:val="0054244F"/>
    <w:rsid w:val="0054286D"/>
    <w:rsid w:val="005431D4"/>
    <w:rsid w:val="005433BC"/>
    <w:rsid w:val="0054366C"/>
    <w:rsid w:val="00543CBB"/>
    <w:rsid w:val="00543EC5"/>
    <w:rsid w:val="00544B59"/>
    <w:rsid w:val="00544E9E"/>
    <w:rsid w:val="0054592B"/>
    <w:rsid w:val="005467E0"/>
    <w:rsid w:val="00547211"/>
    <w:rsid w:val="00547494"/>
    <w:rsid w:val="005475FA"/>
    <w:rsid w:val="00547C46"/>
    <w:rsid w:val="0055164E"/>
    <w:rsid w:val="00551650"/>
    <w:rsid w:val="005523AF"/>
    <w:rsid w:val="00552708"/>
    <w:rsid w:val="00554BEA"/>
    <w:rsid w:val="00554D2E"/>
    <w:rsid w:val="005554CF"/>
    <w:rsid w:val="00555C91"/>
    <w:rsid w:val="00555CD1"/>
    <w:rsid w:val="00555F25"/>
    <w:rsid w:val="00556062"/>
    <w:rsid w:val="00556411"/>
    <w:rsid w:val="005567CF"/>
    <w:rsid w:val="00557F12"/>
    <w:rsid w:val="00560167"/>
    <w:rsid w:val="00560568"/>
    <w:rsid w:val="0056252D"/>
    <w:rsid w:val="00562ABE"/>
    <w:rsid w:val="00562C7F"/>
    <w:rsid w:val="00563C6F"/>
    <w:rsid w:val="005700AC"/>
    <w:rsid w:val="005709F6"/>
    <w:rsid w:val="00570CB9"/>
    <w:rsid w:val="005710E5"/>
    <w:rsid w:val="00571838"/>
    <w:rsid w:val="00571FC7"/>
    <w:rsid w:val="00572687"/>
    <w:rsid w:val="00572A46"/>
    <w:rsid w:val="00573B57"/>
    <w:rsid w:val="00574A6F"/>
    <w:rsid w:val="00574CC8"/>
    <w:rsid w:val="00575168"/>
    <w:rsid w:val="0057594F"/>
    <w:rsid w:val="005777B1"/>
    <w:rsid w:val="00580014"/>
    <w:rsid w:val="00580712"/>
    <w:rsid w:val="005808C7"/>
    <w:rsid w:val="005815CD"/>
    <w:rsid w:val="005822DF"/>
    <w:rsid w:val="00583107"/>
    <w:rsid w:val="00583B23"/>
    <w:rsid w:val="00585A89"/>
    <w:rsid w:val="00585CCD"/>
    <w:rsid w:val="005868DE"/>
    <w:rsid w:val="005869D7"/>
    <w:rsid w:val="00586B04"/>
    <w:rsid w:val="00586C63"/>
    <w:rsid w:val="00586ED0"/>
    <w:rsid w:val="00587499"/>
    <w:rsid w:val="005875A8"/>
    <w:rsid w:val="005900DB"/>
    <w:rsid w:val="005904DF"/>
    <w:rsid w:val="00590D04"/>
    <w:rsid w:val="00590FBC"/>
    <w:rsid w:val="00591081"/>
    <w:rsid w:val="00591C88"/>
    <w:rsid w:val="005929E2"/>
    <w:rsid w:val="00593723"/>
    <w:rsid w:val="00593EB1"/>
    <w:rsid w:val="00593FCD"/>
    <w:rsid w:val="00594078"/>
    <w:rsid w:val="005945E0"/>
    <w:rsid w:val="00594BEE"/>
    <w:rsid w:val="00595179"/>
    <w:rsid w:val="00596064"/>
    <w:rsid w:val="00596DDE"/>
    <w:rsid w:val="005973C3"/>
    <w:rsid w:val="00597963"/>
    <w:rsid w:val="00597D1E"/>
    <w:rsid w:val="005A03A3"/>
    <w:rsid w:val="005A03E7"/>
    <w:rsid w:val="005A192F"/>
    <w:rsid w:val="005A1F92"/>
    <w:rsid w:val="005A2219"/>
    <w:rsid w:val="005A25B7"/>
    <w:rsid w:val="005A380E"/>
    <w:rsid w:val="005A3FE0"/>
    <w:rsid w:val="005A64E8"/>
    <w:rsid w:val="005A6723"/>
    <w:rsid w:val="005A7104"/>
    <w:rsid w:val="005A76E5"/>
    <w:rsid w:val="005A7721"/>
    <w:rsid w:val="005A7BBC"/>
    <w:rsid w:val="005A7DB5"/>
    <w:rsid w:val="005B0F3D"/>
    <w:rsid w:val="005B153A"/>
    <w:rsid w:val="005B1FCA"/>
    <w:rsid w:val="005B291F"/>
    <w:rsid w:val="005B3088"/>
    <w:rsid w:val="005B327D"/>
    <w:rsid w:val="005B4433"/>
    <w:rsid w:val="005B45E3"/>
    <w:rsid w:val="005B484E"/>
    <w:rsid w:val="005B4F42"/>
    <w:rsid w:val="005B51E1"/>
    <w:rsid w:val="005B5B25"/>
    <w:rsid w:val="005B5EA8"/>
    <w:rsid w:val="005B6331"/>
    <w:rsid w:val="005C0694"/>
    <w:rsid w:val="005C0F73"/>
    <w:rsid w:val="005C1D8D"/>
    <w:rsid w:val="005C2987"/>
    <w:rsid w:val="005C3FAA"/>
    <w:rsid w:val="005C5423"/>
    <w:rsid w:val="005C71DA"/>
    <w:rsid w:val="005C77F9"/>
    <w:rsid w:val="005C7F67"/>
    <w:rsid w:val="005D0842"/>
    <w:rsid w:val="005D11E7"/>
    <w:rsid w:val="005D1C96"/>
    <w:rsid w:val="005D22A5"/>
    <w:rsid w:val="005D34AF"/>
    <w:rsid w:val="005D34B9"/>
    <w:rsid w:val="005D3B86"/>
    <w:rsid w:val="005D3C7A"/>
    <w:rsid w:val="005D3EC0"/>
    <w:rsid w:val="005D43A1"/>
    <w:rsid w:val="005D4638"/>
    <w:rsid w:val="005D55C0"/>
    <w:rsid w:val="005D5FB1"/>
    <w:rsid w:val="005D77E4"/>
    <w:rsid w:val="005E039D"/>
    <w:rsid w:val="005E0C9E"/>
    <w:rsid w:val="005E1CE2"/>
    <w:rsid w:val="005E1E1B"/>
    <w:rsid w:val="005E3006"/>
    <w:rsid w:val="005E3511"/>
    <w:rsid w:val="005E42B4"/>
    <w:rsid w:val="005E43AD"/>
    <w:rsid w:val="005E4517"/>
    <w:rsid w:val="005E549F"/>
    <w:rsid w:val="005E575C"/>
    <w:rsid w:val="005E5DBC"/>
    <w:rsid w:val="005E693B"/>
    <w:rsid w:val="005E6940"/>
    <w:rsid w:val="005F0086"/>
    <w:rsid w:val="005F05DE"/>
    <w:rsid w:val="005F073C"/>
    <w:rsid w:val="005F0A0A"/>
    <w:rsid w:val="005F0D13"/>
    <w:rsid w:val="005F0E25"/>
    <w:rsid w:val="005F1778"/>
    <w:rsid w:val="005F1A87"/>
    <w:rsid w:val="005F1D22"/>
    <w:rsid w:val="005F299C"/>
    <w:rsid w:val="005F31FC"/>
    <w:rsid w:val="005F378B"/>
    <w:rsid w:val="005F3886"/>
    <w:rsid w:val="005F39CE"/>
    <w:rsid w:val="005F3EAF"/>
    <w:rsid w:val="005F41CF"/>
    <w:rsid w:val="005F494A"/>
    <w:rsid w:val="005F4F89"/>
    <w:rsid w:val="005F5076"/>
    <w:rsid w:val="005F523B"/>
    <w:rsid w:val="005F5461"/>
    <w:rsid w:val="005F5AAA"/>
    <w:rsid w:val="005F5E19"/>
    <w:rsid w:val="005F61E1"/>
    <w:rsid w:val="005F6405"/>
    <w:rsid w:val="005F66AB"/>
    <w:rsid w:val="005F71FF"/>
    <w:rsid w:val="005F7C86"/>
    <w:rsid w:val="00600970"/>
    <w:rsid w:val="00600B4C"/>
    <w:rsid w:val="00600BCD"/>
    <w:rsid w:val="0060139F"/>
    <w:rsid w:val="006037D6"/>
    <w:rsid w:val="00604EAD"/>
    <w:rsid w:val="00605454"/>
    <w:rsid w:val="00606361"/>
    <w:rsid w:val="00606822"/>
    <w:rsid w:val="006069EA"/>
    <w:rsid w:val="00606E3F"/>
    <w:rsid w:val="006074F5"/>
    <w:rsid w:val="00610996"/>
    <w:rsid w:val="00610BF4"/>
    <w:rsid w:val="00610CEE"/>
    <w:rsid w:val="00611E35"/>
    <w:rsid w:val="006127FF"/>
    <w:rsid w:val="00612E1A"/>
    <w:rsid w:val="00612F68"/>
    <w:rsid w:val="00613C56"/>
    <w:rsid w:val="00614E4A"/>
    <w:rsid w:val="00616376"/>
    <w:rsid w:val="00617468"/>
    <w:rsid w:val="0062064C"/>
    <w:rsid w:val="00621132"/>
    <w:rsid w:val="0062121A"/>
    <w:rsid w:val="00621415"/>
    <w:rsid w:val="006216CD"/>
    <w:rsid w:val="00622EEF"/>
    <w:rsid w:val="00623A30"/>
    <w:rsid w:val="006259D0"/>
    <w:rsid w:val="00625A40"/>
    <w:rsid w:val="00625CF9"/>
    <w:rsid w:val="00625F2D"/>
    <w:rsid w:val="0062642C"/>
    <w:rsid w:val="00626DE9"/>
    <w:rsid w:val="0062713A"/>
    <w:rsid w:val="006277E4"/>
    <w:rsid w:val="00627C65"/>
    <w:rsid w:val="00630072"/>
    <w:rsid w:val="006300C3"/>
    <w:rsid w:val="00630E5A"/>
    <w:rsid w:val="00630F82"/>
    <w:rsid w:val="00632064"/>
    <w:rsid w:val="00633545"/>
    <w:rsid w:val="00634D4D"/>
    <w:rsid w:val="006356FB"/>
    <w:rsid w:val="00635FE3"/>
    <w:rsid w:val="006365EE"/>
    <w:rsid w:val="00636855"/>
    <w:rsid w:val="006369EE"/>
    <w:rsid w:val="00637618"/>
    <w:rsid w:val="00637688"/>
    <w:rsid w:val="00637AEB"/>
    <w:rsid w:val="0064086E"/>
    <w:rsid w:val="00641869"/>
    <w:rsid w:val="0064268A"/>
    <w:rsid w:val="00642A63"/>
    <w:rsid w:val="00643310"/>
    <w:rsid w:val="0064343F"/>
    <w:rsid w:val="006444E3"/>
    <w:rsid w:val="006467D3"/>
    <w:rsid w:val="00647E57"/>
    <w:rsid w:val="006501F4"/>
    <w:rsid w:val="0065134E"/>
    <w:rsid w:val="00651508"/>
    <w:rsid w:val="00651FEE"/>
    <w:rsid w:val="006526E1"/>
    <w:rsid w:val="00652CA2"/>
    <w:rsid w:val="0065317C"/>
    <w:rsid w:val="00654EDD"/>
    <w:rsid w:val="006557E3"/>
    <w:rsid w:val="00655837"/>
    <w:rsid w:val="0065584E"/>
    <w:rsid w:val="00656481"/>
    <w:rsid w:val="0065680B"/>
    <w:rsid w:val="006575DB"/>
    <w:rsid w:val="00657751"/>
    <w:rsid w:val="00657DBD"/>
    <w:rsid w:val="0066010D"/>
    <w:rsid w:val="0066023C"/>
    <w:rsid w:val="00660977"/>
    <w:rsid w:val="00661165"/>
    <w:rsid w:val="00661BF1"/>
    <w:rsid w:val="00661D07"/>
    <w:rsid w:val="006648D7"/>
    <w:rsid w:val="00665D66"/>
    <w:rsid w:val="00667454"/>
    <w:rsid w:val="006676D2"/>
    <w:rsid w:val="00667B5E"/>
    <w:rsid w:val="00667D4C"/>
    <w:rsid w:val="006704ED"/>
    <w:rsid w:val="006707F2"/>
    <w:rsid w:val="00670805"/>
    <w:rsid w:val="00670CE2"/>
    <w:rsid w:val="0067117B"/>
    <w:rsid w:val="0067185F"/>
    <w:rsid w:val="0067189E"/>
    <w:rsid w:val="00672E07"/>
    <w:rsid w:val="006732A7"/>
    <w:rsid w:val="00673D6B"/>
    <w:rsid w:val="00674067"/>
    <w:rsid w:val="00674C2E"/>
    <w:rsid w:val="00675E40"/>
    <w:rsid w:val="00676B81"/>
    <w:rsid w:val="006773B1"/>
    <w:rsid w:val="0067748F"/>
    <w:rsid w:val="00677854"/>
    <w:rsid w:val="006778E6"/>
    <w:rsid w:val="00677B9C"/>
    <w:rsid w:val="006808B5"/>
    <w:rsid w:val="00681D31"/>
    <w:rsid w:val="0068243D"/>
    <w:rsid w:val="00682509"/>
    <w:rsid w:val="006826E7"/>
    <w:rsid w:val="006831A2"/>
    <w:rsid w:val="00683D5C"/>
    <w:rsid w:val="00683F85"/>
    <w:rsid w:val="00684C07"/>
    <w:rsid w:val="00685DF1"/>
    <w:rsid w:val="006871A7"/>
    <w:rsid w:val="0068760E"/>
    <w:rsid w:val="00693B61"/>
    <w:rsid w:val="00694467"/>
    <w:rsid w:val="00694582"/>
    <w:rsid w:val="0069463C"/>
    <w:rsid w:val="00694CE1"/>
    <w:rsid w:val="00694E03"/>
    <w:rsid w:val="00695302"/>
    <w:rsid w:val="006957C6"/>
    <w:rsid w:val="00695AB4"/>
    <w:rsid w:val="00695B72"/>
    <w:rsid w:val="006963FE"/>
    <w:rsid w:val="00696A4B"/>
    <w:rsid w:val="00697E1A"/>
    <w:rsid w:val="006A0059"/>
    <w:rsid w:val="006A00A8"/>
    <w:rsid w:val="006A053F"/>
    <w:rsid w:val="006A0550"/>
    <w:rsid w:val="006A0769"/>
    <w:rsid w:val="006A254A"/>
    <w:rsid w:val="006A29F9"/>
    <w:rsid w:val="006A372D"/>
    <w:rsid w:val="006A3815"/>
    <w:rsid w:val="006A4314"/>
    <w:rsid w:val="006A4937"/>
    <w:rsid w:val="006A499D"/>
    <w:rsid w:val="006A4EF7"/>
    <w:rsid w:val="006A5435"/>
    <w:rsid w:val="006A5AB5"/>
    <w:rsid w:val="006A5D0F"/>
    <w:rsid w:val="006A66BD"/>
    <w:rsid w:val="006B047E"/>
    <w:rsid w:val="006B0FB1"/>
    <w:rsid w:val="006B1041"/>
    <w:rsid w:val="006B1498"/>
    <w:rsid w:val="006B326D"/>
    <w:rsid w:val="006B344C"/>
    <w:rsid w:val="006B3990"/>
    <w:rsid w:val="006B4548"/>
    <w:rsid w:val="006B4B21"/>
    <w:rsid w:val="006B4F8D"/>
    <w:rsid w:val="006B4FEF"/>
    <w:rsid w:val="006B59F2"/>
    <w:rsid w:val="006B5C54"/>
    <w:rsid w:val="006B5E6F"/>
    <w:rsid w:val="006B607B"/>
    <w:rsid w:val="006B60D1"/>
    <w:rsid w:val="006B7247"/>
    <w:rsid w:val="006B728E"/>
    <w:rsid w:val="006C0A04"/>
    <w:rsid w:val="006C0BB5"/>
    <w:rsid w:val="006C205E"/>
    <w:rsid w:val="006C2B0E"/>
    <w:rsid w:val="006C3044"/>
    <w:rsid w:val="006C326E"/>
    <w:rsid w:val="006C40FE"/>
    <w:rsid w:val="006C4CBA"/>
    <w:rsid w:val="006C5019"/>
    <w:rsid w:val="006C5309"/>
    <w:rsid w:val="006C5819"/>
    <w:rsid w:val="006C625E"/>
    <w:rsid w:val="006C6767"/>
    <w:rsid w:val="006C70B2"/>
    <w:rsid w:val="006C7844"/>
    <w:rsid w:val="006D0AEF"/>
    <w:rsid w:val="006D1183"/>
    <w:rsid w:val="006D132F"/>
    <w:rsid w:val="006D165C"/>
    <w:rsid w:val="006D19E6"/>
    <w:rsid w:val="006D1DE6"/>
    <w:rsid w:val="006D1E34"/>
    <w:rsid w:val="006D1EBC"/>
    <w:rsid w:val="006D203B"/>
    <w:rsid w:val="006D219A"/>
    <w:rsid w:val="006D284A"/>
    <w:rsid w:val="006D2ECC"/>
    <w:rsid w:val="006D3175"/>
    <w:rsid w:val="006D31B3"/>
    <w:rsid w:val="006D4145"/>
    <w:rsid w:val="006D46F1"/>
    <w:rsid w:val="006D4F8F"/>
    <w:rsid w:val="006D5429"/>
    <w:rsid w:val="006D59F0"/>
    <w:rsid w:val="006D5AAE"/>
    <w:rsid w:val="006D6284"/>
    <w:rsid w:val="006D7376"/>
    <w:rsid w:val="006D75D4"/>
    <w:rsid w:val="006D77E0"/>
    <w:rsid w:val="006E01C4"/>
    <w:rsid w:val="006E044C"/>
    <w:rsid w:val="006E0B24"/>
    <w:rsid w:val="006E1558"/>
    <w:rsid w:val="006E1B89"/>
    <w:rsid w:val="006E3483"/>
    <w:rsid w:val="006E37EC"/>
    <w:rsid w:val="006E4151"/>
    <w:rsid w:val="006E4D88"/>
    <w:rsid w:val="006E4F38"/>
    <w:rsid w:val="006E5A5F"/>
    <w:rsid w:val="006E5D3A"/>
    <w:rsid w:val="006E7371"/>
    <w:rsid w:val="006E7CD8"/>
    <w:rsid w:val="006F0897"/>
    <w:rsid w:val="006F0DC5"/>
    <w:rsid w:val="006F158C"/>
    <w:rsid w:val="006F17C6"/>
    <w:rsid w:val="006F339B"/>
    <w:rsid w:val="006F3FD4"/>
    <w:rsid w:val="006F41E4"/>
    <w:rsid w:val="006F47DA"/>
    <w:rsid w:val="006F48D4"/>
    <w:rsid w:val="006F4ACC"/>
    <w:rsid w:val="006F542F"/>
    <w:rsid w:val="006F6674"/>
    <w:rsid w:val="006F691D"/>
    <w:rsid w:val="006F69C6"/>
    <w:rsid w:val="006F6BB1"/>
    <w:rsid w:val="006F7665"/>
    <w:rsid w:val="00700744"/>
    <w:rsid w:val="00700BEA"/>
    <w:rsid w:val="007012F6"/>
    <w:rsid w:val="007015FA"/>
    <w:rsid w:val="007018F8"/>
    <w:rsid w:val="00701D94"/>
    <w:rsid w:val="00701F69"/>
    <w:rsid w:val="00702626"/>
    <w:rsid w:val="007028B8"/>
    <w:rsid w:val="0070358A"/>
    <w:rsid w:val="00703717"/>
    <w:rsid w:val="00703BE6"/>
    <w:rsid w:val="00703CFF"/>
    <w:rsid w:val="00703E59"/>
    <w:rsid w:val="0070401C"/>
    <w:rsid w:val="00704CF8"/>
    <w:rsid w:val="00705C2F"/>
    <w:rsid w:val="007062C1"/>
    <w:rsid w:val="007063B7"/>
    <w:rsid w:val="00706822"/>
    <w:rsid w:val="0070743B"/>
    <w:rsid w:val="00707A2E"/>
    <w:rsid w:val="00707AD2"/>
    <w:rsid w:val="00707AD7"/>
    <w:rsid w:val="007102CD"/>
    <w:rsid w:val="00711200"/>
    <w:rsid w:val="00713E28"/>
    <w:rsid w:val="00716A42"/>
    <w:rsid w:val="00717002"/>
    <w:rsid w:val="00717FD8"/>
    <w:rsid w:val="007204EA"/>
    <w:rsid w:val="00720C4E"/>
    <w:rsid w:val="007213EE"/>
    <w:rsid w:val="00721AA0"/>
    <w:rsid w:val="00722272"/>
    <w:rsid w:val="00722409"/>
    <w:rsid w:val="007227E1"/>
    <w:rsid w:val="00722E30"/>
    <w:rsid w:val="00727A6A"/>
    <w:rsid w:val="00727AD5"/>
    <w:rsid w:val="00727F7C"/>
    <w:rsid w:val="00730498"/>
    <w:rsid w:val="00731497"/>
    <w:rsid w:val="00731CC1"/>
    <w:rsid w:val="00731FE6"/>
    <w:rsid w:val="007322E8"/>
    <w:rsid w:val="00732460"/>
    <w:rsid w:val="0073265E"/>
    <w:rsid w:val="00732A08"/>
    <w:rsid w:val="00732F19"/>
    <w:rsid w:val="00734918"/>
    <w:rsid w:val="007352F7"/>
    <w:rsid w:val="00736512"/>
    <w:rsid w:val="007366B1"/>
    <w:rsid w:val="00736780"/>
    <w:rsid w:val="007376B7"/>
    <w:rsid w:val="00737E4F"/>
    <w:rsid w:val="0074020D"/>
    <w:rsid w:val="00741247"/>
    <w:rsid w:val="007412F5"/>
    <w:rsid w:val="00741825"/>
    <w:rsid w:val="00741C0B"/>
    <w:rsid w:val="0074246B"/>
    <w:rsid w:val="00742AEB"/>
    <w:rsid w:val="00742B64"/>
    <w:rsid w:val="0074355F"/>
    <w:rsid w:val="007439B9"/>
    <w:rsid w:val="00743A7B"/>
    <w:rsid w:val="0074547F"/>
    <w:rsid w:val="0074581E"/>
    <w:rsid w:val="00745AFC"/>
    <w:rsid w:val="00745C45"/>
    <w:rsid w:val="0074618A"/>
    <w:rsid w:val="007464FB"/>
    <w:rsid w:val="00746A04"/>
    <w:rsid w:val="00746F35"/>
    <w:rsid w:val="00747046"/>
    <w:rsid w:val="00747399"/>
    <w:rsid w:val="00750E33"/>
    <w:rsid w:val="007511CC"/>
    <w:rsid w:val="00751BC3"/>
    <w:rsid w:val="00751C9F"/>
    <w:rsid w:val="0075229B"/>
    <w:rsid w:val="00752BC5"/>
    <w:rsid w:val="00752E18"/>
    <w:rsid w:val="00753D8E"/>
    <w:rsid w:val="00754BC8"/>
    <w:rsid w:val="007558DF"/>
    <w:rsid w:val="00755B0C"/>
    <w:rsid w:val="00755C04"/>
    <w:rsid w:val="00755E12"/>
    <w:rsid w:val="007562B1"/>
    <w:rsid w:val="0075668E"/>
    <w:rsid w:val="00756DFB"/>
    <w:rsid w:val="00757241"/>
    <w:rsid w:val="007609AD"/>
    <w:rsid w:val="0076259D"/>
    <w:rsid w:val="007625B0"/>
    <w:rsid w:val="00762D83"/>
    <w:rsid w:val="007631B1"/>
    <w:rsid w:val="0076348A"/>
    <w:rsid w:val="00763A2A"/>
    <w:rsid w:val="007644EE"/>
    <w:rsid w:val="00764E13"/>
    <w:rsid w:val="0076779B"/>
    <w:rsid w:val="007704D4"/>
    <w:rsid w:val="007709ED"/>
    <w:rsid w:val="00770B5B"/>
    <w:rsid w:val="00774945"/>
    <w:rsid w:val="007758C0"/>
    <w:rsid w:val="007769D9"/>
    <w:rsid w:val="00776BCF"/>
    <w:rsid w:val="00780084"/>
    <w:rsid w:val="00781203"/>
    <w:rsid w:val="00781826"/>
    <w:rsid w:val="007826F4"/>
    <w:rsid w:val="0078271B"/>
    <w:rsid w:val="00782949"/>
    <w:rsid w:val="00783D43"/>
    <w:rsid w:val="007844FC"/>
    <w:rsid w:val="007856D0"/>
    <w:rsid w:val="00786213"/>
    <w:rsid w:val="00786526"/>
    <w:rsid w:val="00791035"/>
    <w:rsid w:val="00791412"/>
    <w:rsid w:val="00792893"/>
    <w:rsid w:val="00792A20"/>
    <w:rsid w:val="0079356F"/>
    <w:rsid w:val="00793589"/>
    <w:rsid w:val="0079381A"/>
    <w:rsid w:val="007944FD"/>
    <w:rsid w:val="00796424"/>
    <w:rsid w:val="0079747E"/>
    <w:rsid w:val="0079748B"/>
    <w:rsid w:val="00797CAA"/>
    <w:rsid w:val="00797D74"/>
    <w:rsid w:val="007A0622"/>
    <w:rsid w:val="007A0A61"/>
    <w:rsid w:val="007A164B"/>
    <w:rsid w:val="007A1DE5"/>
    <w:rsid w:val="007A210E"/>
    <w:rsid w:val="007A38A2"/>
    <w:rsid w:val="007A3F7A"/>
    <w:rsid w:val="007A4EEB"/>
    <w:rsid w:val="007A587B"/>
    <w:rsid w:val="007A6367"/>
    <w:rsid w:val="007A66D5"/>
    <w:rsid w:val="007A71AD"/>
    <w:rsid w:val="007A7367"/>
    <w:rsid w:val="007A7FD6"/>
    <w:rsid w:val="007B1A25"/>
    <w:rsid w:val="007B1B08"/>
    <w:rsid w:val="007B203D"/>
    <w:rsid w:val="007B2548"/>
    <w:rsid w:val="007B27B2"/>
    <w:rsid w:val="007B3E2A"/>
    <w:rsid w:val="007B42F7"/>
    <w:rsid w:val="007B4317"/>
    <w:rsid w:val="007B4702"/>
    <w:rsid w:val="007B4D16"/>
    <w:rsid w:val="007B512F"/>
    <w:rsid w:val="007B628E"/>
    <w:rsid w:val="007B6E03"/>
    <w:rsid w:val="007B6F21"/>
    <w:rsid w:val="007C03A3"/>
    <w:rsid w:val="007C06EE"/>
    <w:rsid w:val="007C080F"/>
    <w:rsid w:val="007C1518"/>
    <w:rsid w:val="007C16B9"/>
    <w:rsid w:val="007C198C"/>
    <w:rsid w:val="007C2362"/>
    <w:rsid w:val="007C2D9D"/>
    <w:rsid w:val="007C2F11"/>
    <w:rsid w:val="007C31AF"/>
    <w:rsid w:val="007C3D2F"/>
    <w:rsid w:val="007C3EBA"/>
    <w:rsid w:val="007C40B4"/>
    <w:rsid w:val="007C59C1"/>
    <w:rsid w:val="007C5CD3"/>
    <w:rsid w:val="007C5EA2"/>
    <w:rsid w:val="007C63F5"/>
    <w:rsid w:val="007C6E02"/>
    <w:rsid w:val="007D0981"/>
    <w:rsid w:val="007D242B"/>
    <w:rsid w:val="007D2804"/>
    <w:rsid w:val="007D37C4"/>
    <w:rsid w:val="007D4D8F"/>
    <w:rsid w:val="007D5EBB"/>
    <w:rsid w:val="007D693A"/>
    <w:rsid w:val="007E0A79"/>
    <w:rsid w:val="007E16D5"/>
    <w:rsid w:val="007E1FDD"/>
    <w:rsid w:val="007E3700"/>
    <w:rsid w:val="007E39C5"/>
    <w:rsid w:val="007E46CE"/>
    <w:rsid w:val="007E4855"/>
    <w:rsid w:val="007E4A94"/>
    <w:rsid w:val="007E5117"/>
    <w:rsid w:val="007E5755"/>
    <w:rsid w:val="007E5956"/>
    <w:rsid w:val="007E5BFE"/>
    <w:rsid w:val="007E5DF0"/>
    <w:rsid w:val="007E606D"/>
    <w:rsid w:val="007E6487"/>
    <w:rsid w:val="007E657B"/>
    <w:rsid w:val="007E71EF"/>
    <w:rsid w:val="007F0227"/>
    <w:rsid w:val="007F06C5"/>
    <w:rsid w:val="007F0B9F"/>
    <w:rsid w:val="007F0DC4"/>
    <w:rsid w:val="007F1212"/>
    <w:rsid w:val="007F1744"/>
    <w:rsid w:val="007F38F6"/>
    <w:rsid w:val="007F3A24"/>
    <w:rsid w:val="007F3BEC"/>
    <w:rsid w:val="007F48EF"/>
    <w:rsid w:val="007F4BDB"/>
    <w:rsid w:val="007F5267"/>
    <w:rsid w:val="007F5C65"/>
    <w:rsid w:val="007F5C77"/>
    <w:rsid w:val="007F60D7"/>
    <w:rsid w:val="007F7EF8"/>
    <w:rsid w:val="00801463"/>
    <w:rsid w:val="00802EE1"/>
    <w:rsid w:val="00803497"/>
    <w:rsid w:val="00803D82"/>
    <w:rsid w:val="00804C82"/>
    <w:rsid w:val="00805174"/>
    <w:rsid w:val="00805279"/>
    <w:rsid w:val="00805644"/>
    <w:rsid w:val="00805882"/>
    <w:rsid w:val="00805A3F"/>
    <w:rsid w:val="008065D2"/>
    <w:rsid w:val="008074CB"/>
    <w:rsid w:val="00807C1D"/>
    <w:rsid w:val="008128A2"/>
    <w:rsid w:val="008132A3"/>
    <w:rsid w:val="0081428E"/>
    <w:rsid w:val="008156C1"/>
    <w:rsid w:val="00815F75"/>
    <w:rsid w:val="008162FF"/>
    <w:rsid w:val="00816372"/>
    <w:rsid w:val="008164E1"/>
    <w:rsid w:val="00816FF5"/>
    <w:rsid w:val="00820809"/>
    <w:rsid w:val="008209F9"/>
    <w:rsid w:val="00820F51"/>
    <w:rsid w:val="008214FA"/>
    <w:rsid w:val="00823AAD"/>
    <w:rsid w:val="00824D8E"/>
    <w:rsid w:val="008273F6"/>
    <w:rsid w:val="00832CD6"/>
    <w:rsid w:val="00833321"/>
    <w:rsid w:val="0083352D"/>
    <w:rsid w:val="0083362A"/>
    <w:rsid w:val="00833F78"/>
    <w:rsid w:val="00834140"/>
    <w:rsid w:val="008344B8"/>
    <w:rsid w:val="0083491E"/>
    <w:rsid w:val="00834991"/>
    <w:rsid w:val="0083549F"/>
    <w:rsid w:val="008357F8"/>
    <w:rsid w:val="00835B2D"/>
    <w:rsid w:val="00836466"/>
    <w:rsid w:val="0084058E"/>
    <w:rsid w:val="0084080F"/>
    <w:rsid w:val="00840A61"/>
    <w:rsid w:val="008411AF"/>
    <w:rsid w:val="00841616"/>
    <w:rsid w:val="0084226A"/>
    <w:rsid w:val="00842C19"/>
    <w:rsid w:val="00842FE6"/>
    <w:rsid w:val="00843E02"/>
    <w:rsid w:val="0084420D"/>
    <w:rsid w:val="008449CD"/>
    <w:rsid w:val="00844D0B"/>
    <w:rsid w:val="00844EA1"/>
    <w:rsid w:val="008466B3"/>
    <w:rsid w:val="008507FE"/>
    <w:rsid w:val="00851520"/>
    <w:rsid w:val="00851527"/>
    <w:rsid w:val="008517CC"/>
    <w:rsid w:val="00851C7F"/>
    <w:rsid w:val="00852067"/>
    <w:rsid w:val="00852F3C"/>
    <w:rsid w:val="00853074"/>
    <w:rsid w:val="008534EF"/>
    <w:rsid w:val="0085365E"/>
    <w:rsid w:val="00854B58"/>
    <w:rsid w:val="00855BF6"/>
    <w:rsid w:val="00856409"/>
    <w:rsid w:val="00856705"/>
    <w:rsid w:val="0085754E"/>
    <w:rsid w:val="008578AD"/>
    <w:rsid w:val="00857CEC"/>
    <w:rsid w:val="00860D6D"/>
    <w:rsid w:val="00860DE7"/>
    <w:rsid w:val="00860FA2"/>
    <w:rsid w:val="008612C9"/>
    <w:rsid w:val="00861577"/>
    <w:rsid w:val="00861E51"/>
    <w:rsid w:val="00862158"/>
    <w:rsid w:val="00862E3E"/>
    <w:rsid w:val="00862FF0"/>
    <w:rsid w:val="008631AD"/>
    <w:rsid w:val="0086358A"/>
    <w:rsid w:val="00863A73"/>
    <w:rsid w:val="00864CFF"/>
    <w:rsid w:val="00864FB3"/>
    <w:rsid w:val="00865302"/>
    <w:rsid w:val="008653FB"/>
    <w:rsid w:val="008669C9"/>
    <w:rsid w:val="00866A8A"/>
    <w:rsid w:val="00867143"/>
    <w:rsid w:val="008673F3"/>
    <w:rsid w:val="00867A9C"/>
    <w:rsid w:val="008700C0"/>
    <w:rsid w:val="00871929"/>
    <w:rsid w:val="00871D5D"/>
    <w:rsid w:val="0087233A"/>
    <w:rsid w:val="00872DA2"/>
    <w:rsid w:val="008735B4"/>
    <w:rsid w:val="00873E61"/>
    <w:rsid w:val="008749FE"/>
    <w:rsid w:val="00875185"/>
    <w:rsid w:val="00875213"/>
    <w:rsid w:val="00875423"/>
    <w:rsid w:val="00875ECC"/>
    <w:rsid w:val="00875EE7"/>
    <w:rsid w:val="00875F48"/>
    <w:rsid w:val="008760BE"/>
    <w:rsid w:val="00876508"/>
    <w:rsid w:val="00877087"/>
    <w:rsid w:val="008775CE"/>
    <w:rsid w:val="008777AD"/>
    <w:rsid w:val="00877DF3"/>
    <w:rsid w:val="00880AAC"/>
    <w:rsid w:val="00881175"/>
    <w:rsid w:val="00881778"/>
    <w:rsid w:val="008819AD"/>
    <w:rsid w:val="00882226"/>
    <w:rsid w:val="0088289D"/>
    <w:rsid w:val="00882C2D"/>
    <w:rsid w:val="00882DF1"/>
    <w:rsid w:val="00883D43"/>
    <w:rsid w:val="00883EE0"/>
    <w:rsid w:val="00883F58"/>
    <w:rsid w:val="00885FAD"/>
    <w:rsid w:val="0088667D"/>
    <w:rsid w:val="008870B9"/>
    <w:rsid w:val="00890C97"/>
    <w:rsid w:val="0089200C"/>
    <w:rsid w:val="00892062"/>
    <w:rsid w:val="008924CD"/>
    <w:rsid w:val="008944FD"/>
    <w:rsid w:val="00894C01"/>
    <w:rsid w:val="00895BFF"/>
    <w:rsid w:val="00897090"/>
    <w:rsid w:val="008971B6"/>
    <w:rsid w:val="00897439"/>
    <w:rsid w:val="0089749F"/>
    <w:rsid w:val="00897AAA"/>
    <w:rsid w:val="008A0103"/>
    <w:rsid w:val="008A0810"/>
    <w:rsid w:val="008A0E21"/>
    <w:rsid w:val="008A1318"/>
    <w:rsid w:val="008A1793"/>
    <w:rsid w:val="008A2062"/>
    <w:rsid w:val="008A3EF6"/>
    <w:rsid w:val="008A42CE"/>
    <w:rsid w:val="008A478F"/>
    <w:rsid w:val="008A59C1"/>
    <w:rsid w:val="008A5A9F"/>
    <w:rsid w:val="008A5B30"/>
    <w:rsid w:val="008A6168"/>
    <w:rsid w:val="008A6BE7"/>
    <w:rsid w:val="008A7545"/>
    <w:rsid w:val="008A757A"/>
    <w:rsid w:val="008A761A"/>
    <w:rsid w:val="008A7CE3"/>
    <w:rsid w:val="008B0A5F"/>
    <w:rsid w:val="008B0C28"/>
    <w:rsid w:val="008B0DA6"/>
    <w:rsid w:val="008B0F82"/>
    <w:rsid w:val="008B123D"/>
    <w:rsid w:val="008B13EE"/>
    <w:rsid w:val="008B29A8"/>
    <w:rsid w:val="008B2EDB"/>
    <w:rsid w:val="008B3B2E"/>
    <w:rsid w:val="008B4D87"/>
    <w:rsid w:val="008B53D7"/>
    <w:rsid w:val="008B6173"/>
    <w:rsid w:val="008B623F"/>
    <w:rsid w:val="008B658B"/>
    <w:rsid w:val="008B6D1F"/>
    <w:rsid w:val="008C0E45"/>
    <w:rsid w:val="008C0FC8"/>
    <w:rsid w:val="008C1462"/>
    <w:rsid w:val="008C149C"/>
    <w:rsid w:val="008C1A2B"/>
    <w:rsid w:val="008C209C"/>
    <w:rsid w:val="008C20CE"/>
    <w:rsid w:val="008C2A32"/>
    <w:rsid w:val="008C2D8B"/>
    <w:rsid w:val="008C311C"/>
    <w:rsid w:val="008C529E"/>
    <w:rsid w:val="008C564F"/>
    <w:rsid w:val="008C57BC"/>
    <w:rsid w:val="008C5F08"/>
    <w:rsid w:val="008C5F68"/>
    <w:rsid w:val="008C6198"/>
    <w:rsid w:val="008C676C"/>
    <w:rsid w:val="008C70C9"/>
    <w:rsid w:val="008C7E0F"/>
    <w:rsid w:val="008C7F05"/>
    <w:rsid w:val="008D014A"/>
    <w:rsid w:val="008D0981"/>
    <w:rsid w:val="008D0BE5"/>
    <w:rsid w:val="008D0D6E"/>
    <w:rsid w:val="008D2112"/>
    <w:rsid w:val="008D289C"/>
    <w:rsid w:val="008D2D33"/>
    <w:rsid w:val="008D2DE7"/>
    <w:rsid w:val="008D339B"/>
    <w:rsid w:val="008D42E4"/>
    <w:rsid w:val="008D5F6B"/>
    <w:rsid w:val="008D6741"/>
    <w:rsid w:val="008D6956"/>
    <w:rsid w:val="008D70A3"/>
    <w:rsid w:val="008D75F2"/>
    <w:rsid w:val="008D7FC8"/>
    <w:rsid w:val="008E0EAF"/>
    <w:rsid w:val="008E1693"/>
    <w:rsid w:val="008E1992"/>
    <w:rsid w:val="008E2DBE"/>
    <w:rsid w:val="008E35DC"/>
    <w:rsid w:val="008E4282"/>
    <w:rsid w:val="008E54C5"/>
    <w:rsid w:val="008E58E0"/>
    <w:rsid w:val="008E5A80"/>
    <w:rsid w:val="008E6F5B"/>
    <w:rsid w:val="008E711B"/>
    <w:rsid w:val="008E758F"/>
    <w:rsid w:val="008E7BDD"/>
    <w:rsid w:val="008F0181"/>
    <w:rsid w:val="008F03C0"/>
    <w:rsid w:val="008F0976"/>
    <w:rsid w:val="008F0E91"/>
    <w:rsid w:val="008F1EA8"/>
    <w:rsid w:val="008F26DA"/>
    <w:rsid w:val="008F3198"/>
    <w:rsid w:val="008F76CA"/>
    <w:rsid w:val="0090033B"/>
    <w:rsid w:val="009006FB"/>
    <w:rsid w:val="009008D9"/>
    <w:rsid w:val="009019B8"/>
    <w:rsid w:val="00901B72"/>
    <w:rsid w:val="00901E22"/>
    <w:rsid w:val="00901EBE"/>
    <w:rsid w:val="0090209F"/>
    <w:rsid w:val="009025CD"/>
    <w:rsid w:val="0090303E"/>
    <w:rsid w:val="009033B7"/>
    <w:rsid w:val="00903A60"/>
    <w:rsid w:val="00904480"/>
    <w:rsid w:val="00904EF5"/>
    <w:rsid w:val="00905B1C"/>
    <w:rsid w:val="00905C23"/>
    <w:rsid w:val="00906050"/>
    <w:rsid w:val="00906EED"/>
    <w:rsid w:val="009071B4"/>
    <w:rsid w:val="00907B9F"/>
    <w:rsid w:val="00910161"/>
    <w:rsid w:val="00910274"/>
    <w:rsid w:val="00910359"/>
    <w:rsid w:val="00910750"/>
    <w:rsid w:val="00910E16"/>
    <w:rsid w:val="00912AE3"/>
    <w:rsid w:val="00912DE4"/>
    <w:rsid w:val="009137E5"/>
    <w:rsid w:val="00913D77"/>
    <w:rsid w:val="00914180"/>
    <w:rsid w:val="009145F5"/>
    <w:rsid w:val="00915398"/>
    <w:rsid w:val="009154B1"/>
    <w:rsid w:val="00915654"/>
    <w:rsid w:val="0091706F"/>
    <w:rsid w:val="009178EE"/>
    <w:rsid w:val="00917975"/>
    <w:rsid w:val="00917DAF"/>
    <w:rsid w:val="009200CB"/>
    <w:rsid w:val="00920964"/>
    <w:rsid w:val="00920E0A"/>
    <w:rsid w:val="00920FFF"/>
    <w:rsid w:val="00922327"/>
    <w:rsid w:val="0092420A"/>
    <w:rsid w:val="00925DD0"/>
    <w:rsid w:val="00926329"/>
    <w:rsid w:val="00926891"/>
    <w:rsid w:val="00926D00"/>
    <w:rsid w:val="009272B5"/>
    <w:rsid w:val="00930C7F"/>
    <w:rsid w:val="00930D31"/>
    <w:rsid w:val="00930E00"/>
    <w:rsid w:val="00931677"/>
    <w:rsid w:val="00932453"/>
    <w:rsid w:val="00933858"/>
    <w:rsid w:val="009338CE"/>
    <w:rsid w:val="009339F7"/>
    <w:rsid w:val="0093488E"/>
    <w:rsid w:val="00935D2B"/>
    <w:rsid w:val="009367D1"/>
    <w:rsid w:val="009368ED"/>
    <w:rsid w:val="00936D86"/>
    <w:rsid w:val="009379A0"/>
    <w:rsid w:val="00937AEA"/>
    <w:rsid w:val="00937CB2"/>
    <w:rsid w:val="00940687"/>
    <w:rsid w:val="009416D5"/>
    <w:rsid w:val="009417C3"/>
    <w:rsid w:val="0094203D"/>
    <w:rsid w:val="00942101"/>
    <w:rsid w:val="00942C05"/>
    <w:rsid w:val="00943299"/>
    <w:rsid w:val="009432D2"/>
    <w:rsid w:val="009433F5"/>
    <w:rsid w:val="00943688"/>
    <w:rsid w:val="009436A6"/>
    <w:rsid w:val="00943C36"/>
    <w:rsid w:val="00945377"/>
    <w:rsid w:val="009471C7"/>
    <w:rsid w:val="0094791E"/>
    <w:rsid w:val="0095030A"/>
    <w:rsid w:val="00950BB2"/>
    <w:rsid w:val="00950D08"/>
    <w:rsid w:val="00950F53"/>
    <w:rsid w:val="00952894"/>
    <w:rsid w:val="00953157"/>
    <w:rsid w:val="0095347A"/>
    <w:rsid w:val="00953551"/>
    <w:rsid w:val="0095375C"/>
    <w:rsid w:val="009550E7"/>
    <w:rsid w:val="0095579A"/>
    <w:rsid w:val="0095581F"/>
    <w:rsid w:val="009558B3"/>
    <w:rsid w:val="00955C71"/>
    <w:rsid w:val="00955D22"/>
    <w:rsid w:val="009563BF"/>
    <w:rsid w:val="00956674"/>
    <w:rsid w:val="00956710"/>
    <w:rsid w:val="00957032"/>
    <w:rsid w:val="009572C9"/>
    <w:rsid w:val="009578BD"/>
    <w:rsid w:val="00957B42"/>
    <w:rsid w:val="00960064"/>
    <w:rsid w:val="00960DAD"/>
    <w:rsid w:val="00961238"/>
    <w:rsid w:val="0096162C"/>
    <w:rsid w:val="00961786"/>
    <w:rsid w:val="00962180"/>
    <w:rsid w:val="00962C7D"/>
    <w:rsid w:val="00964460"/>
    <w:rsid w:val="00964B89"/>
    <w:rsid w:val="00965481"/>
    <w:rsid w:val="00966A1C"/>
    <w:rsid w:val="0097078E"/>
    <w:rsid w:val="00970931"/>
    <w:rsid w:val="00970E7D"/>
    <w:rsid w:val="00971178"/>
    <w:rsid w:val="00971540"/>
    <w:rsid w:val="00971612"/>
    <w:rsid w:val="00971770"/>
    <w:rsid w:val="00971964"/>
    <w:rsid w:val="009733A3"/>
    <w:rsid w:val="00974583"/>
    <w:rsid w:val="009747B5"/>
    <w:rsid w:val="00974E04"/>
    <w:rsid w:val="009768A6"/>
    <w:rsid w:val="00976ECF"/>
    <w:rsid w:val="00976EDA"/>
    <w:rsid w:val="00977125"/>
    <w:rsid w:val="009776DD"/>
    <w:rsid w:val="00980251"/>
    <w:rsid w:val="009806B7"/>
    <w:rsid w:val="00980AB8"/>
    <w:rsid w:val="0098101F"/>
    <w:rsid w:val="00981021"/>
    <w:rsid w:val="00981085"/>
    <w:rsid w:val="00981D76"/>
    <w:rsid w:val="009832CB"/>
    <w:rsid w:val="00983C25"/>
    <w:rsid w:val="00983E26"/>
    <w:rsid w:val="009841BF"/>
    <w:rsid w:val="00984331"/>
    <w:rsid w:val="00984918"/>
    <w:rsid w:val="00985731"/>
    <w:rsid w:val="00986BDD"/>
    <w:rsid w:val="00986C07"/>
    <w:rsid w:val="00987E65"/>
    <w:rsid w:val="0099182F"/>
    <w:rsid w:val="00991AA3"/>
    <w:rsid w:val="00991C2B"/>
    <w:rsid w:val="00991FFF"/>
    <w:rsid w:val="009929CF"/>
    <w:rsid w:val="00993B99"/>
    <w:rsid w:val="00994742"/>
    <w:rsid w:val="00994E56"/>
    <w:rsid w:val="00996357"/>
    <w:rsid w:val="00996CE9"/>
    <w:rsid w:val="00997AAA"/>
    <w:rsid w:val="00997E9E"/>
    <w:rsid w:val="009A00EB"/>
    <w:rsid w:val="009A036A"/>
    <w:rsid w:val="009A0E92"/>
    <w:rsid w:val="009A1C75"/>
    <w:rsid w:val="009A57EE"/>
    <w:rsid w:val="009A63EF"/>
    <w:rsid w:val="009A6459"/>
    <w:rsid w:val="009A7A3B"/>
    <w:rsid w:val="009B011D"/>
    <w:rsid w:val="009B07BA"/>
    <w:rsid w:val="009B0BC1"/>
    <w:rsid w:val="009B0E1E"/>
    <w:rsid w:val="009B17A4"/>
    <w:rsid w:val="009B1914"/>
    <w:rsid w:val="009B1EDA"/>
    <w:rsid w:val="009B3C63"/>
    <w:rsid w:val="009B44AC"/>
    <w:rsid w:val="009B4F11"/>
    <w:rsid w:val="009B5341"/>
    <w:rsid w:val="009B5913"/>
    <w:rsid w:val="009B6A6B"/>
    <w:rsid w:val="009C02AF"/>
    <w:rsid w:val="009C1503"/>
    <w:rsid w:val="009C1D6C"/>
    <w:rsid w:val="009C37C0"/>
    <w:rsid w:val="009C4E37"/>
    <w:rsid w:val="009C51F5"/>
    <w:rsid w:val="009C53B2"/>
    <w:rsid w:val="009C5450"/>
    <w:rsid w:val="009C6823"/>
    <w:rsid w:val="009C6A31"/>
    <w:rsid w:val="009C7178"/>
    <w:rsid w:val="009C76AE"/>
    <w:rsid w:val="009D0483"/>
    <w:rsid w:val="009D0A29"/>
    <w:rsid w:val="009D175B"/>
    <w:rsid w:val="009D2206"/>
    <w:rsid w:val="009D2A90"/>
    <w:rsid w:val="009D2D32"/>
    <w:rsid w:val="009D3A76"/>
    <w:rsid w:val="009D43C3"/>
    <w:rsid w:val="009D711C"/>
    <w:rsid w:val="009D71D8"/>
    <w:rsid w:val="009E15A4"/>
    <w:rsid w:val="009E1D70"/>
    <w:rsid w:val="009E2748"/>
    <w:rsid w:val="009E2FCE"/>
    <w:rsid w:val="009E3A33"/>
    <w:rsid w:val="009E4AEB"/>
    <w:rsid w:val="009E5AAF"/>
    <w:rsid w:val="009E5D16"/>
    <w:rsid w:val="009E6048"/>
    <w:rsid w:val="009E7E31"/>
    <w:rsid w:val="009E7F75"/>
    <w:rsid w:val="009F04F3"/>
    <w:rsid w:val="009F0E1D"/>
    <w:rsid w:val="009F0ED4"/>
    <w:rsid w:val="009F1318"/>
    <w:rsid w:val="009F1538"/>
    <w:rsid w:val="009F2F2C"/>
    <w:rsid w:val="009F383D"/>
    <w:rsid w:val="009F3DAA"/>
    <w:rsid w:val="009F3F3F"/>
    <w:rsid w:val="009F4AD0"/>
    <w:rsid w:val="009F4DA0"/>
    <w:rsid w:val="009F5207"/>
    <w:rsid w:val="009F58C6"/>
    <w:rsid w:val="009F5966"/>
    <w:rsid w:val="009F59D7"/>
    <w:rsid w:val="009F5F2E"/>
    <w:rsid w:val="009F6437"/>
    <w:rsid w:val="009F6C5C"/>
    <w:rsid w:val="009F79FE"/>
    <w:rsid w:val="009F7B98"/>
    <w:rsid w:val="009F7F31"/>
    <w:rsid w:val="009F7F5E"/>
    <w:rsid w:val="00A0007B"/>
    <w:rsid w:val="00A00753"/>
    <w:rsid w:val="00A00E7E"/>
    <w:rsid w:val="00A0258A"/>
    <w:rsid w:val="00A02AE9"/>
    <w:rsid w:val="00A02FC7"/>
    <w:rsid w:val="00A0368B"/>
    <w:rsid w:val="00A048DE"/>
    <w:rsid w:val="00A049CD"/>
    <w:rsid w:val="00A04E4D"/>
    <w:rsid w:val="00A04E5C"/>
    <w:rsid w:val="00A05742"/>
    <w:rsid w:val="00A058A9"/>
    <w:rsid w:val="00A06813"/>
    <w:rsid w:val="00A07B1E"/>
    <w:rsid w:val="00A1028D"/>
    <w:rsid w:val="00A107AE"/>
    <w:rsid w:val="00A11F9E"/>
    <w:rsid w:val="00A1518A"/>
    <w:rsid w:val="00A152C4"/>
    <w:rsid w:val="00A15C4F"/>
    <w:rsid w:val="00A15F52"/>
    <w:rsid w:val="00A1657F"/>
    <w:rsid w:val="00A1668F"/>
    <w:rsid w:val="00A169A6"/>
    <w:rsid w:val="00A17B3F"/>
    <w:rsid w:val="00A2097F"/>
    <w:rsid w:val="00A20B4D"/>
    <w:rsid w:val="00A20FB1"/>
    <w:rsid w:val="00A2126D"/>
    <w:rsid w:val="00A2179B"/>
    <w:rsid w:val="00A22700"/>
    <w:rsid w:val="00A22A67"/>
    <w:rsid w:val="00A23973"/>
    <w:rsid w:val="00A23A9D"/>
    <w:rsid w:val="00A24080"/>
    <w:rsid w:val="00A2492F"/>
    <w:rsid w:val="00A24C86"/>
    <w:rsid w:val="00A24CAB"/>
    <w:rsid w:val="00A24E48"/>
    <w:rsid w:val="00A258A9"/>
    <w:rsid w:val="00A26496"/>
    <w:rsid w:val="00A2706D"/>
    <w:rsid w:val="00A30017"/>
    <w:rsid w:val="00A30525"/>
    <w:rsid w:val="00A305C2"/>
    <w:rsid w:val="00A31DF5"/>
    <w:rsid w:val="00A32C93"/>
    <w:rsid w:val="00A3366C"/>
    <w:rsid w:val="00A338DB"/>
    <w:rsid w:val="00A33F02"/>
    <w:rsid w:val="00A34113"/>
    <w:rsid w:val="00A35597"/>
    <w:rsid w:val="00A3652E"/>
    <w:rsid w:val="00A37195"/>
    <w:rsid w:val="00A3792C"/>
    <w:rsid w:val="00A37CD4"/>
    <w:rsid w:val="00A402A7"/>
    <w:rsid w:val="00A406D5"/>
    <w:rsid w:val="00A40D5A"/>
    <w:rsid w:val="00A416BB"/>
    <w:rsid w:val="00A41B74"/>
    <w:rsid w:val="00A41CFD"/>
    <w:rsid w:val="00A42907"/>
    <w:rsid w:val="00A45CA5"/>
    <w:rsid w:val="00A45DD1"/>
    <w:rsid w:val="00A47AF1"/>
    <w:rsid w:val="00A50434"/>
    <w:rsid w:val="00A50F21"/>
    <w:rsid w:val="00A51E74"/>
    <w:rsid w:val="00A52249"/>
    <w:rsid w:val="00A52478"/>
    <w:rsid w:val="00A54AE9"/>
    <w:rsid w:val="00A54B9F"/>
    <w:rsid w:val="00A553B1"/>
    <w:rsid w:val="00A557BC"/>
    <w:rsid w:val="00A5621E"/>
    <w:rsid w:val="00A56AAE"/>
    <w:rsid w:val="00A578F1"/>
    <w:rsid w:val="00A57FA9"/>
    <w:rsid w:val="00A6002A"/>
    <w:rsid w:val="00A60809"/>
    <w:rsid w:val="00A6178D"/>
    <w:rsid w:val="00A619C5"/>
    <w:rsid w:val="00A62C02"/>
    <w:rsid w:val="00A63AB8"/>
    <w:rsid w:val="00A63B14"/>
    <w:rsid w:val="00A6417C"/>
    <w:rsid w:val="00A64288"/>
    <w:rsid w:val="00A64AA5"/>
    <w:rsid w:val="00A64DC9"/>
    <w:rsid w:val="00A64DD2"/>
    <w:rsid w:val="00A65B56"/>
    <w:rsid w:val="00A664E8"/>
    <w:rsid w:val="00A66B07"/>
    <w:rsid w:val="00A66D16"/>
    <w:rsid w:val="00A66EA4"/>
    <w:rsid w:val="00A66FD6"/>
    <w:rsid w:val="00A67BA7"/>
    <w:rsid w:val="00A67EAF"/>
    <w:rsid w:val="00A70871"/>
    <w:rsid w:val="00A70B4C"/>
    <w:rsid w:val="00A70D28"/>
    <w:rsid w:val="00A70E0A"/>
    <w:rsid w:val="00A71A0C"/>
    <w:rsid w:val="00A71FEE"/>
    <w:rsid w:val="00A72C1C"/>
    <w:rsid w:val="00A72C34"/>
    <w:rsid w:val="00A72FAD"/>
    <w:rsid w:val="00A7326C"/>
    <w:rsid w:val="00A7422C"/>
    <w:rsid w:val="00A74764"/>
    <w:rsid w:val="00A75628"/>
    <w:rsid w:val="00A75EB9"/>
    <w:rsid w:val="00A7708A"/>
    <w:rsid w:val="00A777B8"/>
    <w:rsid w:val="00A77E81"/>
    <w:rsid w:val="00A80A6E"/>
    <w:rsid w:val="00A80CA6"/>
    <w:rsid w:val="00A81A77"/>
    <w:rsid w:val="00A81BC2"/>
    <w:rsid w:val="00A8202A"/>
    <w:rsid w:val="00A82416"/>
    <w:rsid w:val="00A82B62"/>
    <w:rsid w:val="00A82D99"/>
    <w:rsid w:val="00A84A98"/>
    <w:rsid w:val="00A84BD5"/>
    <w:rsid w:val="00A8581F"/>
    <w:rsid w:val="00A85C8F"/>
    <w:rsid w:val="00A86AE5"/>
    <w:rsid w:val="00A86BA8"/>
    <w:rsid w:val="00A86C6C"/>
    <w:rsid w:val="00A86FE0"/>
    <w:rsid w:val="00A873A5"/>
    <w:rsid w:val="00A874AB"/>
    <w:rsid w:val="00A87948"/>
    <w:rsid w:val="00A907CA"/>
    <w:rsid w:val="00A907CF"/>
    <w:rsid w:val="00A908BB"/>
    <w:rsid w:val="00A909F9"/>
    <w:rsid w:val="00A92200"/>
    <w:rsid w:val="00A9267E"/>
    <w:rsid w:val="00A92E8C"/>
    <w:rsid w:val="00A9358A"/>
    <w:rsid w:val="00A93679"/>
    <w:rsid w:val="00A937A5"/>
    <w:rsid w:val="00A937D7"/>
    <w:rsid w:val="00A93D92"/>
    <w:rsid w:val="00A94D74"/>
    <w:rsid w:val="00A95602"/>
    <w:rsid w:val="00A95B8F"/>
    <w:rsid w:val="00A96365"/>
    <w:rsid w:val="00A966E9"/>
    <w:rsid w:val="00A96A23"/>
    <w:rsid w:val="00A971E6"/>
    <w:rsid w:val="00A975CC"/>
    <w:rsid w:val="00A97DBE"/>
    <w:rsid w:val="00AA10A4"/>
    <w:rsid w:val="00AA13F8"/>
    <w:rsid w:val="00AA2518"/>
    <w:rsid w:val="00AA295A"/>
    <w:rsid w:val="00AA3504"/>
    <w:rsid w:val="00AA392F"/>
    <w:rsid w:val="00AA3C3C"/>
    <w:rsid w:val="00AA4361"/>
    <w:rsid w:val="00AA5CD3"/>
    <w:rsid w:val="00AA64B4"/>
    <w:rsid w:val="00AA6867"/>
    <w:rsid w:val="00AA6C6D"/>
    <w:rsid w:val="00AB0481"/>
    <w:rsid w:val="00AB052E"/>
    <w:rsid w:val="00AB0641"/>
    <w:rsid w:val="00AB0AD2"/>
    <w:rsid w:val="00AB11BE"/>
    <w:rsid w:val="00AB1216"/>
    <w:rsid w:val="00AB1454"/>
    <w:rsid w:val="00AB14D7"/>
    <w:rsid w:val="00AB1E86"/>
    <w:rsid w:val="00AB314A"/>
    <w:rsid w:val="00AB485F"/>
    <w:rsid w:val="00AB57E7"/>
    <w:rsid w:val="00AB5816"/>
    <w:rsid w:val="00AB5A2F"/>
    <w:rsid w:val="00AB63BD"/>
    <w:rsid w:val="00AB6B45"/>
    <w:rsid w:val="00AB7C53"/>
    <w:rsid w:val="00AB7E27"/>
    <w:rsid w:val="00AB7EFC"/>
    <w:rsid w:val="00AC068B"/>
    <w:rsid w:val="00AC0877"/>
    <w:rsid w:val="00AC12A8"/>
    <w:rsid w:val="00AC250A"/>
    <w:rsid w:val="00AC2CA9"/>
    <w:rsid w:val="00AC3159"/>
    <w:rsid w:val="00AC35D2"/>
    <w:rsid w:val="00AC364B"/>
    <w:rsid w:val="00AC5086"/>
    <w:rsid w:val="00AC5EB5"/>
    <w:rsid w:val="00AC6029"/>
    <w:rsid w:val="00AC60D2"/>
    <w:rsid w:val="00AC6BBE"/>
    <w:rsid w:val="00AC6EAA"/>
    <w:rsid w:val="00AC7005"/>
    <w:rsid w:val="00AC7B5E"/>
    <w:rsid w:val="00AD0223"/>
    <w:rsid w:val="00AD0D7A"/>
    <w:rsid w:val="00AD3136"/>
    <w:rsid w:val="00AD33CE"/>
    <w:rsid w:val="00AD3C46"/>
    <w:rsid w:val="00AD3D0E"/>
    <w:rsid w:val="00AD593C"/>
    <w:rsid w:val="00AD5D3A"/>
    <w:rsid w:val="00AD64CE"/>
    <w:rsid w:val="00AD701C"/>
    <w:rsid w:val="00AE0458"/>
    <w:rsid w:val="00AE0B44"/>
    <w:rsid w:val="00AE0D8F"/>
    <w:rsid w:val="00AE0FB6"/>
    <w:rsid w:val="00AE2923"/>
    <w:rsid w:val="00AE45C5"/>
    <w:rsid w:val="00AE4A15"/>
    <w:rsid w:val="00AE4B2D"/>
    <w:rsid w:val="00AE5BEF"/>
    <w:rsid w:val="00AE6A91"/>
    <w:rsid w:val="00AE6F85"/>
    <w:rsid w:val="00AF1DFA"/>
    <w:rsid w:val="00AF216A"/>
    <w:rsid w:val="00AF2394"/>
    <w:rsid w:val="00AF2459"/>
    <w:rsid w:val="00AF254C"/>
    <w:rsid w:val="00AF281F"/>
    <w:rsid w:val="00AF2BDD"/>
    <w:rsid w:val="00AF31D2"/>
    <w:rsid w:val="00AF3471"/>
    <w:rsid w:val="00AF3703"/>
    <w:rsid w:val="00AF3737"/>
    <w:rsid w:val="00AF42CB"/>
    <w:rsid w:val="00AF483B"/>
    <w:rsid w:val="00AF4A26"/>
    <w:rsid w:val="00AF4F17"/>
    <w:rsid w:val="00AF4F46"/>
    <w:rsid w:val="00AF5C5D"/>
    <w:rsid w:val="00AF5F6F"/>
    <w:rsid w:val="00AF66EE"/>
    <w:rsid w:val="00AF6C02"/>
    <w:rsid w:val="00AF7CD7"/>
    <w:rsid w:val="00B000F3"/>
    <w:rsid w:val="00B010C3"/>
    <w:rsid w:val="00B01301"/>
    <w:rsid w:val="00B0274A"/>
    <w:rsid w:val="00B02C7D"/>
    <w:rsid w:val="00B02F43"/>
    <w:rsid w:val="00B03C61"/>
    <w:rsid w:val="00B0402D"/>
    <w:rsid w:val="00B0452B"/>
    <w:rsid w:val="00B045B7"/>
    <w:rsid w:val="00B049E2"/>
    <w:rsid w:val="00B04B61"/>
    <w:rsid w:val="00B0520C"/>
    <w:rsid w:val="00B05280"/>
    <w:rsid w:val="00B059CC"/>
    <w:rsid w:val="00B05F6D"/>
    <w:rsid w:val="00B05FCE"/>
    <w:rsid w:val="00B06106"/>
    <w:rsid w:val="00B06211"/>
    <w:rsid w:val="00B0628B"/>
    <w:rsid w:val="00B062F5"/>
    <w:rsid w:val="00B06380"/>
    <w:rsid w:val="00B06508"/>
    <w:rsid w:val="00B06807"/>
    <w:rsid w:val="00B06941"/>
    <w:rsid w:val="00B06A45"/>
    <w:rsid w:val="00B072D9"/>
    <w:rsid w:val="00B07A33"/>
    <w:rsid w:val="00B10437"/>
    <w:rsid w:val="00B113AF"/>
    <w:rsid w:val="00B134E6"/>
    <w:rsid w:val="00B14B4C"/>
    <w:rsid w:val="00B14C94"/>
    <w:rsid w:val="00B14FA1"/>
    <w:rsid w:val="00B154A5"/>
    <w:rsid w:val="00B1683A"/>
    <w:rsid w:val="00B176D6"/>
    <w:rsid w:val="00B2105C"/>
    <w:rsid w:val="00B2120E"/>
    <w:rsid w:val="00B2137B"/>
    <w:rsid w:val="00B219DB"/>
    <w:rsid w:val="00B225B1"/>
    <w:rsid w:val="00B22790"/>
    <w:rsid w:val="00B22C3B"/>
    <w:rsid w:val="00B231AD"/>
    <w:rsid w:val="00B23400"/>
    <w:rsid w:val="00B234E2"/>
    <w:rsid w:val="00B238F3"/>
    <w:rsid w:val="00B23CD4"/>
    <w:rsid w:val="00B24B48"/>
    <w:rsid w:val="00B24D6C"/>
    <w:rsid w:val="00B24E8E"/>
    <w:rsid w:val="00B2552F"/>
    <w:rsid w:val="00B26176"/>
    <w:rsid w:val="00B31060"/>
    <w:rsid w:val="00B31A07"/>
    <w:rsid w:val="00B3297A"/>
    <w:rsid w:val="00B32F84"/>
    <w:rsid w:val="00B3303C"/>
    <w:rsid w:val="00B33FED"/>
    <w:rsid w:val="00B347DE"/>
    <w:rsid w:val="00B35373"/>
    <w:rsid w:val="00B360D9"/>
    <w:rsid w:val="00B36424"/>
    <w:rsid w:val="00B365E7"/>
    <w:rsid w:val="00B377AC"/>
    <w:rsid w:val="00B37943"/>
    <w:rsid w:val="00B37B41"/>
    <w:rsid w:val="00B40075"/>
    <w:rsid w:val="00B4020D"/>
    <w:rsid w:val="00B41491"/>
    <w:rsid w:val="00B42365"/>
    <w:rsid w:val="00B42F9C"/>
    <w:rsid w:val="00B432F3"/>
    <w:rsid w:val="00B43FDF"/>
    <w:rsid w:val="00B44691"/>
    <w:rsid w:val="00B44B60"/>
    <w:rsid w:val="00B45C0C"/>
    <w:rsid w:val="00B46654"/>
    <w:rsid w:val="00B47720"/>
    <w:rsid w:val="00B501DC"/>
    <w:rsid w:val="00B50491"/>
    <w:rsid w:val="00B522BD"/>
    <w:rsid w:val="00B52A68"/>
    <w:rsid w:val="00B53B26"/>
    <w:rsid w:val="00B53DA1"/>
    <w:rsid w:val="00B53F6E"/>
    <w:rsid w:val="00B5493B"/>
    <w:rsid w:val="00B54FA3"/>
    <w:rsid w:val="00B555D6"/>
    <w:rsid w:val="00B569E2"/>
    <w:rsid w:val="00B56F69"/>
    <w:rsid w:val="00B56FE5"/>
    <w:rsid w:val="00B57758"/>
    <w:rsid w:val="00B57881"/>
    <w:rsid w:val="00B60CE9"/>
    <w:rsid w:val="00B61984"/>
    <w:rsid w:val="00B61A0D"/>
    <w:rsid w:val="00B6279F"/>
    <w:rsid w:val="00B631D7"/>
    <w:rsid w:val="00B644A2"/>
    <w:rsid w:val="00B64BEA"/>
    <w:rsid w:val="00B64F20"/>
    <w:rsid w:val="00B65D96"/>
    <w:rsid w:val="00B6633B"/>
    <w:rsid w:val="00B66460"/>
    <w:rsid w:val="00B6789A"/>
    <w:rsid w:val="00B7017F"/>
    <w:rsid w:val="00B70A52"/>
    <w:rsid w:val="00B7177E"/>
    <w:rsid w:val="00B71993"/>
    <w:rsid w:val="00B719ED"/>
    <w:rsid w:val="00B71A9F"/>
    <w:rsid w:val="00B71CD4"/>
    <w:rsid w:val="00B7229A"/>
    <w:rsid w:val="00B7235A"/>
    <w:rsid w:val="00B724A5"/>
    <w:rsid w:val="00B7314D"/>
    <w:rsid w:val="00B73541"/>
    <w:rsid w:val="00B738A2"/>
    <w:rsid w:val="00B73DDD"/>
    <w:rsid w:val="00B74767"/>
    <w:rsid w:val="00B748B4"/>
    <w:rsid w:val="00B74DC3"/>
    <w:rsid w:val="00B7506A"/>
    <w:rsid w:val="00B7524C"/>
    <w:rsid w:val="00B7594F"/>
    <w:rsid w:val="00B75A87"/>
    <w:rsid w:val="00B760BB"/>
    <w:rsid w:val="00B8020C"/>
    <w:rsid w:val="00B8050F"/>
    <w:rsid w:val="00B80D32"/>
    <w:rsid w:val="00B80D43"/>
    <w:rsid w:val="00B81411"/>
    <w:rsid w:val="00B82E10"/>
    <w:rsid w:val="00B83C22"/>
    <w:rsid w:val="00B8408E"/>
    <w:rsid w:val="00B8414F"/>
    <w:rsid w:val="00B8434E"/>
    <w:rsid w:val="00B84936"/>
    <w:rsid w:val="00B84A79"/>
    <w:rsid w:val="00B85885"/>
    <w:rsid w:val="00B8591E"/>
    <w:rsid w:val="00B85C1A"/>
    <w:rsid w:val="00B85F33"/>
    <w:rsid w:val="00B86632"/>
    <w:rsid w:val="00B86896"/>
    <w:rsid w:val="00B86F8D"/>
    <w:rsid w:val="00B877C2"/>
    <w:rsid w:val="00B9074C"/>
    <w:rsid w:val="00B92917"/>
    <w:rsid w:val="00B93A31"/>
    <w:rsid w:val="00B93C19"/>
    <w:rsid w:val="00B94040"/>
    <w:rsid w:val="00B94700"/>
    <w:rsid w:val="00B94CFD"/>
    <w:rsid w:val="00B95536"/>
    <w:rsid w:val="00B95C22"/>
    <w:rsid w:val="00B95E5E"/>
    <w:rsid w:val="00B96352"/>
    <w:rsid w:val="00BA0226"/>
    <w:rsid w:val="00BA24F4"/>
    <w:rsid w:val="00BA2A4D"/>
    <w:rsid w:val="00BA2D0C"/>
    <w:rsid w:val="00BA31AC"/>
    <w:rsid w:val="00BA380B"/>
    <w:rsid w:val="00BA3A3D"/>
    <w:rsid w:val="00BA3AF3"/>
    <w:rsid w:val="00BA433A"/>
    <w:rsid w:val="00BA5577"/>
    <w:rsid w:val="00BA6B66"/>
    <w:rsid w:val="00BA6F7C"/>
    <w:rsid w:val="00BA794A"/>
    <w:rsid w:val="00BB0246"/>
    <w:rsid w:val="00BB03F4"/>
    <w:rsid w:val="00BB0CAC"/>
    <w:rsid w:val="00BB115C"/>
    <w:rsid w:val="00BB1A0E"/>
    <w:rsid w:val="00BB1C71"/>
    <w:rsid w:val="00BB1D1F"/>
    <w:rsid w:val="00BB2039"/>
    <w:rsid w:val="00BB2358"/>
    <w:rsid w:val="00BB2496"/>
    <w:rsid w:val="00BB2588"/>
    <w:rsid w:val="00BB2700"/>
    <w:rsid w:val="00BB2A85"/>
    <w:rsid w:val="00BB2F69"/>
    <w:rsid w:val="00BB5438"/>
    <w:rsid w:val="00BB62BD"/>
    <w:rsid w:val="00BB6BA0"/>
    <w:rsid w:val="00BB7A09"/>
    <w:rsid w:val="00BC0203"/>
    <w:rsid w:val="00BC03A1"/>
    <w:rsid w:val="00BC05AD"/>
    <w:rsid w:val="00BC14D3"/>
    <w:rsid w:val="00BC16B6"/>
    <w:rsid w:val="00BC1978"/>
    <w:rsid w:val="00BC201A"/>
    <w:rsid w:val="00BC2725"/>
    <w:rsid w:val="00BC2A22"/>
    <w:rsid w:val="00BC33B9"/>
    <w:rsid w:val="00BC3649"/>
    <w:rsid w:val="00BC4734"/>
    <w:rsid w:val="00BC4EEA"/>
    <w:rsid w:val="00BC559D"/>
    <w:rsid w:val="00BC55A4"/>
    <w:rsid w:val="00BC57AB"/>
    <w:rsid w:val="00BC5C38"/>
    <w:rsid w:val="00BC666C"/>
    <w:rsid w:val="00BC69DF"/>
    <w:rsid w:val="00BC74A2"/>
    <w:rsid w:val="00BD2364"/>
    <w:rsid w:val="00BD2706"/>
    <w:rsid w:val="00BD31CE"/>
    <w:rsid w:val="00BD38F0"/>
    <w:rsid w:val="00BD5829"/>
    <w:rsid w:val="00BD6349"/>
    <w:rsid w:val="00BD6F57"/>
    <w:rsid w:val="00BD70C1"/>
    <w:rsid w:val="00BD77DB"/>
    <w:rsid w:val="00BE0416"/>
    <w:rsid w:val="00BE1B61"/>
    <w:rsid w:val="00BE20E4"/>
    <w:rsid w:val="00BE22A7"/>
    <w:rsid w:val="00BE250E"/>
    <w:rsid w:val="00BE27F7"/>
    <w:rsid w:val="00BE4AD3"/>
    <w:rsid w:val="00BE4EC0"/>
    <w:rsid w:val="00BE5B7B"/>
    <w:rsid w:val="00BE62F7"/>
    <w:rsid w:val="00BE65D1"/>
    <w:rsid w:val="00BE741E"/>
    <w:rsid w:val="00BE7904"/>
    <w:rsid w:val="00BE7EE0"/>
    <w:rsid w:val="00BE7F1A"/>
    <w:rsid w:val="00BF06E0"/>
    <w:rsid w:val="00BF091C"/>
    <w:rsid w:val="00BF0B85"/>
    <w:rsid w:val="00BF11E6"/>
    <w:rsid w:val="00BF180E"/>
    <w:rsid w:val="00BF2C01"/>
    <w:rsid w:val="00BF2E58"/>
    <w:rsid w:val="00BF34C2"/>
    <w:rsid w:val="00BF3579"/>
    <w:rsid w:val="00BF40EC"/>
    <w:rsid w:val="00BF4113"/>
    <w:rsid w:val="00BF4776"/>
    <w:rsid w:val="00BF630B"/>
    <w:rsid w:val="00BF6F50"/>
    <w:rsid w:val="00C00022"/>
    <w:rsid w:val="00C0012F"/>
    <w:rsid w:val="00C00D2B"/>
    <w:rsid w:val="00C01462"/>
    <w:rsid w:val="00C01E6A"/>
    <w:rsid w:val="00C02267"/>
    <w:rsid w:val="00C02299"/>
    <w:rsid w:val="00C028C0"/>
    <w:rsid w:val="00C03096"/>
    <w:rsid w:val="00C031F3"/>
    <w:rsid w:val="00C033B1"/>
    <w:rsid w:val="00C03D38"/>
    <w:rsid w:val="00C03DA7"/>
    <w:rsid w:val="00C03F63"/>
    <w:rsid w:val="00C04F06"/>
    <w:rsid w:val="00C04F6F"/>
    <w:rsid w:val="00C0536C"/>
    <w:rsid w:val="00C0582B"/>
    <w:rsid w:val="00C06E89"/>
    <w:rsid w:val="00C101B3"/>
    <w:rsid w:val="00C1068A"/>
    <w:rsid w:val="00C10796"/>
    <w:rsid w:val="00C116D2"/>
    <w:rsid w:val="00C11B1E"/>
    <w:rsid w:val="00C11FE8"/>
    <w:rsid w:val="00C12240"/>
    <w:rsid w:val="00C12947"/>
    <w:rsid w:val="00C12DFA"/>
    <w:rsid w:val="00C13053"/>
    <w:rsid w:val="00C1327D"/>
    <w:rsid w:val="00C15126"/>
    <w:rsid w:val="00C15DBB"/>
    <w:rsid w:val="00C15F16"/>
    <w:rsid w:val="00C16768"/>
    <w:rsid w:val="00C16BFF"/>
    <w:rsid w:val="00C17232"/>
    <w:rsid w:val="00C1743A"/>
    <w:rsid w:val="00C20072"/>
    <w:rsid w:val="00C21191"/>
    <w:rsid w:val="00C214D9"/>
    <w:rsid w:val="00C234F2"/>
    <w:rsid w:val="00C23E24"/>
    <w:rsid w:val="00C2490A"/>
    <w:rsid w:val="00C254F3"/>
    <w:rsid w:val="00C26019"/>
    <w:rsid w:val="00C26089"/>
    <w:rsid w:val="00C26137"/>
    <w:rsid w:val="00C262E7"/>
    <w:rsid w:val="00C26D48"/>
    <w:rsid w:val="00C27330"/>
    <w:rsid w:val="00C27465"/>
    <w:rsid w:val="00C31EFD"/>
    <w:rsid w:val="00C321F7"/>
    <w:rsid w:val="00C3257C"/>
    <w:rsid w:val="00C32D3C"/>
    <w:rsid w:val="00C33270"/>
    <w:rsid w:val="00C333FF"/>
    <w:rsid w:val="00C33524"/>
    <w:rsid w:val="00C3357F"/>
    <w:rsid w:val="00C342B1"/>
    <w:rsid w:val="00C344C7"/>
    <w:rsid w:val="00C3468C"/>
    <w:rsid w:val="00C34D0C"/>
    <w:rsid w:val="00C34FD9"/>
    <w:rsid w:val="00C355FE"/>
    <w:rsid w:val="00C356CD"/>
    <w:rsid w:val="00C365FD"/>
    <w:rsid w:val="00C37162"/>
    <w:rsid w:val="00C377AF"/>
    <w:rsid w:val="00C40422"/>
    <w:rsid w:val="00C407E5"/>
    <w:rsid w:val="00C4082A"/>
    <w:rsid w:val="00C41288"/>
    <w:rsid w:val="00C42E2F"/>
    <w:rsid w:val="00C43543"/>
    <w:rsid w:val="00C43D77"/>
    <w:rsid w:val="00C446E2"/>
    <w:rsid w:val="00C4494E"/>
    <w:rsid w:val="00C451FD"/>
    <w:rsid w:val="00C4529A"/>
    <w:rsid w:val="00C45F41"/>
    <w:rsid w:val="00C463E1"/>
    <w:rsid w:val="00C476CD"/>
    <w:rsid w:val="00C47D9A"/>
    <w:rsid w:val="00C5011B"/>
    <w:rsid w:val="00C50133"/>
    <w:rsid w:val="00C5017A"/>
    <w:rsid w:val="00C52355"/>
    <w:rsid w:val="00C531CA"/>
    <w:rsid w:val="00C53B8A"/>
    <w:rsid w:val="00C54829"/>
    <w:rsid w:val="00C5559E"/>
    <w:rsid w:val="00C56364"/>
    <w:rsid w:val="00C5656E"/>
    <w:rsid w:val="00C5692A"/>
    <w:rsid w:val="00C56C0A"/>
    <w:rsid w:val="00C57AFA"/>
    <w:rsid w:val="00C60129"/>
    <w:rsid w:val="00C60338"/>
    <w:rsid w:val="00C6033F"/>
    <w:rsid w:val="00C6043C"/>
    <w:rsid w:val="00C60F3B"/>
    <w:rsid w:val="00C60F4E"/>
    <w:rsid w:val="00C61AC3"/>
    <w:rsid w:val="00C6231A"/>
    <w:rsid w:val="00C63264"/>
    <w:rsid w:val="00C63B69"/>
    <w:rsid w:val="00C63FDD"/>
    <w:rsid w:val="00C6435D"/>
    <w:rsid w:val="00C6536C"/>
    <w:rsid w:val="00C65BFF"/>
    <w:rsid w:val="00C65EFD"/>
    <w:rsid w:val="00C6697A"/>
    <w:rsid w:val="00C66C34"/>
    <w:rsid w:val="00C6732C"/>
    <w:rsid w:val="00C6772E"/>
    <w:rsid w:val="00C70092"/>
    <w:rsid w:val="00C704BE"/>
    <w:rsid w:val="00C70A2A"/>
    <w:rsid w:val="00C70D15"/>
    <w:rsid w:val="00C70FE3"/>
    <w:rsid w:val="00C73055"/>
    <w:rsid w:val="00C73254"/>
    <w:rsid w:val="00C738F6"/>
    <w:rsid w:val="00C742B6"/>
    <w:rsid w:val="00C74BBD"/>
    <w:rsid w:val="00C7619D"/>
    <w:rsid w:val="00C772BC"/>
    <w:rsid w:val="00C773F8"/>
    <w:rsid w:val="00C77414"/>
    <w:rsid w:val="00C77583"/>
    <w:rsid w:val="00C77CBA"/>
    <w:rsid w:val="00C80A1E"/>
    <w:rsid w:val="00C80A4D"/>
    <w:rsid w:val="00C80C07"/>
    <w:rsid w:val="00C80E68"/>
    <w:rsid w:val="00C80ED5"/>
    <w:rsid w:val="00C815C1"/>
    <w:rsid w:val="00C827F2"/>
    <w:rsid w:val="00C83B71"/>
    <w:rsid w:val="00C83DD5"/>
    <w:rsid w:val="00C84DD6"/>
    <w:rsid w:val="00C85043"/>
    <w:rsid w:val="00C85883"/>
    <w:rsid w:val="00C85AC2"/>
    <w:rsid w:val="00C908FA"/>
    <w:rsid w:val="00C914EA"/>
    <w:rsid w:val="00C91FFF"/>
    <w:rsid w:val="00C92254"/>
    <w:rsid w:val="00C92B67"/>
    <w:rsid w:val="00C9348F"/>
    <w:rsid w:val="00C93769"/>
    <w:rsid w:val="00C9380B"/>
    <w:rsid w:val="00C9402D"/>
    <w:rsid w:val="00C946B2"/>
    <w:rsid w:val="00C946BF"/>
    <w:rsid w:val="00C94ED2"/>
    <w:rsid w:val="00C94F22"/>
    <w:rsid w:val="00C9632F"/>
    <w:rsid w:val="00C96E99"/>
    <w:rsid w:val="00C97459"/>
    <w:rsid w:val="00CA00EF"/>
    <w:rsid w:val="00CA075A"/>
    <w:rsid w:val="00CA0792"/>
    <w:rsid w:val="00CA086C"/>
    <w:rsid w:val="00CA1267"/>
    <w:rsid w:val="00CA1C93"/>
    <w:rsid w:val="00CA1C95"/>
    <w:rsid w:val="00CA2E3B"/>
    <w:rsid w:val="00CA2E60"/>
    <w:rsid w:val="00CA3435"/>
    <w:rsid w:val="00CA39FF"/>
    <w:rsid w:val="00CA4357"/>
    <w:rsid w:val="00CA45D6"/>
    <w:rsid w:val="00CA497B"/>
    <w:rsid w:val="00CA4A3F"/>
    <w:rsid w:val="00CA4E01"/>
    <w:rsid w:val="00CA52AD"/>
    <w:rsid w:val="00CA5705"/>
    <w:rsid w:val="00CA5B7E"/>
    <w:rsid w:val="00CA5BA0"/>
    <w:rsid w:val="00CA646A"/>
    <w:rsid w:val="00CA653B"/>
    <w:rsid w:val="00CA6569"/>
    <w:rsid w:val="00CA6AFF"/>
    <w:rsid w:val="00CA759C"/>
    <w:rsid w:val="00CA7B74"/>
    <w:rsid w:val="00CB0BAD"/>
    <w:rsid w:val="00CB2032"/>
    <w:rsid w:val="00CB371E"/>
    <w:rsid w:val="00CB3ED2"/>
    <w:rsid w:val="00CB47B0"/>
    <w:rsid w:val="00CB4B01"/>
    <w:rsid w:val="00CB5342"/>
    <w:rsid w:val="00CB573B"/>
    <w:rsid w:val="00CB59A1"/>
    <w:rsid w:val="00CB63B0"/>
    <w:rsid w:val="00CB68DD"/>
    <w:rsid w:val="00CB698E"/>
    <w:rsid w:val="00CB69DF"/>
    <w:rsid w:val="00CB7119"/>
    <w:rsid w:val="00CB7CCC"/>
    <w:rsid w:val="00CB7CF9"/>
    <w:rsid w:val="00CB7EC4"/>
    <w:rsid w:val="00CC07C3"/>
    <w:rsid w:val="00CC0C1E"/>
    <w:rsid w:val="00CC0EC6"/>
    <w:rsid w:val="00CC1482"/>
    <w:rsid w:val="00CC1AFE"/>
    <w:rsid w:val="00CC31C6"/>
    <w:rsid w:val="00CC34D4"/>
    <w:rsid w:val="00CC363E"/>
    <w:rsid w:val="00CC55C0"/>
    <w:rsid w:val="00CC5A96"/>
    <w:rsid w:val="00CC6771"/>
    <w:rsid w:val="00CD0F7A"/>
    <w:rsid w:val="00CD1862"/>
    <w:rsid w:val="00CD1B24"/>
    <w:rsid w:val="00CD1CD7"/>
    <w:rsid w:val="00CD21C1"/>
    <w:rsid w:val="00CD281F"/>
    <w:rsid w:val="00CD2DC5"/>
    <w:rsid w:val="00CD30B2"/>
    <w:rsid w:val="00CD3157"/>
    <w:rsid w:val="00CD31F2"/>
    <w:rsid w:val="00CD337B"/>
    <w:rsid w:val="00CD50AF"/>
    <w:rsid w:val="00CD549C"/>
    <w:rsid w:val="00CD57D6"/>
    <w:rsid w:val="00CD5E2A"/>
    <w:rsid w:val="00CD604D"/>
    <w:rsid w:val="00CD6EFF"/>
    <w:rsid w:val="00CD7044"/>
    <w:rsid w:val="00CD74A6"/>
    <w:rsid w:val="00CD74C2"/>
    <w:rsid w:val="00CE002A"/>
    <w:rsid w:val="00CE03BD"/>
    <w:rsid w:val="00CE097C"/>
    <w:rsid w:val="00CE2646"/>
    <w:rsid w:val="00CE2B68"/>
    <w:rsid w:val="00CE2BB9"/>
    <w:rsid w:val="00CE2FE0"/>
    <w:rsid w:val="00CE3141"/>
    <w:rsid w:val="00CE3210"/>
    <w:rsid w:val="00CE50E3"/>
    <w:rsid w:val="00CE54E1"/>
    <w:rsid w:val="00CE74A4"/>
    <w:rsid w:val="00CE758B"/>
    <w:rsid w:val="00CE7ED6"/>
    <w:rsid w:val="00CF003F"/>
    <w:rsid w:val="00CF046C"/>
    <w:rsid w:val="00CF0518"/>
    <w:rsid w:val="00CF21FE"/>
    <w:rsid w:val="00CF2A5F"/>
    <w:rsid w:val="00CF2BD7"/>
    <w:rsid w:val="00CF367D"/>
    <w:rsid w:val="00CF3B02"/>
    <w:rsid w:val="00CF4A55"/>
    <w:rsid w:val="00CF711D"/>
    <w:rsid w:val="00CF763B"/>
    <w:rsid w:val="00CF7DCB"/>
    <w:rsid w:val="00D00254"/>
    <w:rsid w:val="00D00255"/>
    <w:rsid w:val="00D00726"/>
    <w:rsid w:val="00D00C4D"/>
    <w:rsid w:val="00D0103B"/>
    <w:rsid w:val="00D01082"/>
    <w:rsid w:val="00D0271A"/>
    <w:rsid w:val="00D027DB"/>
    <w:rsid w:val="00D0299B"/>
    <w:rsid w:val="00D02D39"/>
    <w:rsid w:val="00D03637"/>
    <w:rsid w:val="00D03F82"/>
    <w:rsid w:val="00D042B3"/>
    <w:rsid w:val="00D04B37"/>
    <w:rsid w:val="00D05841"/>
    <w:rsid w:val="00D06724"/>
    <w:rsid w:val="00D06787"/>
    <w:rsid w:val="00D071EB"/>
    <w:rsid w:val="00D07A23"/>
    <w:rsid w:val="00D07C01"/>
    <w:rsid w:val="00D1000D"/>
    <w:rsid w:val="00D10DF9"/>
    <w:rsid w:val="00D11814"/>
    <w:rsid w:val="00D11AA5"/>
    <w:rsid w:val="00D121F6"/>
    <w:rsid w:val="00D12DC8"/>
    <w:rsid w:val="00D13AB2"/>
    <w:rsid w:val="00D13D73"/>
    <w:rsid w:val="00D13F7A"/>
    <w:rsid w:val="00D142B1"/>
    <w:rsid w:val="00D14337"/>
    <w:rsid w:val="00D144AB"/>
    <w:rsid w:val="00D14CDC"/>
    <w:rsid w:val="00D156B3"/>
    <w:rsid w:val="00D1592E"/>
    <w:rsid w:val="00D15C05"/>
    <w:rsid w:val="00D1600F"/>
    <w:rsid w:val="00D16189"/>
    <w:rsid w:val="00D21311"/>
    <w:rsid w:val="00D2273D"/>
    <w:rsid w:val="00D2298A"/>
    <w:rsid w:val="00D244B3"/>
    <w:rsid w:val="00D25888"/>
    <w:rsid w:val="00D25AC6"/>
    <w:rsid w:val="00D26750"/>
    <w:rsid w:val="00D30509"/>
    <w:rsid w:val="00D317A4"/>
    <w:rsid w:val="00D31B25"/>
    <w:rsid w:val="00D32532"/>
    <w:rsid w:val="00D32AB1"/>
    <w:rsid w:val="00D32EA7"/>
    <w:rsid w:val="00D33C5D"/>
    <w:rsid w:val="00D34411"/>
    <w:rsid w:val="00D352AF"/>
    <w:rsid w:val="00D35AE0"/>
    <w:rsid w:val="00D3769F"/>
    <w:rsid w:val="00D37B3A"/>
    <w:rsid w:val="00D37C26"/>
    <w:rsid w:val="00D40229"/>
    <w:rsid w:val="00D40511"/>
    <w:rsid w:val="00D4097F"/>
    <w:rsid w:val="00D411B3"/>
    <w:rsid w:val="00D4162A"/>
    <w:rsid w:val="00D42441"/>
    <w:rsid w:val="00D43C27"/>
    <w:rsid w:val="00D44A8A"/>
    <w:rsid w:val="00D45EC4"/>
    <w:rsid w:val="00D460CE"/>
    <w:rsid w:val="00D463CE"/>
    <w:rsid w:val="00D47460"/>
    <w:rsid w:val="00D479AF"/>
    <w:rsid w:val="00D47CD3"/>
    <w:rsid w:val="00D47E63"/>
    <w:rsid w:val="00D504AA"/>
    <w:rsid w:val="00D50EFC"/>
    <w:rsid w:val="00D50FA3"/>
    <w:rsid w:val="00D513CD"/>
    <w:rsid w:val="00D517C5"/>
    <w:rsid w:val="00D522AB"/>
    <w:rsid w:val="00D52595"/>
    <w:rsid w:val="00D529CE"/>
    <w:rsid w:val="00D535CD"/>
    <w:rsid w:val="00D537E6"/>
    <w:rsid w:val="00D53BB5"/>
    <w:rsid w:val="00D53E77"/>
    <w:rsid w:val="00D5430E"/>
    <w:rsid w:val="00D544D2"/>
    <w:rsid w:val="00D54855"/>
    <w:rsid w:val="00D560C7"/>
    <w:rsid w:val="00D5635E"/>
    <w:rsid w:val="00D567C4"/>
    <w:rsid w:val="00D56BFB"/>
    <w:rsid w:val="00D624BD"/>
    <w:rsid w:val="00D62804"/>
    <w:rsid w:val="00D62E96"/>
    <w:rsid w:val="00D631AD"/>
    <w:rsid w:val="00D635B1"/>
    <w:rsid w:val="00D6389E"/>
    <w:rsid w:val="00D639B7"/>
    <w:rsid w:val="00D6477A"/>
    <w:rsid w:val="00D64A7E"/>
    <w:rsid w:val="00D64AEE"/>
    <w:rsid w:val="00D64FD7"/>
    <w:rsid w:val="00D65096"/>
    <w:rsid w:val="00D665F1"/>
    <w:rsid w:val="00D66D0A"/>
    <w:rsid w:val="00D67953"/>
    <w:rsid w:val="00D708A7"/>
    <w:rsid w:val="00D70E0F"/>
    <w:rsid w:val="00D7145E"/>
    <w:rsid w:val="00D716B8"/>
    <w:rsid w:val="00D71F41"/>
    <w:rsid w:val="00D7206C"/>
    <w:rsid w:val="00D725F4"/>
    <w:rsid w:val="00D72ABA"/>
    <w:rsid w:val="00D74278"/>
    <w:rsid w:val="00D74A32"/>
    <w:rsid w:val="00D76A67"/>
    <w:rsid w:val="00D76E6B"/>
    <w:rsid w:val="00D8036D"/>
    <w:rsid w:val="00D8077A"/>
    <w:rsid w:val="00D81490"/>
    <w:rsid w:val="00D82265"/>
    <w:rsid w:val="00D8227A"/>
    <w:rsid w:val="00D82C3B"/>
    <w:rsid w:val="00D833F9"/>
    <w:rsid w:val="00D8442C"/>
    <w:rsid w:val="00D84678"/>
    <w:rsid w:val="00D848A6"/>
    <w:rsid w:val="00D84A55"/>
    <w:rsid w:val="00D86770"/>
    <w:rsid w:val="00D867D9"/>
    <w:rsid w:val="00D86AA7"/>
    <w:rsid w:val="00D86F79"/>
    <w:rsid w:val="00D8763B"/>
    <w:rsid w:val="00D90AA7"/>
    <w:rsid w:val="00D91508"/>
    <w:rsid w:val="00D94A90"/>
    <w:rsid w:val="00D957C9"/>
    <w:rsid w:val="00D9593D"/>
    <w:rsid w:val="00D960C3"/>
    <w:rsid w:val="00D967EF"/>
    <w:rsid w:val="00D96923"/>
    <w:rsid w:val="00D97B4C"/>
    <w:rsid w:val="00D97F2E"/>
    <w:rsid w:val="00DA010C"/>
    <w:rsid w:val="00DA01EC"/>
    <w:rsid w:val="00DA0343"/>
    <w:rsid w:val="00DA0A1D"/>
    <w:rsid w:val="00DA0AD5"/>
    <w:rsid w:val="00DA0EA4"/>
    <w:rsid w:val="00DA1830"/>
    <w:rsid w:val="00DA20B8"/>
    <w:rsid w:val="00DA21B7"/>
    <w:rsid w:val="00DA233D"/>
    <w:rsid w:val="00DA2561"/>
    <w:rsid w:val="00DA258A"/>
    <w:rsid w:val="00DA2A68"/>
    <w:rsid w:val="00DA2CAA"/>
    <w:rsid w:val="00DA354D"/>
    <w:rsid w:val="00DA3704"/>
    <w:rsid w:val="00DA3CB5"/>
    <w:rsid w:val="00DA4DE6"/>
    <w:rsid w:val="00DA5851"/>
    <w:rsid w:val="00DA5C95"/>
    <w:rsid w:val="00DA6146"/>
    <w:rsid w:val="00DA64DA"/>
    <w:rsid w:val="00DA77E5"/>
    <w:rsid w:val="00DB1564"/>
    <w:rsid w:val="00DB1E2E"/>
    <w:rsid w:val="00DB2312"/>
    <w:rsid w:val="00DB23F5"/>
    <w:rsid w:val="00DB29C1"/>
    <w:rsid w:val="00DB2E8A"/>
    <w:rsid w:val="00DB3C36"/>
    <w:rsid w:val="00DB3D22"/>
    <w:rsid w:val="00DB3FE4"/>
    <w:rsid w:val="00DB42C9"/>
    <w:rsid w:val="00DB472C"/>
    <w:rsid w:val="00DB4765"/>
    <w:rsid w:val="00DB6CC6"/>
    <w:rsid w:val="00DB7E7D"/>
    <w:rsid w:val="00DC0804"/>
    <w:rsid w:val="00DC0C5B"/>
    <w:rsid w:val="00DC19B6"/>
    <w:rsid w:val="00DC29C5"/>
    <w:rsid w:val="00DC2DD6"/>
    <w:rsid w:val="00DC2F86"/>
    <w:rsid w:val="00DC3079"/>
    <w:rsid w:val="00DC3445"/>
    <w:rsid w:val="00DC4323"/>
    <w:rsid w:val="00DC4A3F"/>
    <w:rsid w:val="00DC4CB6"/>
    <w:rsid w:val="00DC68D9"/>
    <w:rsid w:val="00DC6FA0"/>
    <w:rsid w:val="00DC7B2D"/>
    <w:rsid w:val="00DD200C"/>
    <w:rsid w:val="00DD301A"/>
    <w:rsid w:val="00DD31E1"/>
    <w:rsid w:val="00DD36FD"/>
    <w:rsid w:val="00DD3948"/>
    <w:rsid w:val="00DD4018"/>
    <w:rsid w:val="00DD405F"/>
    <w:rsid w:val="00DD5677"/>
    <w:rsid w:val="00DD7275"/>
    <w:rsid w:val="00DE0B45"/>
    <w:rsid w:val="00DE1331"/>
    <w:rsid w:val="00DE1BCF"/>
    <w:rsid w:val="00DE2301"/>
    <w:rsid w:val="00DE3C9E"/>
    <w:rsid w:val="00DE4509"/>
    <w:rsid w:val="00DE5768"/>
    <w:rsid w:val="00DE58B0"/>
    <w:rsid w:val="00DE5AD1"/>
    <w:rsid w:val="00DE61B8"/>
    <w:rsid w:val="00DE70C7"/>
    <w:rsid w:val="00DE7909"/>
    <w:rsid w:val="00DF0FD3"/>
    <w:rsid w:val="00DF31C2"/>
    <w:rsid w:val="00DF43B6"/>
    <w:rsid w:val="00DF4A35"/>
    <w:rsid w:val="00DF4FC4"/>
    <w:rsid w:val="00DF50B8"/>
    <w:rsid w:val="00DF57AC"/>
    <w:rsid w:val="00DF5FCA"/>
    <w:rsid w:val="00DF6909"/>
    <w:rsid w:val="00DF695C"/>
    <w:rsid w:val="00DF6DF0"/>
    <w:rsid w:val="00DF7F2D"/>
    <w:rsid w:val="00E0021F"/>
    <w:rsid w:val="00E00DE7"/>
    <w:rsid w:val="00E01A82"/>
    <w:rsid w:val="00E02C3D"/>
    <w:rsid w:val="00E030EF"/>
    <w:rsid w:val="00E031E0"/>
    <w:rsid w:val="00E03794"/>
    <w:rsid w:val="00E037A1"/>
    <w:rsid w:val="00E03C8B"/>
    <w:rsid w:val="00E05843"/>
    <w:rsid w:val="00E05998"/>
    <w:rsid w:val="00E05B40"/>
    <w:rsid w:val="00E0788B"/>
    <w:rsid w:val="00E10FC2"/>
    <w:rsid w:val="00E1135F"/>
    <w:rsid w:val="00E12541"/>
    <w:rsid w:val="00E12C90"/>
    <w:rsid w:val="00E12E2C"/>
    <w:rsid w:val="00E13003"/>
    <w:rsid w:val="00E13FAA"/>
    <w:rsid w:val="00E141C3"/>
    <w:rsid w:val="00E15051"/>
    <w:rsid w:val="00E1531D"/>
    <w:rsid w:val="00E156B7"/>
    <w:rsid w:val="00E15D25"/>
    <w:rsid w:val="00E1692D"/>
    <w:rsid w:val="00E16944"/>
    <w:rsid w:val="00E17185"/>
    <w:rsid w:val="00E17517"/>
    <w:rsid w:val="00E203C9"/>
    <w:rsid w:val="00E208B8"/>
    <w:rsid w:val="00E212F0"/>
    <w:rsid w:val="00E212FB"/>
    <w:rsid w:val="00E22734"/>
    <w:rsid w:val="00E24277"/>
    <w:rsid w:val="00E244B8"/>
    <w:rsid w:val="00E2566E"/>
    <w:rsid w:val="00E25C69"/>
    <w:rsid w:val="00E27618"/>
    <w:rsid w:val="00E27F1A"/>
    <w:rsid w:val="00E3020F"/>
    <w:rsid w:val="00E3027C"/>
    <w:rsid w:val="00E30521"/>
    <w:rsid w:val="00E307A0"/>
    <w:rsid w:val="00E309B3"/>
    <w:rsid w:val="00E30F83"/>
    <w:rsid w:val="00E313B6"/>
    <w:rsid w:val="00E31750"/>
    <w:rsid w:val="00E322A6"/>
    <w:rsid w:val="00E32ADE"/>
    <w:rsid w:val="00E3358A"/>
    <w:rsid w:val="00E33AEC"/>
    <w:rsid w:val="00E346BD"/>
    <w:rsid w:val="00E34DD4"/>
    <w:rsid w:val="00E350C5"/>
    <w:rsid w:val="00E35B22"/>
    <w:rsid w:val="00E35C0C"/>
    <w:rsid w:val="00E36B13"/>
    <w:rsid w:val="00E36B5D"/>
    <w:rsid w:val="00E3723C"/>
    <w:rsid w:val="00E37878"/>
    <w:rsid w:val="00E400E8"/>
    <w:rsid w:val="00E4056D"/>
    <w:rsid w:val="00E406FA"/>
    <w:rsid w:val="00E40842"/>
    <w:rsid w:val="00E40FF0"/>
    <w:rsid w:val="00E41B7D"/>
    <w:rsid w:val="00E42906"/>
    <w:rsid w:val="00E429FE"/>
    <w:rsid w:val="00E42F71"/>
    <w:rsid w:val="00E44D6B"/>
    <w:rsid w:val="00E45771"/>
    <w:rsid w:val="00E45BB2"/>
    <w:rsid w:val="00E4606E"/>
    <w:rsid w:val="00E465C4"/>
    <w:rsid w:val="00E46970"/>
    <w:rsid w:val="00E4705B"/>
    <w:rsid w:val="00E50321"/>
    <w:rsid w:val="00E50CD0"/>
    <w:rsid w:val="00E50FF3"/>
    <w:rsid w:val="00E51ABC"/>
    <w:rsid w:val="00E51B71"/>
    <w:rsid w:val="00E51E8D"/>
    <w:rsid w:val="00E526F0"/>
    <w:rsid w:val="00E527DF"/>
    <w:rsid w:val="00E52C6C"/>
    <w:rsid w:val="00E53165"/>
    <w:rsid w:val="00E536C0"/>
    <w:rsid w:val="00E545F9"/>
    <w:rsid w:val="00E54754"/>
    <w:rsid w:val="00E54CF6"/>
    <w:rsid w:val="00E5571D"/>
    <w:rsid w:val="00E55865"/>
    <w:rsid w:val="00E56FCA"/>
    <w:rsid w:val="00E57155"/>
    <w:rsid w:val="00E6034B"/>
    <w:rsid w:val="00E60CF4"/>
    <w:rsid w:val="00E60F66"/>
    <w:rsid w:val="00E6140B"/>
    <w:rsid w:val="00E62D7C"/>
    <w:rsid w:val="00E62F0F"/>
    <w:rsid w:val="00E6305C"/>
    <w:rsid w:val="00E635FE"/>
    <w:rsid w:val="00E6378C"/>
    <w:rsid w:val="00E638DD"/>
    <w:rsid w:val="00E64580"/>
    <w:rsid w:val="00E64FEF"/>
    <w:rsid w:val="00E654D4"/>
    <w:rsid w:val="00E65B24"/>
    <w:rsid w:val="00E65C08"/>
    <w:rsid w:val="00E65D84"/>
    <w:rsid w:val="00E66557"/>
    <w:rsid w:val="00E70060"/>
    <w:rsid w:val="00E70200"/>
    <w:rsid w:val="00E70EBF"/>
    <w:rsid w:val="00E715BF"/>
    <w:rsid w:val="00E71658"/>
    <w:rsid w:val="00E71D14"/>
    <w:rsid w:val="00E72AF5"/>
    <w:rsid w:val="00E744F6"/>
    <w:rsid w:val="00E751A7"/>
    <w:rsid w:val="00E75ECD"/>
    <w:rsid w:val="00E76558"/>
    <w:rsid w:val="00E766C7"/>
    <w:rsid w:val="00E77618"/>
    <w:rsid w:val="00E7776C"/>
    <w:rsid w:val="00E800A2"/>
    <w:rsid w:val="00E802E7"/>
    <w:rsid w:val="00E823BE"/>
    <w:rsid w:val="00E854C7"/>
    <w:rsid w:val="00E86172"/>
    <w:rsid w:val="00E86E99"/>
    <w:rsid w:val="00E873A8"/>
    <w:rsid w:val="00E8787E"/>
    <w:rsid w:val="00E9013F"/>
    <w:rsid w:val="00E912A4"/>
    <w:rsid w:val="00E91329"/>
    <w:rsid w:val="00E913C3"/>
    <w:rsid w:val="00E91466"/>
    <w:rsid w:val="00E917E1"/>
    <w:rsid w:val="00E924AA"/>
    <w:rsid w:val="00E9271A"/>
    <w:rsid w:val="00E92A55"/>
    <w:rsid w:val="00E9329C"/>
    <w:rsid w:val="00E94074"/>
    <w:rsid w:val="00E941C1"/>
    <w:rsid w:val="00E9551C"/>
    <w:rsid w:val="00E95657"/>
    <w:rsid w:val="00E95D07"/>
    <w:rsid w:val="00EA0168"/>
    <w:rsid w:val="00EA0516"/>
    <w:rsid w:val="00EA0C63"/>
    <w:rsid w:val="00EA0CD3"/>
    <w:rsid w:val="00EA0D24"/>
    <w:rsid w:val="00EA2ADC"/>
    <w:rsid w:val="00EA400C"/>
    <w:rsid w:val="00EA4834"/>
    <w:rsid w:val="00EA4C8F"/>
    <w:rsid w:val="00EA544F"/>
    <w:rsid w:val="00EA5EBF"/>
    <w:rsid w:val="00EA60DF"/>
    <w:rsid w:val="00EA6F69"/>
    <w:rsid w:val="00EA7BA7"/>
    <w:rsid w:val="00EA7F38"/>
    <w:rsid w:val="00EB0316"/>
    <w:rsid w:val="00EB0418"/>
    <w:rsid w:val="00EB1A8A"/>
    <w:rsid w:val="00EB1A93"/>
    <w:rsid w:val="00EB2E9B"/>
    <w:rsid w:val="00EB337A"/>
    <w:rsid w:val="00EB3AB9"/>
    <w:rsid w:val="00EB3B6F"/>
    <w:rsid w:val="00EB3EA0"/>
    <w:rsid w:val="00EB4D23"/>
    <w:rsid w:val="00EB59B0"/>
    <w:rsid w:val="00EB6226"/>
    <w:rsid w:val="00EB6277"/>
    <w:rsid w:val="00EB6829"/>
    <w:rsid w:val="00EB682C"/>
    <w:rsid w:val="00EB698A"/>
    <w:rsid w:val="00EB7DC4"/>
    <w:rsid w:val="00EB7E9D"/>
    <w:rsid w:val="00EC07BD"/>
    <w:rsid w:val="00EC0968"/>
    <w:rsid w:val="00EC0F5B"/>
    <w:rsid w:val="00EC13BF"/>
    <w:rsid w:val="00EC19FF"/>
    <w:rsid w:val="00EC1A2C"/>
    <w:rsid w:val="00EC2091"/>
    <w:rsid w:val="00EC2422"/>
    <w:rsid w:val="00EC264C"/>
    <w:rsid w:val="00EC3638"/>
    <w:rsid w:val="00EC3882"/>
    <w:rsid w:val="00EC3EBD"/>
    <w:rsid w:val="00EC5031"/>
    <w:rsid w:val="00EC519B"/>
    <w:rsid w:val="00EC57A8"/>
    <w:rsid w:val="00EC6018"/>
    <w:rsid w:val="00EC6D58"/>
    <w:rsid w:val="00ED0162"/>
    <w:rsid w:val="00ED04E2"/>
    <w:rsid w:val="00ED081A"/>
    <w:rsid w:val="00ED0AD9"/>
    <w:rsid w:val="00ED249F"/>
    <w:rsid w:val="00ED361D"/>
    <w:rsid w:val="00ED41B1"/>
    <w:rsid w:val="00ED4459"/>
    <w:rsid w:val="00ED4614"/>
    <w:rsid w:val="00ED517F"/>
    <w:rsid w:val="00ED51F1"/>
    <w:rsid w:val="00ED53E2"/>
    <w:rsid w:val="00ED55F9"/>
    <w:rsid w:val="00ED62AC"/>
    <w:rsid w:val="00ED69CD"/>
    <w:rsid w:val="00ED6D65"/>
    <w:rsid w:val="00ED6FD0"/>
    <w:rsid w:val="00ED7614"/>
    <w:rsid w:val="00ED7A1E"/>
    <w:rsid w:val="00ED7ABB"/>
    <w:rsid w:val="00ED7C31"/>
    <w:rsid w:val="00EE0284"/>
    <w:rsid w:val="00EE0330"/>
    <w:rsid w:val="00EE0684"/>
    <w:rsid w:val="00EE1F4F"/>
    <w:rsid w:val="00EE26F4"/>
    <w:rsid w:val="00EE2B1A"/>
    <w:rsid w:val="00EE2CFC"/>
    <w:rsid w:val="00EE2DF2"/>
    <w:rsid w:val="00EE34B4"/>
    <w:rsid w:val="00EE3A9C"/>
    <w:rsid w:val="00EE3C2C"/>
    <w:rsid w:val="00EE3EC2"/>
    <w:rsid w:val="00EE4406"/>
    <w:rsid w:val="00EE516D"/>
    <w:rsid w:val="00EE5517"/>
    <w:rsid w:val="00EE65F9"/>
    <w:rsid w:val="00EE67F2"/>
    <w:rsid w:val="00EE6EAE"/>
    <w:rsid w:val="00EE7CD2"/>
    <w:rsid w:val="00EF0303"/>
    <w:rsid w:val="00EF03BB"/>
    <w:rsid w:val="00EF045B"/>
    <w:rsid w:val="00EF17B8"/>
    <w:rsid w:val="00EF1EF2"/>
    <w:rsid w:val="00EF2395"/>
    <w:rsid w:val="00EF24F1"/>
    <w:rsid w:val="00EF26A8"/>
    <w:rsid w:val="00EF2AD2"/>
    <w:rsid w:val="00EF2F59"/>
    <w:rsid w:val="00EF3DDB"/>
    <w:rsid w:val="00EF3E87"/>
    <w:rsid w:val="00EF3F9D"/>
    <w:rsid w:val="00EF4884"/>
    <w:rsid w:val="00EF49A3"/>
    <w:rsid w:val="00EF5E4A"/>
    <w:rsid w:val="00EF60BA"/>
    <w:rsid w:val="00EF67B8"/>
    <w:rsid w:val="00EF69A5"/>
    <w:rsid w:val="00EF7B7F"/>
    <w:rsid w:val="00F003F7"/>
    <w:rsid w:val="00F007DA"/>
    <w:rsid w:val="00F03BBA"/>
    <w:rsid w:val="00F03D66"/>
    <w:rsid w:val="00F03ED2"/>
    <w:rsid w:val="00F042FF"/>
    <w:rsid w:val="00F0431E"/>
    <w:rsid w:val="00F04C89"/>
    <w:rsid w:val="00F0518E"/>
    <w:rsid w:val="00F06862"/>
    <w:rsid w:val="00F07A38"/>
    <w:rsid w:val="00F07EA0"/>
    <w:rsid w:val="00F103E1"/>
    <w:rsid w:val="00F11324"/>
    <w:rsid w:val="00F11665"/>
    <w:rsid w:val="00F11E5A"/>
    <w:rsid w:val="00F128E9"/>
    <w:rsid w:val="00F12B60"/>
    <w:rsid w:val="00F12FD4"/>
    <w:rsid w:val="00F13418"/>
    <w:rsid w:val="00F13B36"/>
    <w:rsid w:val="00F13B7B"/>
    <w:rsid w:val="00F14328"/>
    <w:rsid w:val="00F1494C"/>
    <w:rsid w:val="00F149CB"/>
    <w:rsid w:val="00F152CA"/>
    <w:rsid w:val="00F15D85"/>
    <w:rsid w:val="00F15F50"/>
    <w:rsid w:val="00F163EC"/>
    <w:rsid w:val="00F16421"/>
    <w:rsid w:val="00F16868"/>
    <w:rsid w:val="00F17253"/>
    <w:rsid w:val="00F20663"/>
    <w:rsid w:val="00F20776"/>
    <w:rsid w:val="00F2080D"/>
    <w:rsid w:val="00F20A47"/>
    <w:rsid w:val="00F2114C"/>
    <w:rsid w:val="00F21844"/>
    <w:rsid w:val="00F2192F"/>
    <w:rsid w:val="00F2206B"/>
    <w:rsid w:val="00F22A95"/>
    <w:rsid w:val="00F22C71"/>
    <w:rsid w:val="00F22E65"/>
    <w:rsid w:val="00F23258"/>
    <w:rsid w:val="00F2378D"/>
    <w:rsid w:val="00F23C58"/>
    <w:rsid w:val="00F249C1"/>
    <w:rsid w:val="00F24FA9"/>
    <w:rsid w:val="00F25577"/>
    <w:rsid w:val="00F256ED"/>
    <w:rsid w:val="00F258FA"/>
    <w:rsid w:val="00F25C1E"/>
    <w:rsid w:val="00F26145"/>
    <w:rsid w:val="00F2643A"/>
    <w:rsid w:val="00F265AC"/>
    <w:rsid w:val="00F27799"/>
    <w:rsid w:val="00F309DB"/>
    <w:rsid w:val="00F30B91"/>
    <w:rsid w:val="00F30C08"/>
    <w:rsid w:val="00F31A22"/>
    <w:rsid w:val="00F31DE7"/>
    <w:rsid w:val="00F3253D"/>
    <w:rsid w:val="00F3308C"/>
    <w:rsid w:val="00F343CA"/>
    <w:rsid w:val="00F34A21"/>
    <w:rsid w:val="00F3511C"/>
    <w:rsid w:val="00F35270"/>
    <w:rsid w:val="00F354A6"/>
    <w:rsid w:val="00F35850"/>
    <w:rsid w:val="00F35AAC"/>
    <w:rsid w:val="00F35B88"/>
    <w:rsid w:val="00F35E49"/>
    <w:rsid w:val="00F36222"/>
    <w:rsid w:val="00F3681A"/>
    <w:rsid w:val="00F405D2"/>
    <w:rsid w:val="00F4098B"/>
    <w:rsid w:val="00F41427"/>
    <w:rsid w:val="00F42854"/>
    <w:rsid w:val="00F4287B"/>
    <w:rsid w:val="00F4311A"/>
    <w:rsid w:val="00F43909"/>
    <w:rsid w:val="00F43B28"/>
    <w:rsid w:val="00F45343"/>
    <w:rsid w:val="00F45E28"/>
    <w:rsid w:val="00F46B32"/>
    <w:rsid w:val="00F46DBE"/>
    <w:rsid w:val="00F4770B"/>
    <w:rsid w:val="00F478CE"/>
    <w:rsid w:val="00F47E38"/>
    <w:rsid w:val="00F50B88"/>
    <w:rsid w:val="00F518A7"/>
    <w:rsid w:val="00F51BD5"/>
    <w:rsid w:val="00F51CDA"/>
    <w:rsid w:val="00F51DA1"/>
    <w:rsid w:val="00F51F8A"/>
    <w:rsid w:val="00F52C40"/>
    <w:rsid w:val="00F537E1"/>
    <w:rsid w:val="00F538A7"/>
    <w:rsid w:val="00F53FF3"/>
    <w:rsid w:val="00F54BC6"/>
    <w:rsid w:val="00F55EE5"/>
    <w:rsid w:val="00F57046"/>
    <w:rsid w:val="00F574BE"/>
    <w:rsid w:val="00F60A7A"/>
    <w:rsid w:val="00F60AFF"/>
    <w:rsid w:val="00F60FB6"/>
    <w:rsid w:val="00F6124C"/>
    <w:rsid w:val="00F61D95"/>
    <w:rsid w:val="00F62142"/>
    <w:rsid w:val="00F6296C"/>
    <w:rsid w:val="00F62FCB"/>
    <w:rsid w:val="00F64943"/>
    <w:rsid w:val="00F6548D"/>
    <w:rsid w:val="00F6566F"/>
    <w:rsid w:val="00F66248"/>
    <w:rsid w:val="00F6666A"/>
    <w:rsid w:val="00F70510"/>
    <w:rsid w:val="00F7154C"/>
    <w:rsid w:val="00F71A2F"/>
    <w:rsid w:val="00F71C26"/>
    <w:rsid w:val="00F720F8"/>
    <w:rsid w:val="00F72130"/>
    <w:rsid w:val="00F72241"/>
    <w:rsid w:val="00F722F6"/>
    <w:rsid w:val="00F72BD8"/>
    <w:rsid w:val="00F73307"/>
    <w:rsid w:val="00F73350"/>
    <w:rsid w:val="00F733C2"/>
    <w:rsid w:val="00F733C8"/>
    <w:rsid w:val="00F735CA"/>
    <w:rsid w:val="00F73AEF"/>
    <w:rsid w:val="00F75C0B"/>
    <w:rsid w:val="00F7624E"/>
    <w:rsid w:val="00F76C0D"/>
    <w:rsid w:val="00F76F32"/>
    <w:rsid w:val="00F804A0"/>
    <w:rsid w:val="00F80F13"/>
    <w:rsid w:val="00F81823"/>
    <w:rsid w:val="00F8210F"/>
    <w:rsid w:val="00F8221E"/>
    <w:rsid w:val="00F82852"/>
    <w:rsid w:val="00F8315F"/>
    <w:rsid w:val="00F83777"/>
    <w:rsid w:val="00F83BDE"/>
    <w:rsid w:val="00F83D57"/>
    <w:rsid w:val="00F83E26"/>
    <w:rsid w:val="00F8465A"/>
    <w:rsid w:val="00F84D92"/>
    <w:rsid w:val="00F85E23"/>
    <w:rsid w:val="00F86E60"/>
    <w:rsid w:val="00F8791D"/>
    <w:rsid w:val="00F87B23"/>
    <w:rsid w:val="00F87E04"/>
    <w:rsid w:val="00F87F7E"/>
    <w:rsid w:val="00F90475"/>
    <w:rsid w:val="00F90D22"/>
    <w:rsid w:val="00F9187D"/>
    <w:rsid w:val="00F91C7F"/>
    <w:rsid w:val="00F91D74"/>
    <w:rsid w:val="00F921D9"/>
    <w:rsid w:val="00F9281E"/>
    <w:rsid w:val="00F935DC"/>
    <w:rsid w:val="00F9366F"/>
    <w:rsid w:val="00F94111"/>
    <w:rsid w:val="00F94188"/>
    <w:rsid w:val="00F94549"/>
    <w:rsid w:val="00F95515"/>
    <w:rsid w:val="00F95E89"/>
    <w:rsid w:val="00F97B67"/>
    <w:rsid w:val="00F97D54"/>
    <w:rsid w:val="00F97DE7"/>
    <w:rsid w:val="00FA02DE"/>
    <w:rsid w:val="00FA03EC"/>
    <w:rsid w:val="00FA1C9D"/>
    <w:rsid w:val="00FA278E"/>
    <w:rsid w:val="00FA2C47"/>
    <w:rsid w:val="00FA2F96"/>
    <w:rsid w:val="00FA3E76"/>
    <w:rsid w:val="00FA3FAE"/>
    <w:rsid w:val="00FA6688"/>
    <w:rsid w:val="00FA6AA9"/>
    <w:rsid w:val="00FA7BA7"/>
    <w:rsid w:val="00FB09A7"/>
    <w:rsid w:val="00FB16C7"/>
    <w:rsid w:val="00FB1DD7"/>
    <w:rsid w:val="00FB1F3E"/>
    <w:rsid w:val="00FB22C0"/>
    <w:rsid w:val="00FB38ED"/>
    <w:rsid w:val="00FB3A3E"/>
    <w:rsid w:val="00FB47B7"/>
    <w:rsid w:val="00FB4E5B"/>
    <w:rsid w:val="00FB5D87"/>
    <w:rsid w:val="00FB650C"/>
    <w:rsid w:val="00FB7A1F"/>
    <w:rsid w:val="00FC03C4"/>
    <w:rsid w:val="00FC0752"/>
    <w:rsid w:val="00FC1F97"/>
    <w:rsid w:val="00FC2153"/>
    <w:rsid w:val="00FC2725"/>
    <w:rsid w:val="00FC2DB0"/>
    <w:rsid w:val="00FC3BE9"/>
    <w:rsid w:val="00FC4CEC"/>
    <w:rsid w:val="00FC6018"/>
    <w:rsid w:val="00FC6051"/>
    <w:rsid w:val="00FC663F"/>
    <w:rsid w:val="00FC6B45"/>
    <w:rsid w:val="00FC7213"/>
    <w:rsid w:val="00FC7242"/>
    <w:rsid w:val="00FC7906"/>
    <w:rsid w:val="00FC7AA1"/>
    <w:rsid w:val="00FD179A"/>
    <w:rsid w:val="00FD24E9"/>
    <w:rsid w:val="00FD25B0"/>
    <w:rsid w:val="00FD2923"/>
    <w:rsid w:val="00FD31DB"/>
    <w:rsid w:val="00FD371F"/>
    <w:rsid w:val="00FD3E66"/>
    <w:rsid w:val="00FD4A37"/>
    <w:rsid w:val="00FD4CB7"/>
    <w:rsid w:val="00FD5DB9"/>
    <w:rsid w:val="00FD5DFD"/>
    <w:rsid w:val="00FD6BBB"/>
    <w:rsid w:val="00FD753F"/>
    <w:rsid w:val="00FD7965"/>
    <w:rsid w:val="00FE0131"/>
    <w:rsid w:val="00FE092D"/>
    <w:rsid w:val="00FE14C9"/>
    <w:rsid w:val="00FE151F"/>
    <w:rsid w:val="00FE1910"/>
    <w:rsid w:val="00FE2411"/>
    <w:rsid w:val="00FE253F"/>
    <w:rsid w:val="00FE372A"/>
    <w:rsid w:val="00FE4910"/>
    <w:rsid w:val="00FE4912"/>
    <w:rsid w:val="00FE6B81"/>
    <w:rsid w:val="00FE6BB9"/>
    <w:rsid w:val="00FE7E0E"/>
    <w:rsid w:val="00FF02B8"/>
    <w:rsid w:val="00FF12C7"/>
    <w:rsid w:val="00FF1FC9"/>
    <w:rsid w:val="00FF28FE"/>
    <w:rsid w:val="00FF295E"/>
    <w:rsid w:val="00FF3467"/>
    <w:rsid w:val="00FF390F"/>
    <w:rsid w:val="00FF3B5F"/>
    <w:rsid w:val="00FF436F"/>
    <w:rsid w:val="00FF48E9"/>
    <w:rsid w:val="00FF4EBF"/>
    <w:rsid w:val="00FF5271"/>
    <w:rsid w:val="00FF5A19"/>
    <w:rsid w:val="00FF62E1"/>
    <w:rsid w:val="00FF6592"/>
    <w:rsid w:val="00FF71B8"/>
    <w:rsid w:val="00FF736D"/>
    <w:rsid w:val="00FF79F3"/>
    <w:rsid w:val="00FF7B46"/>
    <w:rsid w:val="00FF7D99"/>
    <w:rsid w:val="00FF7DA2"/>
    <w:rsid w:val="00FF7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E2BA5"/>
  <w15:chartTrackingRefBased/>
  <w15:docId w15:val="{2CC6CD8F-6C8A-432A-9F06-4616ECCBB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2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1B1"/>
    <w:pPr>
      <w:ind w:left="720"/>
      <w:contextualSpacing/>
    </w:pPr>
  </w:style>
  <w:style w:type="paragraph" w:styleId="NoSpacing">
    <w:name w:val="No Spacing"/>
    <w:uiPriority w:val="1"/>
    <w:qFormat/>
    <w:rsid w:val="005F494A"/>
    <w:pPr>
      <w:spacing w:after="0" w:line="240" w:lineRule="auto"/>
    </w:pPr>
  </w:style>
  <w:style w:type="character" w:styleId="CommentReference">
    <w:name w:val="annotation reference"/>
    <w:basedOn w:val="DefaultParagraphFont"/>
    <w:uiPriority w:val="99"/>
    <w:semiHidden/>
    <w:unhideWhenUsed/>
    <w:rsid w:val="002348CC"/>
    <w:rPr>
      <w:sz w:val="16"/>
      <w:szCs w:val="16"/>
    </w:rPr>
  </w:style>
  <w:style w:type="paragraph" w:styleId="CommentText">
    <w:name w:val="annotation text"/>
    <w:basedOn w:val="Normal"/>
    <w:link w:val="CommentTextChar"/>
    <w:uiPriority w:val="99"/>
    <w:unhideWhenUsed/>
    <w:rsid w:val="002348CC"/>
    <w:pPr>
      <w:spacing w:line="240" w:lineRule="auto"/>
    </w:pPr>
    <w:rPr>
      <w:sz w:val="20"/>
      <w:szCs w:val="20"/>
    </w:rPr>
  </w:style>
  <w:style w:type="character" w:customStyle="1" w:styleId="CommentTextChar">
    <w:name w:val="Comment Text Char"/>
    <w:basedOn w:val="DefaultParagraphFont"/>
    <w:link w:val="CommentText"/>
    <w:uiPriority w:val="99"/>
    <w:rsid w:val="002348CC"/>
    <w:rPr>
      <w:sz w:val="20"/>
      <w:szCs w:val="20"/>
    </w:rPr>
  </w:style>
  <w:style w:type="paragraph" w:styleId="CommentSubject">
    <w:name w:val="annotation subject"/>
    <w:basedOn w:val="CommentText"/>
    <w:next w:val="CommentText"/>
    <w:link w:val="CommentSubjectChar"/>
    <w:uiPriority w:val="99"/>
    <w:semiHidden/>
    <w:unhideWhenUsed/>
    <w:rsid w:val="002348CC"/>
    <w:rPr>
      <w:b/>
      <w:bCs/>
    </w:rPr>
  </w:style>
  <w:style w:type="character" w:customStyle="1" w:styleId="CommentSubjectChar">
    <w:name w:val="Comment Subject Char"/>
    <w:basedOn w:val="CommentTextChar"/>
    <w:link w:val="CommentSubject"/>
    <w:uiPriority w:val="99"/>
    <w:semiHidden/>
    <w:rsid w:val="002348CC"/>
    <w:rPr>
      <w:b/>
      <w:bCs/>
      <w:sz w:val="20"/>
      <w:szCs w:val="20"/>
    </w:rPr>
  </w:style>
  <w:style w:type="paragraph" w:styleId="Header">
    <w:name w:val="header"/>
    <w:basedOn w:val="Normal"/>
    <w:link w:val="HeaderChar"/>
    <w:uiPriority w:val="99"/>
    <w:unhideWhenUsed/>
    <w:rsid w:val="00A72F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FAD"/>
  </w:style>
  <w:style w:type="paragraph" w:styleId="Footer">
    <w:name w:val="footer"/>
    <w:basedOn w:val="Normal"/>
    <w:link w:val="FooterChar"/>
    <w:uiPriority w:val="99"/>
    <w:unhideWhenUsed/>
    <w:rsid w:val="00A72F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FAD"/>
  </w:style>
  <w:style w:type="character" w:styleId="Hyperlink">
    <w:name w:val="Hyperlink"/>
    <w:basedOn w:val="DefaultParagraphFont"/>
    <w:uiPriority w:val="99"/>
    <w:unhideWhenUsed/>
    <w:rsid w:val="001435FE"/>
    <w:rPr>
      <w:color w:val="0563C1" w:themeColor="hyperlink"/>
      <w:u w:val="single"/>
    </w:rPr>
  </w:style>
  <w:style w:type="character" w:customStyle="1" w:styleId="UnresolvedMention1">
    <w:name w:val="Unresolved Mention1"/>
    <w:basedOn w:val="DefaultParagraphFont"/>
    <w:uiPriority w:val="99"/>
    <w:semiHidden/>
    <w:unhideWhenUsed/>
    <w:rsid w:val="001435FE"/>
    <w:rPr>
      <w:color w:val="605E5C"/>
      <w:shd w:val="clear" w:color="auto" w:fill="E1DFDD"/>
    </w:rPr>
  </w:style>
  <w:style w:type="paragraph" w:styleId="BalloonText">
    <w:name w:val="Balloon Text"/>
    <w:basedOn w:val="Normal"/>
    <w:link w:val="BalloonTextChar"/>
    <w:uiPriority w:val="99"/>
    <w:semiHidden/>
    <w:unhideWhenUsed/>
    <w:rsid w:val="00F249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9C1"/>
    <w:rPr>
      <w:rFonts w:ascii="Segoe UI" w:hAnsi="Segoe UI" w:cs="Segoe UI"/>
      <w:sz w:val="18"/>
      <w:szCs w:val="18"/>
    </w:rPr>
  </w:style>
  <w:style w:type="paragraph" w:styleId="Revision">
    <w:name w:val="Revision"/>
    <w:hidden/>
    <w:uiPriority w:val="99"/>
    <w:semiHidden/>
    <w:rsid w:val="00950D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9288">
      <w:bodyDiv w:val="1"/>
      <w:marLeft w:val="0"/>
      <w:marRight w:val="0"/>
      <w:marTop w:val="0"/>
      <w:marBottom w:val="0"/>
      <w:divBdr>
        <w:top w:val="none" w:sz="0" w:space="0" w:color="auto"/>
        <w:left w:val="none" w:sz="0" w:space="0" w:color="auto"/>
        <w:bottom w:val="none" w:sz="0" w:space="0" w:color="auto"/>
        <w:right w:val="none" w:sz="0" w:space="0" w:color="auto"/>
      </w:divBdr>
    </w:div>
    <w:div w:id="116678720">
      <w:bodyDiv w:val="1"/>
      <w:marLeft w:val="0"/>
      <w:marRight w:val="0"/>
      <w:marTop w:val="0"/>
      <w:marBottom w:val="0"/>
      <w:divBdr>
        <w:top w:val="none" w:sz="0" w:space="0" w:color="auto"/>
        <w:left w:val="none" w:sz="0" w:space="0" w:color="auto"/>
        <w:bottom w:val="none" w:sz="0" w:space="0" w:color="auto"/>
        <w:right w:val="none" w:sz="0" w:space="0" w:color="auto"/>
      </w:divBdr>
    </w:div>
    <w:div w:id="122236192">
      <w:bodyDiv w:val="1"/>
      <w:marLeft w:val="0"/>
      <w:marRight w:val="0"/>
      <w:marTop w:val="0"/>
      <w:marBottom w:val="0"/>
      <w:divBdr>
        <w:top w:val="none" w:sz="0" w:space="0" w:color="auto"/>
        <w:left w:val="none" w:sz="0" w:space="0" w:color="auto"/>
        <w:bottom w:val="none" w:sz="0" w:space="0" w:color="auto"/>
        <w:right w:val="none" w:sz="0" w:space="0" w:color="auto"/>
      </w:divBdr>
    </w:div>
    <w:div w:id="132529361">
      <w:bodyDiv w:val="1"/>
      <w:marLeft w:val="0"/>
      <w:marRight w:val="0"/>
      <w:marTop w:val="0"/>
      <w:marBottom w:val="0"/>
      <w:divBdr>
        <w:top w:val="none" w:sz="0" w:space="0" w:color="auto"/>
        <w:left w:val="none" w:sz="0" w:space="0" w:color="auto"/>
        <w:bottom w:val="none" w:sz="0" w:space="0" w:color="auto"/>
        <w:right w:val="none" w:sz="0" w:space="0" w:color="auto"/>
      </w:divBdr>
    </w:div>
    <w:div w:id="176114981">
      <w:bodyDiv w:val="1"/>
      <w:marLeft w:val="0"/>
      <w:marRight w:val="0"/>
      <w:marTop w:val="0"/>
      <w:marBottom w:val="0"/>
      <w:divBdr>
        <w:top w:val="none" w:sz="0" w:space="0" w:color="auto"/>
        <w:left w:val="none" w:sz="0" w:space="0" w:color="auto"/>
        <w:bottom w:val="none" w:sz="0" w:space="0" w:color="auto"/>
        <w:right w:val="none" w:sz="0" w:space="0" w:color="auto"/>
      </w:divBdr>
    </w:div>
    <w:div w:id="180630462">
      <w:bodyDiv w:val="1"/>
      <w:marLeft w:val="0"/>
      <w:marRight w:val="0"/>
      <w:marTop w:val="0"/>
      <w:marBottom w:val="0"/>
      <w:divBdr>
        <w:top w:val="none" w:sz="0" w:space="0" w:color="auto"/>
        <w:left w:val="none" w:sz="0" w:space="0" w:color="auto"/>
        <w:bottom w:val="none" w:sz="0" w:space="0" w:color="auto"/>
        <w:right w:val="none" w:sz="0" w:space="0" w:color="auto"/>
      </w:divBdr>
    </w:div>
    <w:div w:id="213391987">
      <w:bodyDiv w:val="1"/>
      <w:marLeft w:val="0"/>
      <w:marRight w:val="0"/>
      <w:marTop w:val="0"/>
      <w:marBottom w:val="0"/>
      <w:divBdr>
        <w:top w:val="none" w:sz="0" w:space="0" w:color="auto"/>
        <w:left w:val="none" w:sz="0" w:space="0" w:color="auto"/>
        <w:bottom w:val="none" w:sz="0" w:space="0" w:color="auto"/>
        <w:right w:val="none" w:sz="0" w:space="0" w:color="auto"/>
      </w:divBdr>
    </w:div>
    <w:div w:id="221066091">
      <w:bodyDiv w:val="1"/>
      <w:marLeft w:val="0"/>
      <w:marRight w:val="0"/>
      <w:marTop w:val="0"/>
      <w:marBottom w:val="0"/>
      <w:divBdr>
        <w:top w:val="none" w:sz="0" w:space="0" w:color="auto"/>
        <w:left w:val="none" w:sz="0" w:space="0" w:color="auto"/>
        <w:bottom w:val="none" w:sz="0" w:space="0" w:color="auto"/>
        <w:right w:val="none" w:sz="0" w:space="0" w:color="auto"/>
      </w:divBdr>
    </w:div>
    <w:div w:id="237371446">
      <w:bodyDiv w:val="1"/>
      <w:marLeft w:val="0"/>
      <w:marRight w:val="0"/>
      <w:marTop w:val="0"/>
      <w:marBottom w:val="0"/>
      <w:divBdr>
        <w:top w:val="none" w:sz="0" w:space="0" w:color="auto"/>
        <w:left w:val="none" w:sz="0" w:space="0" w:color="auto"/>
        <w:bottom w:val="none" w:sz="0" w:space="0" w:color="auto"/>
        <w:right w:val="none" w:sz="0" w:space="0" w:color="auto"/>
      </w:divBdr>
    </w:div>
    <w:div w:id="243564498">
      <w:bodyDiv w:val="1"/>
      <w:marLeft w:val="0"/>
      <w:marRight w:val="0"/>
      <w:marTop w:val="0"/>
      <w:marBottom w:val="0"/>
      <w:divBdr>
        <w:top w:val="none" w:sz="0" w:space="0" w:color="auto"/>
        <w:left w:val="none" w:sz="0" w:space="0" w:color="auto"/>
        <w:bottom w:val="none" w:sz="0" w:space="0" w:color="auto"/>
        <w:right w:val="none" w:sz="0" w:space="0" w:color="auto"/>
      </w:divBdr>
    </w:div>
    <w:div w:id="259457416">
      <w:bodyDiv w:val="1"/>
      <w:marLeft w:val="0"/>
      <w:marRight w:val="0"/>
      <w:marTop w:val="0"/>
      <w:marBottom w:val="0"/>
      <w:divBdr>
        <w:top w:val="none" w:sz="0" w:space="0" w:color="auto"/>
        <w:left w:val="none" w:sz="0" w:space="0" w:color="auto"/>
        <w:bottom w:val="none" w:sz="0" w:space="0" w:color="auto"/>
        <w:right w:val="none" w:sz="0" w:space="0" w:color="auto"/>
      </w:divBdr>
    </w:div>
    <w:div w:id="465440730">
      <w:bodyDiv w:val="1"/>
      <w:marLeft w:val="0"/>
      <w:marRight w:val="0"/>
      <w:marTop w:val="0"/>
      <w:marBottom w:val="0"/>
      <w:divBdr>
        <w:top w:val="none" w:sz="0" w:space="0" w:color="auto"/>
        <w:left w:val="none" w:sz="0" w:space="0" w:color="auto"/>
        <w:bottom w:val="none" w:sz="0" w:space="0" w:color="auto"/>
        <w:right w:val="none" w:sz="0" w:space="0" w:color="auto"/>
      </w:divBdr>
    </w:div>
    <w:div w:id="466092912">
      <w:bodyDiv w:val="1"/>
      <w:marLeft w:val="0"/>
      <w:marRight w:val="0"/>
      <w:marTop w:val="0"/>
      <w:marBottom w:val="0"/>
      <w:divBdr>
        <w:top w:val="none" w:sz="0" w:space="0" w:color="auto"/>
        <w:left w:val="none" w:sz="0" w:space="0" w:color="auto"/>
        <w:bottom w:val="none" w:sz="0" w:space="0" w:color="auto"/>
        <w:right w:val="none" w:sz="0" w:space="0" w:color="auto"/>
      </w:divBdr>
    </w:div>
    <w:div w:id="586620372">
      <w:bodyDiv w:val="1"/>
      <w:marLeft w:val="0"/>
      <w:marRight w:val="0"/>
      <w:marTop w:val="0"/>
      <w:marBottom w:val="0"/>
      <w:divBdr>
        <w:top w:val="none" w:sz="0" w:space="0" w:color="auto"/>
        <w:left w:val="none" w:sz="0" w:space="0" w:color="auto"/>
        <w:bottom w:val="none" w:sz="0" w:space="0" w:color="auto"/>
        <w:right w:val="none" w:sz="0" w:space="0" w:color="auto"/>
      </w:divBdr>
    </w:div>
    <w:div w:id="592055884">
      <w:bodyDiv w:val="1"/>
      <w:marLeft w:val="0"/>
      <w:marRight w:val="0"/>
      <w:marTop w:val="0"/>
      <w:marBottom w:val="0"/>
      <w:divBdr>
        <w:top w:val="none" w:sz="0" w:space="0" w:color="auto"/>
        <w:left w:val="none" w:sz="0" w:space="0" w:color="auto"/>
        <w:bottom w:val="none" w:sz="0" w:space="0" w:color="auto"/>
        <w:right w:val="none" w:sz="0" w:space="0" w:color="auto"/>
      </w:divBdr>
    </w:div>
    <w:div w:id="614562857">
      <w:bodyDiv w:val="1"/>
      <w:marLeft w:val="0"/>
      <w:marRight w:val="0"/>
      <w:marTop w:val="0"/>
      <w:marBottom w:val="0"/>
      <w:divBdr>
        <w:top w:val="none" w:sz="0" w:space="0" w:color="auto"/>
        <w:left w:val="none" w:sz="0" w:space="0" w:color="auto"/>
        <w:bottom w:val="none" w:sz="0" w:space="0" w:color="auto"/>
        <w:right w:val="none" w:sz="0" w:space="0" w:color="auto"/>
      </w:divBdr>
    </w:div>
    <w:div w:id="618529929">
      <w:bodyDiv w:val="1"/>
      <w:marLeft w:val="0"/>
      <w:marRight w:val="0"/>
      <w:marTop w:val="0"/>
      <w:marBottom w:val="0"/>
      <w:divBdr>
        <w:top w:val="none" w:sz="0" w:space="0" w:color="auto"/>
        <w:left w:val="none" w:sz="0" w:space="0" w:color="auto"/>
        <w:bottom w:val="none" w:sz="0" w:space="0" w:color="auto"/>
        <w:right w:val="none" w:sz="0" w:space="0" w:color="auto"/>
      </w:divBdr>
    </w:div>
    <w:div w:id="645353061">
      <w:bodyDiv w:val="1"/>
      <w:marLeft w:val="0"/>
      <w:marRight w:val="0"/>
      <w:marTop w:val="0"/>
      <w:marBottom w:val="0"/>
      <w:divBdr>
        <w:top w:val="none" w:sz="0" w:space="0" w:color="auto"/>
        <w:left w:val="none" w:sz="0" w:space="0" w:color="auto"/>
        <w:bottom w:val="none" w:sz="0" w:space="0" w:color="auto"/>
        <w:right w:val="none" w:sz="0" w:space="0" w:color="auto"/>
      </w:divBdr>
    </w:div>
    <w:div w:id="773324820">
      <w:bodyDiv w:val="1"/>
      <w:marLeft w:val="0"/>
      <w:marRight w:val="0"/>
      <w:marTop w:val="0"/>
      <w:marBottom w:val="0"/>
      <w:divBdr>
        <w:top w:val="none" w:sz="0" w:space="0" w:color="auto"/>
        <w:left w:val="none" w:sz="0" w:space="0" w:color="auto"/>
        <w:bottom w:val="none" w:sz="0" w:space="0" w:color="auto"/>
        <w:right w:val="none" w:sz="0" w:space="0" w:color="auto"/>
      </w:divBdr>
    </w:div>
    <w:div w:id="816191889">
      <w:bodyDiv w:val="1"/>
      <w:marLeft w:val="0"/>
      <w:marRight w:val="0"/>
      <w:marTop w:val="0"/>
      <w:marBottom w:val="0"/>
      <w:divBdr>
        <w:top w:val="none" w:sz="0" w:space="0" w:color="auto"/>
        <w:left w:val="none" w:sz="0" w:space="0" w:color="auto"/>
        <w:bottom w:val="none" w:sz="0" w:space="0" w:color="auto"/>
        <w:right w:val="none" w:sz="0" w:space="0" w:color="auto"/>
      </w:divBdr>
    </w:div>
    <w:div w:id="824592943">
      <w:bodyDiv w:val="1"/>
      <w:marLeft w:val="0"/>
      <w:marRight w:val="0"/>
      <w:marTop w:val="0"/>
      <w:marBottom w:val="0"/>
      <w:divBdr>
        <w:top w:val="none" w:sz="0" w:space="0" w:color="auto"/>
        <w:left w:val="none" w:sz="0" w:space="0" w:color="auto"/>
        <w:bottom w:val="none" w:sz="0" w:space="0" w:color="auto"/>
        <w:right w:val="none" w:sz="0" w:space="0" w:color="auto"/>
      </w:divBdr>
    </w:div>
    <w:div w:id="916475815">
      <w:bodyDiv w:val="1"/>
      <w:marLeft w:val="0"/>
      <w:marRight w:val="0"/>
      <w:marTop w:val="0"/>
      <w:marBottom w:val="0"/>
      <w:divBdr>
        <w:top w:val="none" w:sz="0" w:space="0" w:color="auto"/>
        <w:left w:val="none" w:sz="0" w:space="0" w:color="auto"/>
        <w:bottom w:val="none" w:sz="0" w:space="0" w:color="auto"/>
        <w:right w:val="none" w:sz="0" w:space="0" w:color="auto"/>
      </w:divBdr>
    </w:div>
    <w:div w:id="925109941">
      <w:bodyDiv w:val="1"/>
      <w:marLeft w:val="0"/>
      <w:marRight w:val="0"/>
      <w:marTop w:val="0"/>
      <w:marBottom w:val="0"/>
      <w:divBdr>
        <w:top w:val="none" w:sz="0" w:space="0" w:color="auto"/>
        <w:left w:val="none" w:sz="0" w:space="0" w:color="auto"/>
        <w:bottom w:val="none" w:sz="0" w:space="0" w:color="auto"/>
        <w:right w:val="none" w:sz="0" w:space="0" w:color="auto"/>
      </w:divBdr>
    </w:div>
    <w:div w:id="927693634">
      <w:bodyDiv w:val="1"/>
      <w:marLeft w:val="0"/>
      <w:marRight w:val="0"/>
      <w:marTop w:val="0"/>
      <w:marBottom w:val="0"/>
      <w:divBdr>
        <w:top w:val="none" w:sz="0" w:space="0" w:color="auto"/>
        <w:left w:val="none" w:sz="0" w:space="0" w:color="auto"/>
        <w:bottom w:val="none" w:sz="0" w:space="0" w:color="auto"/>
        <w:right w:val="none" w:sz="0" w:space="0" w:color="auto"/>
      </w:divBdr>
    </w:div>
    <w:div w:id="1004629482">
      <w:bodyDiv w:val="1"/>
      <w:marLeft w:val="0"/>
      <w:marRight w:val="0"/>
      <w:marTop w:val="0"/>
      <w:marBottom w:val="0"/>
      <w:divBdr>
        <w:top w:val="none" w:sz="0" w:space="0" w:color="auto"/>
        <w:left w:val="none" w:sz="0" w:space="0" w:color="auto"/>
        <w:bottom w:val="none" w:sz="0" w:space="0" w:color="auto"/>
        <w:right w:val="none" w:sz="0" w:space="0" w:color="auto"/>
      </w:divBdr>
    </w:div>
    <w:div w:id="1052970043">
      <w:bodyDiv w:val="1"/>
      <w:marLeft w:val="0"/>
      <w:marRight w:val="0"/>
      <w:marTop w:val="0"/>
      <w:marBottom w:val="0"/>
      <w:divBdr>
        <w:top w:val="none" w:sz="0" w:space="0" w:color="auto"/>
        <w:left w:val="none" w:sz="0" w:space="0" w:color="auto"/>
        <w:bottom w:val="none" w:sz="0" w:space="0" w:color="auto"/>
        <w:right w:val="none" w:sz="0" w:space="0" w:color="auto"/>
      </w:divBdr>
    </w:div>
    <w:div w:id="1057557601">
      <w:bodyDiv w:val="1"/>
      <w:marLeft w:val="0"/>
      <w:marRight w:val="0"/>
      <w:marTop w:val="0"/>
      <w:marBottom w:val="0"/>
      <w:divBdr>
        <w:top w:val="none" w:sz="0" w:space="0" w:color="auto"/>
        <w:left w:val="none" w:sz="0" w:space="0" w:color="auto"/>
        <w:bottom w:val="none" w:sz="0" w:space="0" w:color="auto"/>
        <w:right w:val="none" w:sz="0" w:space="0" w:color="auto"/>
      </w:divBdr>
    </w:div>
    <w:div w:id="1084258333">
      <w:bodyDiv w:val="1"/>
      <w:marLeft w:val="0"/>
      <w:marRight w:val="0"/>
      <w:marTop w:val="0"/>
      <w:marBottom w:val="0"/>
      <w:divBdr>
        <w:top w:val="none" w:sz="0" w:space="0" w:color="auto"/>
        <w:left w:val="none" w:sz="0" w:space="0" w:color="auto"/>
        <w:bottom w:val="none" w:sz="0" w:space="0" w:color="auto"/>
        <w:right w:val="none" w:sz="0" w:space="0" w:color="auto"/>
      </w:divBdr>
    </w:div>
    <w:div w:id="1108965477">
      <w:bodyDiv w:val="1"/>
      <w:marLeft w:val="0"/>
      <w:marRight w:val="0"/>
      <w:marTop w:val="0"/>
      <w:marBottom w:val="0"/>
      <w:divBdr>
        <w:top w:val="none" w:sz="0" w:space="0" w:color="auto"/>
        <w:left w:val="none" w:sz="0" w:space="0" w:color="auto"/>
        <w:bottom w:val="none" w:sz="0" w:space="0" w:color="auto"/>
        <w:right w:val="none" w:sz="0" w:space="0" w:color="auto"/>
      </w:divBdr>
    </w:div>
    <w:div w:id="1130169627">
      <w:bodyDiv w:val="1"/>
      <w:marLeft w:val="0"/>
      <w:marRight w:val="0"/>
      <w:marTop w:val="0"/>
      <w:marBottom w:val="0"/>
      <w:divBdr>
        <w:top w:val="none" w:sz="0" w:space="0" w:color="auto"/>
        <w:left w:val="none" w:sz="0" w:space="0" w:color="auto"/>
        <w:bottom w:val="none" w:sz="0" w:space="0" w:color="auto"/>
        <w:right w:val="none" w:sz="0" w:space="0" w:color="auto"/>
      </w:divBdr>
    </w:div>
    <w:div w:id="1216089206">
      <w:bodyDiv w:val="1"/>
      <w:marLeft w:val="0"/>
      <w:marRight w:val="0"/>
      <w:marTop w:val="0"/>
      <w:marBottom w:val="0"/>
      <w:divBdr>
        <w:top w:val="none" w:sz="0" w:space="0" w:color="auto"/>
        <w:left w:val="none" w:sz="0" w:space="0" w:color="auto"/>
        <w:bottom w:val="none" w:sz="0" w:space="0" w:color="auto"/>
        <w:right w:val="none" w:sz="0" w:space="0" w:color="auto"/>
      </w:divBdr>
    </w:div>
    <w:div w:id="1270746772">
      <w:bodyDiv w:val="1"/>
      <w:marLeft w:val="0"/>
      <w:marRight w:val="0"/>
      <w:marTop w:val="0"/>
      <w:marBottom w:val="0"/>
      <w:divBdr>
        <w:top w:val="none" w:sz="0" w:space="0" w:color="auto"/>
        <w:left w:val="none" w:sz="0" w:space="0" w:color="auto"/>
        <w:bottom w:val="none" w:sz="0" w:space="0" w:color="auto"/>
        <w:right w:val="none" w:sz="0" w:space="0" w:color="auto"/>
      </w:divBdr>
    </w:div>
    <w:div w:id="1299382978">
      <w:bodyDiv w:val="1"/>
      <w:marLeft w:val="0"/>
      <w:marRight w:val="0"/>
      <w:marTop w:val="0"/>
      <w:marBottom w:val="0"/>
      <w:divBdr>
        <w:top w:val="none" w:sz="0" w:space="0" w:color="auto"/>
        <w:left w:val="none" w:sz="0" w:space="0" w:color="auto"/>
        <w:bottom w:val="none" w:sz="0" w:space="0" w:color="auto"/>
        <w:right w:val="none" w:sz="0" w:space="0" w:color="auto"/>
      </w:divBdr>
    </w:div>
    <w:div w:id="1387215368">
      <w:bodyDiv w:val="1"/>
      <w:marLeft w:val="0"/>
      <w:marRight w:val="0"/>
      <w:marTop w:val="0"/>
      <w:marBottom w:val="0"/>
      <w:divBdr>
        <w:top w:val="none" w:sz="0" w:space="0" w:color="auto"/>
        <w:left w:val="none" w:sz="0" w:space="0" w:color="auto"/>
        <w:bottom w:val="none" w:sz="0" w:space="0" w:color="auto"/>
        <w:right w:val="none" w:sz="0" w:space="0" w:color="auto"/>
      </w:divBdr>
    </w:div>
    <w:div w:id="1639803566">
      <w:bodyDiv w:val="1"/>
      <w:marLeft w:val="0"/>
      <w:marRight w:val="0"/>
      <w:marTop w:val="0"/>
      <w:marBottom w:val="0"/>
      <w:divBdr>
        <w:top w:val="none" w:sz="0" w:space="0" w:color="auto"/>
        <w:left w:val="none" w:sz="0" w:space="0" w:color="auto"/>
        <w:bottom w:val="none" w:sz="0" w:space="0" w:color="auto"/>
        <w:right w:val="none" w:sz="0" w:space="0" w:color="auto"/>
      </w:divBdr>
    </w:div>
    <w:div w:id="1642998050">
      <w:bodyDiv w:val="1"/>
      <w:marLeft w:val="0"/>
      <w:marRight w:val="0"/>
      <w:marTop w:val="0"/>
      <w:marBottom w:val="0"/>
      <w:divBdr>
        <w:top w:val="none" w:sz="0" w:space="0" w:color="auto"/>
        <w:left w:val="none" w:sz="0" w:space="0" w:color="auto"/>
        <w:bottom w:val="none" w:sz="0" w:space="0" w:color="auto"/>
        <w:right w:val="none" w:sz="0" w:space="0" w:color="auto"/>
      </w:divBdr>
    </w:div>
    <w:div w:id="1706565189">
      <w:bodyDiv w:val="1"/>
      <w:marLeft w:val="0"/>
      <w:marRight w:val="0"/>
      <w:marTop w:val="0"/>
      <w:marBottom w:val="0"/>
      <w:divBdr>
        <w:top w:val="none" w:sz="0" w:space="0" w:color="auto"/>
        <w:left w:val="none" w:sz="0" w:space="0" w:color="auto"/>
        <w:bottom w:val="none" w:sz="0" w:space="0" w:color="auto"/>
        <w:right w:val="none" w:sz="0" w:space="0" w:color="auto"/>
      </w:divBdr>
    </w:div>
    <w:div w:id="1723139558">
      <w:bodyDiv w:val="1"/>
      <w:marLeft w:val="0"/>
      <w:marRight w:val="0"/>
      <w:marTop w:val="0"/>
      <w:marBottom w:val="0"/>
      <w:divBdr>
        <w:top w:val="none" w:sz="0" w:space="0" w:color="auto"/>
        <w:left w:val="none" w:sz="0" w:space="0" w:color="auto"/>
        <w:bottom w:val="none" w:sz="0" w:space="0" w:color="auto"/>
        <w:right w:val="none" w:sz="0" w:space="0" w:color="auto"/>
      </w:divBdr>
    </w:div>
    <w:div w:id="1775779394">
      <w:bodyDiv w:val="1"/>
      <w:marLeft w:val="0"/>
      <w:marRight w:val="0"/>
      <w:marTop w:val="0"/>
      <w:marBottom w:val="0"/>
      <w:divBdr>
        <w:top w:val="none" w:sz="0" w:space="0" w:color="auto"/>
        <w:left w:val="none" w:sz="0" w:space="0" w:color="auto"/>
        <w:bottom w:val="none" w:sz="0" w:space="0" w:color="auto"/>
        <w:right w:val="none" w:sz="0" w:space="0" w:color="auto"/>
      </w:divBdr>
    </w:div>
    <w:div w:id="1778405265">
      <w:bodyDiv w:val="1"/>
      <w:marLeft w:val="0"/>
      <w:marRight w:val="0"/>
      <w:marTop w:val="0"/>
      <w:marBottom w:val="0"/>
      <w:divBdr>
        <w:top w:val="none" w:sz="0" w:space="0" w:color="auto"/>
        <w:left w:val="none" w:sz="0" w:space="0" w:color="auto"/>
        <w:bottom w:val="none" w:sz="0" w:space="0" w:color="auto"/>
        <w:right w:val="none" w:sz="0" w:space="0" w:color="auto"/>
      </w:divBdr>
    </w:div>
    <w:div w:id="1821573541">
      <w:bodyDiv w:val="1"/>
      <w:marLeft w:val="0"/>
      <w:marRight w:val="0"/>
      <w:marTop w:val="0"/>
      <w:marBottom w:val="0"/>
      <w:divBdr>
        <w:top w:val="none" w:sz="0" w:space="0" w:color="auto"/>
        <w:left w:val="none" w:sz="0" w:space="0" w:color="auto"/>
        <w:bottom w:val="none" w:sz="0" w:space="0" w:color="auto"/>
        <w:right w:val="none" w:sz="0" w:space="0" w:color="auto"/>
      </w:divBdr>
    </w:div>
    <w:div w:id="1827671203">
      <w:bodyDiv w:val="1"/>
      <w:marLeft w:val="0"/>
      <w:marRight w:val="0"/>
      <w:marTop w:val="0"/>
      <w:marBottom w:val="0"/>
      <w:divBdr>
        <w:top w:val="none" w:sz="0" w:space="0" w:color="auto"/>
        <w:left w:val="none" w:sz="0" w:space="0" w:color="auto"/>
        <w:bottom w:val="none" w:sz="0" w:space="0" w:color="auto"/>
        <w:right w:val="none" w:sz="0" w:space="0" w:color="auto"/>
      </w:divBdr>
    </w:div>
    <w:div w:id="1941908496">
      <w:bodyDiv w:val="1"/>
      <w:marLeft w:val="0"/>
      <w:marRight w:val="0"/>
      <w:marTop w:val="0"/>
      <w:marBottom w:val="0"/>
      <w:divBdr>
        <w:top w:val="none" w:sz="0" w:space="0" w:color="auto"/>
        <w:left w:val="none" w:sz="0" w:space="0" w:color="auto"/>
        <w:bottom w:val="none" w:sz="0" w:space="0" w:color="auto"/>
        <w:right w:val="none" w:sz="0" w:space="0" w:color="auto"/>
      </w:divBdr>
    </w:div>
    <w:div w:id="2022316093">
      <w:bodyDiv w:val="1"/>
      <w:marLeft w:val="0"/>
      <w:marRight w:val="0"/>
      <w:marTop w:val="0"/>
      <w:marBottom w:val="0"/>
      <w:divBdr>
        <w:top w:val="none" w:sz="0" w:space="0" w:color="auto"/>
        <w:left w:val="none" w:sz="0" w:space="0" w:color="auto"/>
        <w:bottom w:val="none" w:sz="0" w:space="0" w:color="auto"/>
        <w:right w:val="none" w:sz="0" w:space="0" w:color="auto"/>
      </w:divBdr>
    </w:div>
    <w:div w:id="2024670259">
      <w:bodyDiv w:val="1"/>
      <w:marLeft w:val="0"/>
      <w:marRight w:val="0"/>
      <w:marTop w:val="0"/>
      <w:marBottom w:val="0"/>
      <w:divBdr>
        <w:top w:val="none" w:sz="0" w:space="0" w:color="auto"/>
        <w:left w:val="none" w:sz="0" w:space="0" w:color="auto"/>
        <w:bottom w:val="none" w:sz="0" w:space="0" w:color="auto"/>
        <w:right w:val="none" w:sz="0" w:space="0" w:color="auto"/>
      </w:divBdr>
    </w:div>
    <w:div w:id="2114476552">
      <w:bodyDiv w:val="1"/>
      <w:marLeft w:val="0"/>
      <w:marRight w:val="0"/>
      <w:marTop w:val="0"/>
      <w:marBottom w:val="0"/>
      <w:divBdr>
        <w:top w:val="none" w:sz="0" w:space="0" w:color="auto"/>
        <w:left w:val="none" w:sz="0" w:space="0" w:color="auto"/>
        <w:bottom w:val="none" w:sz="0" w:space="0" w:color="auto"/>
        <w:right w:val="none" w:sz="0" w:space="0" w:color="auto"/>
      </w:divBdr>
    </w:div>
    <w:div w:id="212383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microsoft.com/office/2018/08/relationships/commentsExtensible" Target="commentsExtensible.xml"/><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13</Pages>
  <Words>4658</Words>
  <Characters>26552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saley</dc:creator>
  <cp:keywords/>
  <dc:description/>
  <cp:lastModifiedBy>alisha saley</cp:lastModifiedBy>
  <cp:revision>14</cp:revision>
  <dcterms:created xsi:type="dcterms:W3CDTF">2023-10-19T17:46:00Z</dcterms:created>
  <dcterms:modified xsi:type="dcterms:W3CDTF">2023-10-19T19:58:00Z</dcterms:modified>
</cp:coreProperties>
</file>