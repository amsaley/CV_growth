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CDDC" w14:textId="24A8A0B3" w:rsidR="00707A2E" w:rsidRDefault="002A40D5" w:rsidP="008777AD">
      <w:pPr>
        <w:pStyle w:val="NoSpacing"/>
        <w:jc w:val="center"/>
        <w:rPr>
          <w:rFonts w:ascii="Arial" w:hAnsi="Arial" w:cs="Arial"/>
          <w:b/>
          <w:bCs/>
          <w:i/>
          <w:iCs/>
          <w:sz w:val="28"/>
          <w:szCs w:val="28"/>
        </w:rPr>
      </w:pPr>
      <w:commentRangeStart w:id="0"/>
      <w:r>
        <w:rPr>
          <w:rFonts w:ascii="Arial" w:hAnsi="Arial" w:cs="Arial"/>
          <w:b/>
          <w:bCs/>
          <w:i/>
          <w:iCs/>
          <w:sz w:val="28"/>
          <w:szCs w:val="28"/>
        </w:rPr>
        <w:t xml:space="preserve">Trajectory and character of oyster growth under altered total alkalinity and salinity </w:t>
      </w:r>
      <w:commentRangeEnd w:id="0"/>
      <w:r w:rsidR="00BB4801">
        <w:rPr>
          <w:rStyle w:val="CommentReference"/>
        </w:rPr>
        <w:commentReference w:id="0"/>
      </w:r>
    </w:p>
    <w:p w14:paraId="28C323EE" w14:textId="61463035" w:rsidR="00A1657F" w:rsidRDefault="00A1657F" w:rsidP="001E12B1">
      <w:pPr>
        <w:pStyle w:val="NoSpacing"/>
        <w:rPr>
          <w:rFonts w:ascii="Arial" w:hAnsi="Arial" w:cs="Arial"/>
          <w:b/>
          <w:bCs/>
          <w:i/>
          <w:iCs/>
          <w:sz w:val="28"/>
          <w:szCs w:val="28"/>
        </w:rPr>
      </w:pPr>
    </w:p>
    <w:p w14:paraId="5CB45DC9" w14:textId="77777777" w:rsidR="00A1657F" w:rsidRDefault="00A1657F" w:rsidP="001E12B1">
      <w:pPr>
        <w:pStyle w:val="NoSpacing"/>
        <w:rPr>
          <w:rFonts w:ascii="Arial" w:hAnsi="Arial" w:cs="Arial"/>
          <w:b/>
          <w:bCs/>
          <w:i/>
          <w:iCs/>
          <w:sz w:val="28"/>
          <w:szCs w:val="28"/>
        </w:rPr>
      </w:pPr>
    </w:p>
    <w:p w14:paraId="0E2E0C01" w14:textId="03495E89" w:rsidR="00A1657F" w:rsidRDefault="00A1657F" w:rsidP="00A1657F">
      <w:pPr>
        <w:spacing w:line="480" w:lineRule="auto"/>
        <w:jc w:val="both"/>
        <w:rPr>
          <w:rFonts w:ascii="Arial" w:hAnsi="Arial" w:cs="Arial"/>
          <w:vertAlign w:val="superscript"/>
        </w:rPr>
      </w:pPr>
      <w:r w:rsidRPr="00042720">
        <w:rPr>
          <w:rFonts w:ascii="Arial" w:hAnsi="Arial" w:cs="Arial"/>
          <w:sz w:val="26"/>
          <w:szCs w:val="26"/>
          <w:vertAlign w:val="superscript"/>
        </w:rPr>
        <w:t>1,</w:t>
      </w:r>
      <w:r>
        <w:rPr>
          <w:rFonts w:ascii="Arial" w:hAnsi="Arial" w:cs="Arial"/>
          <w:sz w:val="26"/>
          <w:szCs w:val="26"/>
          <w:vertAlign w:val="superscript"/>
        </w:rPr>
        <w:t>2</w:t>
      </w:r>
      <w:r w:rsidRPr="00042720">
        <w:rPr>
          <w:rFonts w:ascii="Arial" w:hAnsi="Arial" w:cs="Arial"/>
          <w:sz w:val="26"/>
          <w:szCs w:val="26"/>
        </w:rPr>
        <w:t>Saley, Alisha M.,</w:t>
      </w:r>
      <w:r>
        <w:rPr>
          <w:rFonts w:ascii="Arial" w:hAnsi="Arial" w:cs="Arial"/>
          <w:sz w:val="26"/>
          <w:szCs w:val="26"/>
        </w:rPr>
        <w:t xml:space="preserve"> </w:t>
      </w:r>
      <w:r w:rsidR="00FA03EC" w:rsidRPr="00B75257">
        <w:rPr>
          <w:rFonts w:ascii="Arial" w:hAnsi="Arial" w:cs="Arial"/>
          <w:vertAlign w:val="superscript"/>
        </w:rPr>
        <w:t>2</w:t>
      </w:r>
      <w:r>
        <w:rPr>
          <w:rFonts w:ascii="Arial" w:hAnsi="Arial" w:cs="Arial"/>
          <w:sz w:val="26"/>
          <w:szCs w:val="26"/>
        </w:rPr>
        <w:t>Kimball, Zoe</w:t>
      </w:r>
      <w:r w:rsidRPr="00042720">
        <w:rPr>
          <w:rFonts w:ascii="Arial" w:hAnsi="Arial" w:cs="Arial"/>
          <w:sz w:val="26"/>
          <w:szCs w:val="26"/>
        </w:rPr>
        <w:t xml:space="preserve"> &amp; </w:t>
      </w:r>
      <w:r w:rsidRPr="00042720">
        <w:rPr>
          <w:rFonts w:ascii="Arial" w:hAnsi="Arial" w:cs="Arial"/>
          <w:sz w:val="26"/>
          <w:szCs w:val="26"/>
          <w:vertAlign w:val="superscript"/>
        </w:rPr>
        <w:t>1,</w:t>
      </w:r>
      <w:r>
        <w:rPr>
          <w:rFonts w:ascii="Arial" w:hAnsi="Arial" w:cs="Arial"/>
          <w:sz w:val="26"/>
          <w:szCs w:val="26"/>
          <w:vertAlign w:val="superscript"/>
        </w:rPr>
        <w:t>2</w:t>
      </w:r>
      <w:r w:rsidRPr="00042720">
        <w:rPr>
          <w:rFonts w:ascii="Arial" w:hAnsi="Arial" w:cs="Arial"/>
          <w:sz w:val="26"/>
          <w:szCs w:val="26"/>
        </w:rPr>
        <w:t>Brian Gaylord</w:t>
      </w:r>
    </w:p>
    <w:p w14:paraId="178F37B7" w14:textId="46F09928" w:rsidR="00A1657F" w:rsidRPr="00042720" w:rsidRDefault="00A1657F" w:rsidP="00A1657F">
      <w:pPr>
        <w:spacing w:line="480" w:lineRule="auto"/>
        <w:jc w:val="both"/>
        <w:rPr>
          <w:rFonts w:ascii="Arial" w:hAnsi="Arial" w:cs="Arial"/>
        </w:rPr>
      </w:pPr>
      <w:r w:rsidRPr="00042720">
        <w:rPr>
          <w:rFonts w:ascii="Arial" w:hAnsi="Arial" w:cs="Arial"/>
          <w:vertAlign w:val="superscript"/>
        </w:rPr>
        <w:t>1</w:t>
      </w:r>
      <w:r w:rsidR="00380FE4">
        <w:rPr>
          <w:rFonts w:ascii="Arial" w:hAnsi="Arial" w:cs="Arial"/>
          <w:vertAlign w:val="superscript"/>
        </w:rPr>
        <w:t xml:space="preserve"> </w:t>
      </w:r>
      <w:r w:rsidRPr="00042720">
        <w:rPr>
          <w:rFonts w:ascii="Arial" w:hAnsi="Arial" w:cs="Arial"/>
        </w:rPr>
        <w:t>Bodega Marine Laboratory, University of California Davis</w:t>
      </w:r>
    </w:p>
    <w:p w14:paraId="248943EB" w14:textId="72EF9634" w:rsidR="002142F5" w:rsidRPr="00FA03EC" w:rsidRDefault="00A1657F" w:rsidP="00FA03EC">
      <w:pPr>
        <w:spacing w:line="480" w:lineRule="auto"/>
        <w:jc w:val="both"/>
        <w:rPr>
          <w:rFonts w:ascii="Arial" w:hAnsi="Arial" w:cs="Arial"/>
        </w:rPr>
      </w:pPr>
      <w:r w:rsidRPr="00B75257">
        <w:rPr>
          <w:rFonts w:ascii="Arial" w:hAnsi="Arial" w:cs="Arial"/>
          <w:vertAlign w:val="superscript"/>
        </w:rPr>
        <w:t>2</w:t>
      </w:r>
      <w:r w:rsidRPr="006574CA">
        <w:rPr>
          <w:rFonts w:ascii="Arial" w:hAnsi="Arial" w:cs="Arial"/>
        </w:rPr>
        <w:t xml:space="preserve"> </w:t>
      </w:r>
      <w:r w:rsidRPr="00042720">
        <w:rPr>
          <w:rFonts w:ascii="Arial" w:hAnsi="Arial" w:cs="Arial"/>
        </w:rPr>
        <w:t xml:space="preserve">Dept. of Ecology and Evolution, University of California </w:t>
      </w:r>
      <w:r>
        <w:rPr>
          <w:rFonts w:ascii="Arial" w:hAnsi="Arial" w:cs="Arial"/>
        </w:rPr>
        <w:t xml:space="preserve">at </w:t>
      </w:r>
      <w:r w:rsidRPr="00042720">
        <w:rPr>
          <w:rFonts w:ascii="Arial" w:hAnsi="Arial" w:cs="Arial"/>
        </w:rPr>
        <w:t>Davis</w:t>
      </w:r>
    </w:p>
    <w:p w14:paraId="77A5C778" w14:textId="77777777" w:rsidR="00707A2E" w:rsidRDefault="00707A2E" w:rsidP="001E12B1">
      <w:pPr>
        <w:pStyle w:val="NoSpacing"/>
        <w:rPr>
          <w:rFonts w:ascii="Arial" w:hAnsi="Arial" w:cs="Arial"/>
          <w:b/>
          <w:bCs/>
          <w:i/>
          <w:iCs/>
          <w:sz w:val="28"/>
          <w:szCs w:val="28"/>
        </w:rPr>
      </w:pPr>
    </w:p>
    <w:p w14:paraId="46E08819" w14:textId="6B741FB0" w:rsidR="00AC068B" w:rsidRDefault="00676B81" w:rsidP="001E12B1">
      <w:pPr>
        <w:pStyle w:val="NoSpacing"/>
        <w:rPr>
          <w:rFonts w:ascii="Arial" w:hAnsi="Arial" w:cs="Arial"/>
          <w:sz w:val="24"/>
          <w:szCs w:val="24"/>
        </w:rPr>
      </w:pPr>
      <w:r w:rsidRPr="001E12B1">
        <w:rPr>
          <w:rFonts w:ascii="Arial" w:hAnsi="Arial" w:cs="Arial"/>
          <w:b/>
          <w:bCs/>
          <w:i/>
          <w:iCs/>
          <w:sz w:val="28"/>
          <w:szCs w:val="28"/>
        </w:rPr>
        <w:t>Abstract—</w:t>
      </w:r>
      <w:r w:rsidR="008B719F">
        <w:rPr>
          <w:rFonts w:ascii="Arial" w:hAnsi="Arial" w:cs="Arial"/>
          <w:sz w:val="24"/>
          <w:szCs w:val="24"/>
        </w:rPr>
        <w:t xml:space="preserve"> S</w:t>
      </w:r>
      <w:r w:rsidR="00C6743A">
        <w:rPr>
          <w:rFonts w:ascii="Arial" w:hAnsi="Arial" w:cs="Arial"/>
          <w:sz w:val="24"/>
          <w:szCs w:val="24"/>
        </w:rPr>
        <w:t>essile</w:t>
      </w:r>
      <w:r w:rsidR="00C6743A" w:rsidRPr="00656583">
        <w:rPr>
          <w:rFonts w:ascii="Arial" w:hAnsi="Arial" w:cs="Arial"/>
          <w:sz w:val="24"/>
          <w:szCs w:val="24"/>
        </w:rPr>
        <w:t xml:space="preserve"> </w:t>
      </w:r>
      <w:r w:rsidR="004E1087">
        <w:rPr>
          <w:rFonts w:ascii="Arial" w:hAnsi="Arial" w:cs="Arial"/>
          <w:sz w:val="24"/>
          <w:szCs w:val="24"/>
        </w:rPr>
        <w:t>organisms</w:t>
      </w:r>
      <w:r w:rsidR="00C6743A" w:rsidRPr="00656583">
        <w:rPr>
          <w:rFonts w:ascii="Arial" w:hAnsi="Arial" w:cs="Arial"/>
          <w:sz w:val="24"/>
          <w:szCs w:val="24"/>
        </w:rPr>
        <w:t xml:space="preserve"> in d</w:t>
      </w:r>
      <w:r w:rsidR="00E27CA1" w:rsidRPr="00C6743A">
        <w:rPr>
          <w:rFonts w:ascii="Arial" w:hAnsi="Arial" w:cs="Arial"/>
          <w:sz w:val="24"/>
          <w:szCs w:val="24"/>
        </w:rPr>
        <w:t>ynamic estuarine environments</w:t>
      </w:r>
      <w:r w:rsidR="00C6743A" w:rsidRPr="00656583">
        <w:rPr>
          <w:rFonts w:ascii="Arial" w:hAnsi="Arial" w:cs="Arial"/>
          <w:sz w:val="24"/>
          <w:szCs w:val="24"/>
        </w:rPr>
        <w:t xml:space="preserve"> experienc</w:t>
      </w:r>
      <w:r w:rsidR="007C7985">
        <w:rPr>
          <w:rFonts w:ascii="Arial" w:hAnsi="Arial" w:cs="Arial"/>
          <w:sz w:val="24"/>
          <w:szCs w:val="24"/>
        </w:rPr>
        <w:t>e</w:t>
      </w:r>
      <w:r w:rsidR="00E53042">
        <w:rPr>
          <w:rFonts w:ascii="Arial" w:hAnsi="Arial" w:cs="Arial"/>
          <w:sz w:val="24"/>
          <w:szCs w:val="24"/>
        </w:rPr>
        <w:t xml:space="preserve"> </w:t>
      </w:r>
      <w:r w:rsidR="00B15518">
        <w:rPr>
          <w:rFonts w:ascii="Arial" w:hAnsi="Arial" w:cs="Arial"/>
          <w:sz w:val="24"/>
          <w:szCs w:val="24"/>
        </w:rPr>
        <w:t>sudden, step-</w:t>
      </w:r>
      <w:r w:rsidR="000124D1">
        <w:rPr>
          <w:rFonts w:ascii="Arial" w:hAnsi="Arial" w:cs="Arial"/>
          <w:sz w:val="24"/>
          <w:szCs w:val="24"/>
        </w:rPr>
        <w:t xml:space="preserve">like </w:t>
      </w:r>
      <w:r w:rsidR="00B15518">
        <w:rPr>
          <w:rFonts w:ascii="Arial" w:hAnsi="Arial" w:cs="Arial"/>
          <w:sz w:val="24"/>
          <w:szCs w:val="24"/>
        </w:rPr>
        <w:t>changes</w:t>
      </w:r>
      <w:r w:rsidR="000124D1">
        <w:rPr>
          <w:rFonts w:ascii="Arial" w:hAnsi="Arial" w:cs="Arial"/>
          <w:sz w:val="24"/>
          <w:szCs w:val="24"/>
        </w:rPr>
        <w:t xml:space="preserve"> </w:t>
      </w:r>
      <w:r w:rsidR="000C523A">
        <w:rPr>
          <w:rFonts w:ascii="Arial" w:hAnsi="Arial" w:cs="Arial"/>
          <w:sz w:val="24"/>
          <w:szCs w:val="24"/>
        </w:rPr>
        <w:t>to</w:t>
      </w:r>
      <w:r w:rsidR="000124D1">
        <w:rPr>
          <w:rFonts w:ascii="Arial" w:hAnsi="Arial" w:cs="Arial"/>
          <w:sz w:val="24"/>
          <w:szCs w:val="24"/>
        </w:rPr>
        <w:t xml:space="preserve"> </w:t>
      </w:r>
      <w:r w:rsidR="00E53042">
        <w:rPr>
          <w:rFonts w:ascii="Arial" w:hAnsi="Arial" w:cs="Arial"/>
          <w:sz w:val="24"/>
          <w:szCs w:val="24"/>
        </w:rPr>
        <w:t>seawater carbonate conditions and salinity,</w:t>
      </w:r>
      <w:r w:rsidR="006B6FED">
        <w:rPr>
          <w:rFonts w:ascii="Arial" w:hAnsi="Arial" w:cs="Arial"/>
          <w:sz w:val="24"/>
          <w:szCs w:val="24"/>
        </w:rPr>
        <w:t xml:space="preserve"> that may persist for long periods. </w:t>
      </w:r>
      <w:r w:rsidR="00563CE9">
        <w:rPr>
          <w:rFonts w:ascii="Arial" w:hAnsi="Arial" w:cs="Arial"/>
          <w:sz w:val="24"/>
          <w:szCs w:val="24"/>
        </w:rPr>
        <w:t>Specifically for</w:t>
      </w:r>
      <w:r w:rsidR="004E1087">
        <w:rPr>
          <w:rFonts w:ascii="Arial" w:hAnsi="Arial" w:cs="Arial"/>
          <w:sz w:val="24"/>
          <w:szCs w:val="24"/>
        </w:rPr>
        <w:t xml:space="preserve"> </w:t>
      </w:r>
      <w:r w:rsidR="00AE407C">
        <w:rPr>
          <w:rFonts w:ascii="Arial" w:hAnsi="Arial" w:cs="Arial"/>
          <w:sz w:val="24"/>
          <w:szCs w:val="24"/>
        </w:rPr>
        <w:t>shell-building</w:t>
      </w:r>
      <w:r w:rsidR="004E1087">
        <w:rPr>
          <w:rFonts w:ascii="Arial" w:hAnsi="Arial" w:cs="Arial"/>
          <w:sz w:val="24"/>
          <w:szCs w:val="24"/>
        </w:rPr>
        <w:t xml:space="preserve"> species</w:t>
      </w:r>
      <w:r w:rsidR="00620822">
        <w:rPr>
          <w:rFonts w:ascii="Arial" w:hAnsi="Arial" w:cs="Arial"/>
          <w:sz w:val="24"/>
          <w:szCs w:val="24"/>
        </w:rPr>
        <w:t xml:space="preserve"> that conform to external seawater conditions, </w:t>
      </w:r>
      <w:r w:rsidR="00EB7A5A">
        <w:rPr>
          <w:rFonts w:ascii="Arial" w:hAnsi="Arial" w:cs="Arial"/>
          <w:sz w:val="24"/>
          <w:szCs w:val="24"/>
        </w:rPr>
        <w:t xml:space="preserve">the </w:t>
      </w:r>
      <w:r w:rsidR="0022725C">
        <w:rPr>
          <w:rFonts w:ascii="Arial" w:hAnsi="Arial" w:cs="Arial"/>
          <w:sz w:val="24"/>
          <w:szCs w:val="24"/>
        </w:rPr>
        <w:t>window</w:t>
      </w:r>
      <w:r w:rsidR="00EB7A5A">
        <w:rPr>
          <w:rFonts w:ascii="Arial" w:hAnsi="Arial" w:cs="Arial"/>
          <w:sz w:val="24"/>
          <w:szCs w:val="24"/>
        </w:rPr>
        <w:t xml:space="preserve"> of exposure</w:t>
      </w:r>
      <w:r w:rsidR="0022725C">
        <w:rPr>
          <w:rFonts w:ascii="Arial" w:hAnsi="Arial" w:cs="Arial"/>
          <w:sz w:val="24"/>
          <w:szCs w:val="24"/>
        </w:rPr>
        <w:t xml:space="preserve"> along a trajectory</w:t>
      </w:r>
      <w:r w:rsidR="00EB7A5A">
        <w:rPr>
          <w:rFonts w:ascii="Arial" w:hAnsi="Arial" w:cs="Arial"/>
          <w:sz w:val="24"/>
          <w:szCs w:val="24"/>
        </w:rPr>
        <w:t xml:space="preserve"> could have </w:t>
      </w:r>
      <w:r w:rsidR="00E86E01">
        <w:rPr>
          <w:rFonts w:ascii="Arial" w:hAnsi="Arial" w:cs="Arial"/>
          <w:sz w:val="24"/>
          <w:szCs w:val="24"/>
        </w:rPr>
        <w:t>import for the character of respon</w:t>
      </w:r>
      <w:r w:rsidR="0022725C">
        <w:rPr>
          <w:rFonts w:ascii="Arial" w:hAnsi="Arial" w:cs="Arial"/>
          <w:sz w:val="24"/>
          <w:szCs w:val="24"/>
        </w:rPr>
        <w:t xml:space="preserve">se. </w:t>
      </w:r>
      <w:r w:rsidR="0039320B">
        <w:rPr>
          <w:rFonts w:ascii="Arial" w:hAnsi="Arial" w:cs="Arial"/>
          <w:sz w:val="24"/>
          <w:szCs w:val="24"/>
        </w:rPr>
        <w:t xml:space="preserve">Little is known, however, </w:t>
      </w:r>
      <w:r w:rsidR="00D67A24">
        <w:rPr>
          <w:rFonts w:ascii="Arial" w:hAnsi="Arial" w:cs="Arial"/>
          <w:sz w:val="24"/>
          <w:szCs w:val="24"/>
        </w:rPr>
        <w:t>about h</w:t>
      </w:r>
      <w:r w:rsidR="004B64E2">
        <w:rPr>
          <w:rFonts w:ascii="Arial" w:hAnsi="Arial" w:cs="Arial"/>
          <w:sz w:val="24"/>
          <w:szCs w:val="24"/>
        </w:rPr>
        <w:t>ow organisms respond to altered conditions through the course of an exposure</w:t>
      </w:r>
      <w:r w:rsidR="000E32C1">
        <w:rPr>
          <w:rFonts w:ascii="Arial" w:hAnsi="Arial" w:cs="Arial"/>
          <w:sz w:val="24"/>
          <w:szCs w:val="24"/>
        </w:rPr>
        <w:t xml:space="preserve">. Here, we </w:t>
      </w:r>
      <w:r w:rsidR="005A560F">
        <w:rPr>
          <w:rFonts w:ascii="Arial" w:hAnsi="Arial" w:cs="Arial"/>
          <w:sz w:val="24"/>
          <w:szCs w:val="24"/>
        </w:rPr>
        <w:t>compare</w:t>
      </w:r>
      <w:r w:rsidR="00A75A75">
        <w:rPr>
          <w:rFonts w:ascii="Arial" w:hAnsi="Arial" w:cs="Arial"/>
          <w:sz w:val="24"/>
          <w:szCs w:val="24"/>
        </w:rPr>
        <w:t xml:space="preserve"> </w:t>
      </w:r>
      <w:r w:rsidR="008A437F">
        <w:rPr>
          <w:rFonts w:ascii="Arial" w:hAnsi="Arial" w:cs="Arial"/>
          <w:sz w:val="24"/>
          <w:szCs w:val="24"/>
        </w:rPr>
        <w:t xml:space="preserve">the </w:t>
      </w:r>
      <w:r w:rsidR="00211513">
        <w:rPr>
          <w:rFonts w:ascii="Arial" w:hAnsi="Arial" w:cs="Arial"/>
          <w:sz w:val="24"/>
          <w:szCs w:val="24"/>
        </w:rPr>
        <w:t>effect</w:t>
      </w:r>
      <w:r w:rsidR="008A437F">
        <w:rPr>
          <w:rFonts w:ascii="Arial" w:hAnsi="Arial" w:cs="Arial"/>
          <w:sz w:val="24"/>
          <w:szCs w:val="24"/>
        </w:rPr>
        <w:t xml:space="preserve"> of TA and salinity on </w:t>
      </w:r>
      <w:r w:rsidR="00060B7A">
        <w:rPr>
          <w:rFonts w:ascii="Arial" w:hAnsi="Arial" w:cs="Arial"/>
          <w:sz w:val="24"/>
          <w:szCs w:val="24"/>
        </w:rPr>
        <w:t xml:space="preserve">juvenile </w:t>
      </w:r>
      <w:r w:rsidR="00B321CC">
        <w:rPr>
          <w:rFonts w:ascii="Arial" w:hAnsi="Arial" w:cs="Arial"/>
          <w:i/>
          <w:iCs/>
          <w:sz w:val="24"/>
          <w:szCs w:val="24"/>
        </w:rPr>
        <w:t>Crassostrea</w:t>
      </w:r>
      <w:r w:rsidR="008E69C1">
        <w:rPr>
          <w:rFonts w:ascii="Arial" w:hAnsi="Arial" w:cs="Arial"/>
          <w:i/>
          <w:iCs/>
          <w:sz w:val="24"/>
          <w:szCs w:val="24"/>
        </w:rPr>
        <w:t xml:space="preserve"> virginica </w:t>
      </w:r>
      <w:r w:rsidR="008E69C1">
        <w:rPr>
          <w:rFonts w:ascii="Arial" w:hAnsi="Arial" w:cs="Arial"/>
          <w:sz w:val="24"/>
          <w:szCs w:val="24"/>
        </w:rPr>
        <w:t xml:space="preserve">(Eastern oyster) </w:t>
      </w:r>
      <w:r w:rsidR="00060B7A">
        <w:rPr>
          <w:rFonts w:ascii="Arial" w:hAnsi="Arial" w:cs="Arial"/>
          <w:sz w:val="24"/>
          <w:szCs w:val="24"/>
        </w:rPr>
        <w:t>growth</w:t>
      </w:r>
      <w:r w:rsidR="00773089">
        <w:rPr>
          <w:rFonts w:ascii="Arial" w:hAnsi="Arial" w:cs="Arial"/>
          <w:sz w:val="24"/>
          <w:szCs w:val="24"/>
        </w:rPr>
        <w:t xml:space="preserve"> in two time windows, one corresponding to immediately after</w:t>
      </w:r>
      <w:r w:rsidR="000B6200">
        <w:rPr>
          <w:rFonts w:ascii="Arial" w:hAnsi="Arial" w:cs="Arial"/>
          <w:sz w:val="24"/>
          <w:szCs w:val="24"/>
        </w:rPr>
        <w:t xml:space="preserve"> the exposure (0 – 18 days) and another later (19 – 36 days).</w:t>
      </w:r>
      <w:r w:rsidR="005A560F">
        <w:rPr>
          <w:rFonts w:ascii="Arial" w:hAnsi="Arial" w:cs="Arial"/>
          <w:sz w:val="24"/>
          <w:szCs w:val="24"/>
        </w:rPr>
        <w:t xml:space="preserve"> We measured growth </w:t>
      </w:r>
      <w:r w:rsidR="00A75A75">
        <w:rPr>
          <w:rFonts w:ascii="Arial" w:hAnsi="Arial" w:cs="Arial"/>
          <w:sz w:val="24"/>
          <w:szCs w:val="24"/>
        </w:rPr>
        <w:t>in shell area of oysters</w:t>
      </w:r>
      <w:r w:rsidR="006F4CED">
        <w:rPr>
          <w:rFonts w:ascii="Arial" w:hAnsi="Arial" w:cs="Arial"/>
          <w:sz w:val="24"/>
          <w:szCs w:val="24"/>
        </w:rPr>
        <w:t xml:space="preserve"> across a </w:t>
      </w:r>
      <w:r w:rsidR="00E669FC">
        <w:rPr>
          <w:rFonts w:ascii="Arial" w:hAnsi="Arial" w:cs="Arial"/>
          <w:sz w:val="24"/>
          <w:szCs w:val="24"/>
        </w:rPr>
        <w:t>range of</w:t>
      </w:r>
      <w:r w:rsidR="001B5E85">
        <w:rPr>
          <w:rFonts w:ascii="Arial" w:hAnsi="Arial" w:cs="Arial"/>
          <w:sz w:val="24"/>
          <w:szCs w:val="24"/>
        </w:rPr>
        <w:t xml:space="preserve"> to</w:t>
      </w:r>
      <w:r w:rsidR="006F4CED">
        <w:rPr>
          <w:rFonts w:ascii="Arial" w:hAnsi="Arial" w:cs="Arial"/>
          <w:sz w:val="24"/>
          <w:szCs w:val="24"/>
        </w:rPr>
        <w:t>tal alkalinit</w:t>
      </w:r>
      <w:r w:rsidR="00E669FC">
        <w:rPr>
          <w:rFonts w:ascii="Arial" w:hAnsi="Arial" w:cs="Arial"/>
          <w:sz w:val="24"/>
          <w:szCs w:val="24"/>
        </w:rPr>
        <w:t>ies</w:t>
      </w:r>
      <w:r w:rsidR="00D16A93">
        <w:rPr>
          <w:rFonts w:ascii="Arial" w:hAnsi="Arial" w:cs="Arial"/>
          <w:sz w:val="24"/>
          <w:szCs w:val="24"/>
        </w:rPr>
        <w:t>, within 2 salinities (S</w:t>
      </w:r>
      <w:r w:rsidR="00D16A93">
        <w:rPr>
          <w:rFonts w:ascii="Arial" w:hAnsi="Arial" w:cs="Arial"/>
          <w:sz w:val="24"/>
          <w:szCs w:val="24"/>
          <w:vertAlign w:val="subscript"/>
        </w:rPr>
        <w:t>amb</w:t>
      </w:r>
      <w:r w:rsidR="00D16A93">
        <w:rPr>
          <w:rFonts w:ascii="Arial" w:hAnsi="Arial" w:cs="Arial"/>
          <w:sz w:val="24"/>
          <w:szCs w:val="24"/>
        </w:rPr>
        <w:t xml:space="preserve"> = 34, S</w:t>
      </w:r>
      <w:r w:rsidR="00D16A93">
        <w:rPr>
          <w:rFonts w:ascii="Arial" w:hAnsi="Arial" w:cs="Arial"/>
          <w:sz w:val="24"/>
          <w:szCs w:val="24"/>
          <w:vertAlign w:val="subscript"/>
        </w:rPr>
        <w:t>low</w:t>
      </w:r>
      <w:r w:rsidR="00D16A93">
        <w:rPr>
          <w:rFonts w:ascii="Arial" w:hAnsi="Arial" w:cs="Arial"/>
          <w:sz w:val="24"/>
          <w:szCs w:val="24"/>
        </w:rPr>
        <w:t xml:space="preserve"> = 27)</w:t>
      </w:r>
      <w:r w:rsidR="00445689">
        <w:rPr>
          <w:rFonts w:ascii="Arial" w:hAnsi="Arial" w:cs="Arial"/>
          <w:sz w:val="24"/>
          <w:szCs w:val="24"/>
        </w:rPr>
        <w:t xml:space="preserve"> that might be expected </w:t>
      </w:r>
      <w:r w:rsidR="00286420">
        <w:rPr>
          <w:rFonts w:ascii="Arial" w:hAnsi="Arial" w:cs="Arial"/>
          <w:sz w:val="24"/>
          <w:szCs w:val="24"/>
        </w:rPr>
        <w:t xml:space="preserve">for coastal estuaries receiving stream inputs. </w:t>
      </w:r>
      <w:r w:rsidR="00DA17E7">
        <w:rPr>
          <w:rFonts w:ascii="Arial" w:hAnsi="Arial" w:cs="Arial"/>
          <w:sz w:val="24"/>
          <w:szCs w:val="24"/>
        </w:rPr>
        <w:t>In addition to growth</w:t>
      </w:r>
      <w:r w:rsidR="0034692C">
        <w:rPr>
          <w:rFonts w:ascii="Arial" w:hAnsi="Arial" w:cs="Arial"/>
          <w:sz w:val="24"/>
          <w:szCs w:val="24"/>
        </w:rPr>
        <w:t xml:space="preserve"> through time</w:t>
      </w:r>
      <w:r w:rsidR="00FF7D83">
        <w:rPr>
          <w:rFonts w:ascii="Arial" w:hAnsi="Arial" w:cs="Arial"/>
          <w:sz w:val="24"/>
          <w:szCs w:val="24"/>
        </w:rPr>
        <w:t xml:space="preserve"> </w:t>
      </w:r>
      <w:r w:rsidR="00DA17E7">
        <w:rPr>
          <w:rFonts w:ascii="Arial" w:hAnsi="Arial" w:cs="Arial"/>
          <w:sz w:val="24"/>
          <w:szCs w:val="24"/>
        </w:rPr>
        <w:t>we measured</w:t>
      </w:r>
      <w:r w:rsidR="00FF7D83">
        <w:rPr>
          <w:rFonts w:ascii="Arial" w:hAnsi="Arial" w:cs="Arial"/>
          <w:sz w:val="24"/>
          <w:szCs w:val="24"/>
        </w:rPr>
        <w:t xml:space="preserve"> to overall growth (0 – 36)</w:t>
      </w:r>
      <w:r w:rsidR="006D0C6C">
        <w:rPr>
          <w:rFonts w:ascii="Arial" w:hAnsi="Arial" w:cs="Arial"/>
          <w:sz w:val="24"/>
          <w:szCs w:val="24"/>
        </w:rPr>
        <w:t xml:space="preserve">, and account for potential disruptions to </w:t>
      </w:r>
      <w:r w:rsidR="006F38C6">
        <w:rPr>
          <w:rFonts w:ascii="Arial" w:hAnsi="Arial" w:cs="Arial"/>
          <w:sz w:val="24"/>
          <w:szCs w:val="24"/>
        </w:rPr>
        <w:t>vertical shell growth</w:t>
      </w:r>
      <w:r w:rsidR="004E3EC6">
        <w:rPr>
          <w:rFonts w:ascii="Arial" w:hAnsi="Arial" w:cs="Arial"/>
          <w:sz w:val="24"/>
          <w:szCs w:val="24"/>
        </w:rPr>
        <w:t xml:space="preserve"> and </w:t>
      </w:r>
      <w:r w:rsidR="006F38C6">
        <w:rPr>
          <w:rFonts w:ascii="Arial" w:hAnsi="Arial" w:cs="Arial"/>
          <w:sz w:val="24"/>
          <w:szCs w:val="24"/>
        </w:rPr>
        <w:t>tissue</w:t>
      </w:r>
      <w:r w:rsidR="004E3EC6">
        <w:rPr>
          <w:rFonts w:ascii="Arial" w:hAnsi="Arial" w:cs="Arial"/>
          <w:sz w:val="24"/>
          <w:szCs w:val="24"/>
        </w:rPr>
        <w:t xml:space="preserve"> </w:t>
      </w:r>
      <w:r w:rsidR="006F38C6">
        <w:rPr>
          <w:rFonts w:ascii="Arial" w:hAnsi="Arial" w:cs="Arial"/>
          <w:sz w:val="24"/>
          <w:szCs w:val="24"/>
        </w:rPr>
        <w:t>mass</w:t>
      </w:r>
      <w:r w:rsidR="004E3EC6">
        <w:rPr>
          <w:rFonts w:ascii="Arial" w:hAnsi="Arial" w:cs="Arial"/>
          <w:sz w:val="24"/>
          <w:szCs w:val="24"/>
        </w:rPr>
        <w:t xml:space="preserve"> </w:t>
      </w:r>
      <w:r w:rsidR="0013021E">
        <w:rPr>
          <w:rFonts w:ascii="Arial" w:hAnsi="Arial" w:cs="Arial"/>
          <w:sz w:val="24"/>
          <w:szCs w:val="24"/>
        </w:rPr>
        <w:t xml:space="preserve">with measurements of </w:t>
      </w:r>
      <w:r w:rsidR="00FF7D83">
        <w:rPr>
          <w:rFonts w:ascii="Arial" w:hAnsi="Arial" w:cs="Arial"/>
          <w:sz w:val="24"/>
          <w:szCs w:val="24"/>
        </w:rPr>
        <w:t>shell</w:t>
      </w:r>
      <w:r w:rsidR="0085106F">
        <w:rPr>
          <w:rFonts w:ascii="Arial" w:hAnsi="Arial" w:cs="Arial"/>
          <w:sz w:val="24"/>
          <w:szCs w:val="24"/>
        </w:rPr>
        <w:t xml:space="preserve"> thickness (m</w:t>
      </w:r>
      <w:r w:rsidR="009A6FF2">
        <w:rPr>
          <w:rFonts w:ascii="Arial" w:hAnsi="Arial" w:cs="Arial"/>
          <w:sz w:val="24"/>
          <w:szCs w:val="24"/>
        </w:rPr>
        <w:t>g2 mm</w:t>
      </w:r>
      <w:r w:rsidR="009A6FF2" w:rsidRPr="00465157">
        <w:rPr>
          <w:rFonts w:ascii="Arial" w:hAnsi="Arial" w:cs="Arial"/>
          <w:sz w:val="24"/>
          <w:szCs w:val="24"/>
          <w:vertAlign w:val="superscript"/>
        </w:rPr>
        <w:t>-2</w:t>
      </w:r>
      <w:r w:rsidR="009A6FF2">
        <w:rPr>
          <w:rFonts w:ascii="Arial" w:hAnsi="Arial" w:cs="Arial"/>
          <w:sz w:val="24"/>
          <w:szCs w:val="24"/>
        </w:rPr>
        <w:t>)</w:t>
      </w:r>
      <w:r w:rsidR="0085106F">
        <w:rPr>
          <w:rFonts w:ascii="Arial" w:hAnsi="Arial" w:cs="Arial"/>
          <w:sz w:val="24"/>
          <w:szCs w:val="24"/>
        </w:rPr>
        <w:t>, and condition index</w:t>
      </w:r>
      <w:r w:rsidR="009A6FF2">
        <w:rPr>
          <w:rFonts w:ascii="Arial" w:hAnsi="Arial" w:cs="Arial"/>
          <w:sz w:val="24"/>
          <w:szCs w:val="24"/>
        </w:rPr>
        <w:t xml:space="preserve"> (mg mg</w:t>
      </w:r>
      <w:r w:rsidR="009A6FF2" w:rsidRPr="00465157">
        <w:rPr>
          <w:rFonts w:ascii="Arial" w:hAnsi="Arial" w:cs="Arial"/>
          <w:sz w:val="24"/>
          <w:szCs w:val="24"/>
          <w:vertAlign w:val="superscript"/>
        </w:rPr>
        <w:t>-1</w:t>
      </w:r>
      <w:r w:rsidR="009A6FF2">
        <w:rPr>
          <w:rFonts w:ascii="Arial" w:hAnsi="Arial" w:cs="Arial"/>
          <w:sz w:val="24"/>
          <w:szCs w:val="24"/>
        </w:rPr>
        <w:t>)</w:t>
      </w:r>
      <w:r w:rsidR="004E3EC6">
        <w:rPr>
          <w:rFonts w:ascii="Arial" w:hAnsi="Arial" w:cs="Arial"/>
          <w:sz w:val="24"/>
          <w:szCs w:val="24"/>
        </w:rPr>
        <w:t>,</w:t>
      </w:r>
      <w:r w:rsidR="003D50F3">
        <w:rPr>
          <w:rFonts w:ascii="Arial" w:hAnsi="Arial" w:cs="Arial"/>
          <w:sz w:val="24"/>
          <w:szCs w:val="24"/>
        </w:rPr>
        <w:t xml:space="preserve"> </w:t>
      </w:r>
      <w:r w:rsidR="00E23B13">
        <w:rPr>
          <w:rFonts w:ascii="Arial" w:hAnsi="Arial" w:cs="Arial"/>
          <w:sz w:val="24"/>
          <w:szCs w:val="24"/>
        </w:rPr>
        <w:t>Results demonstrate that oyster g</w:t>
      </w:r>
      <w:r w:rsidR="004E785E">
        <w:rPr>
          <w:rFonts w:ascii="Arial" w:hAnsi="Arial" w:cs="Arial"/>
          <w:sz w:val="24"/>
          <w:szCs w:val="24"/>
        </w:rPr>
        <w:t xml:space="preserve">rowth in shell area responded to altered TA in </w:t>
      </w:r>
      <w:r w:rsidR="008A2355">
        <w:rPr>
          <w:rFonts w:ascii="Arial" w:hAnsi="Arial" w:cs="Arial"/>
          <w:sz w:val="24"/>
          <w:szCs w:val="24"/>
        </w:rPr>
        <w:t xml:space="preserve">two distinct </w:t>
      </w:r>
      <w:r w:rsidR="004E785E">
        <w:rPr>
          <w:rFonts w:ascii="Arial" w:hAnsi="Arial" w:cs="Arial"/>
          <w:sz w:val="24"/>
          <w:szCs w:val="24"/>
        </w:rPr>
        <w:t xml:space="preserve">patterns, </w:t>
      </w:r>
      <w:r w:rsidR="000F71B4">
        <w:rPr>
          <w:rFonts w:ascii="Arial" w:hAnsi="Arial" w:cs="Arial"/>
          <w:sz w:val="24"/>
          <w:szCs w:val="24"/>
        </w:rPr>
        <w:t>with no effect of TA</w:t>
      </w:r>
      <w:r w:rsidR="00C57001">
        <w:rPr>
          <w:rFonts w:ascii="Arial" w:hAnsi="Arial" w:cs="Arial"/>
          <w:sz w:val="24"/>
          <w:szCs w:val="24"/>
        </w:rPr>
        <w:t xml:space="preserve"> in the earlier window</w:t>
      </w:r>
      <w:r w:rsidR="008735E8">
        <w:rPr>
          <w:rFonts w:ascii="Arial" w:hAnsi="Arial" w:cs="Arial"/>
          <w:sz w:val="24"/>
          <w:szCs w:val="24"/>
        </w:rPr>
        <w:t>, even though the lowest TA resulted in corrosive seawater conditions</w:t>
      </w:r>
      <w:r w:rsidR="003B02F4">
        <w:rPr>
          <w:rFonts w:ascii="Arial" w:hAnsi="Arial" w:cs="Arial"/>
          <w:sz w:val="24"/>
          <w:szCs w:val="24"/>
        </w:rPr>
        <w:t xml:space="preserve">, </w:t>
      </w:r>
      <w:r w:rsidR="00C57001">
        <w:rPr>
          <w:rFonts w:ascii="Arial" w:hAnsi="Arial" w:cs="Arial"/>
          <w:sz w:val="24"/>
          <w:szCs w:val="24"/>
        </w:rPr>
        <w:t>and a positive effect in the later window.</w:t>
      </w:r>
      <w:r w:rsidR="001D3729">
        <w:rPr>
          <w:rFonts w:ascii="Arial" w:hAnsi="Arial" w:cs="Arial"/>
          <w:sz w:val="24"/>
          <w:szCs w:val="24"/>
        </w:rPr>
        <w:t xml:space="preserve"> </w:t>
      </w:r>
      <w:r w:rsidR="00606701">
        <w:rPr>
          <w:rFonts w:ascii="Arial" w:hAnsi="Arial" w:cs="Arial"/>
          <w:sz w:val="24"/>
          <w:szCs w:val="24"/>
        </w:rPr>
        <w:t xml:space="preserve">The scale of growth declined in the later window, </w:t>
      </w:r>
      <w:r w:rsidR="00CC3FB9">
        <w:rPr>
          <w:rFonts w:ascii="Arial" w:hAnsi="Arial" w:cs="Arial"/>
          <w:sz w:val="24"/>
          <w:szCs w:val="24"/>
        </w:rPr>
        <w:t>which</w:t>
      </w:r>
      <w:r w:rsidR="00244BE2">
        <w:rPr>
          <w:rFonts w:ascii="Arial" w:hAnsi="Arial" w:cs="Arial"/>
          <w:sz w:val="24"/>
          <w:szCs w:val="24"/>
        </w:rPr>
        <w:t xml:space="preserve"> </w:t>
      </w:r>
      <w:r w:rsidR="00D647D8">
        <w:rPr>
          <w:rFonts w:ascii="Arial" w:hAnsi="Arial" w:cs="Arial"/>
          <w:sz w:val="24"/>
          <w:szCs w:val="24"/>
        </w:rPr>
        <w:t xml:space="preserve">may indicate a strong role of biological shell building activity in off-setting </w:t>
      </w:r>
      <w:r w:rsidR="00941A77">
        <w:rPr>
          <w:rFonts w:ascii="Arial" w:hAnsi="Arial" w:cs="Arial"/>
          <w:sz w:val="24"/>
          <w:szCs w:val="24"/>
        </w:rPr>
        <w:t>shell loss</w:t>
      </w:r>
      <w:r w:rsidR="00D647D8">
        <w:rPr>
          <w:rFonts w:ascii="Arial" w:hAnsi="Arial" w:cs="Arial"/>
          <w:sz w:val="24"/>
          <w:szCs w:val="24"/>
        </w:rPr>
        <w:t xml:space="preserve"> </w:t>
      </w:r>
      <w:r w:rsidR="008A078E">
        <w:rPr>
          <w:rFonts w:ascii="Arial" w:hAnsi="Arial" w:cs="Arial"/>
          <w:sz w:val="24"/>
          <w:szCs w:val="24"/>
        </w:rPr>
        <w:t>from</w:t>
      </w:r>
      <w:r w:rsidR="00D647D8">
        <w:rPr>
          <w:rFonts w:ascii="Arial" w:hAnsi="Arial" w:cs="Arial"/>
          <w:sz w:val="24"/>
          <w:szCs w:val="24"/>
        </w:rPr>
        <w:t xml:space="preserve"> corrosive seawater. </w:t>
      </w:r>
      <w:r w:rsidR="00946677">
        <w:rPr>
          <w:rFonts w:ascii="Arial" w:hAnsi="Arial" w:cs="Arial"/>
          <w:sz w:val="24"/>
          <w:szCs w:val="24"/>
        </w:rPr>
        <w:t>We did not see</w:t>
      </w:r>
      <w:r w:rsidR="00E4691E">
        <w:rPr>
          <w:rFonts w:ascii="Arial" w:hAnsi="Arial" w:cs="Arial"/>
          <w:sz w:val="24"/>
          <w:szCs w:val="24"/>
        </w:rPr>
        <w:t xml:space="preserve"> deleterious consequences to shell thickness or condition index, </w:t>
      </w:r>
      <w:r w:rsidR="00E129E8">
        <w:rPr>
          <w:rFonts w:ascii="Arial" w:hAnsi="Arial" w:cs="Arial"/>
          <w:sz w:val="24"/>
          <w:szCs w:val="24"/>
        </w:rPr>
        <w:t xml:space="preserve">similar to </w:t>
      </w:r>
      <w:r w:rsidR="00E76FE7">
        <w:rPr>
          <w:rFonts w:ascii="Arial" w:hAnsi="Arial" w:cs="Arial"/>
          <w:sz w:val="24"/>
          <w:szCs w:val="24"/>
        </w:rPr>
        <w:t>other well-fed calcifier</w:t>
      </w:r>
      <w:r w:rsidR="00E129E8">
        <w:rPr>
          <w:rFonts w:ascii="Arial" w:hAnsi="Arial" w:cs="Arial"/>
          <w:sz w:val="24"/>
          <w:szCs w:val="24"/>
        </w:rPr>
        <w:t xml:space="preserve">s that </w:t>
      </w:r>
      <w:r w:rsidR="00934A88">
        <w:rPr>
          <w:rFonts w:ascii="Arial" w:hAnsi="Arial" w:cs="Arial"/>
          <w:sz w:val="24"/>
          <w:szCs w:val="24"/>
        </w:rPr>
        <w:t>cope with otherwise, stressful conditions.</w:t>
      </w:r>
      <w:r w:rsidR="00343102">
        <w:rPr>
          <w:rFonts w:ascii="Arial" w:hAnsi="Arial" w:cs="Arial"/>
          <w:sz w:val="24"/>
          <w:szCs w:val="24"/>
        </w:rPr>
        <w:t xml:space="preserve"> </w:t>
      </w:r>
      <w:r w:rsidR="004D5A3B">
        <w:rPr>
          <w:rFonts w:ascii="Arial" w:hAnsi="Arial" w:cs="Arial"/>
          <w:sz w:val="24"/>
          <w:szCs w:val="24"/>
        </w:rPr>
        <w:t>Our work</w:t>
      </w:r>
      <w:r w:rsidR="00A60545">
        <w:rPr>
          <w:rFonts w:ascii="Arial" w:hAnsi="Arial" w:cs="Arial"/>
          <w:sz w:val="24"/>
          <w:szCs w:val="24"/>
        </w:rPr>
        <w:t xml:space="preserve"> begets the need to consider how growth </w:t>
      </w:r>
      <w:r w:rsidR="00063EF5">
        <w:rPr>
          <w:rFonts w:ascii="Arial" w:hAnsi="Arial" w:cs="Arial"/>
          <w:sz w:val="24"/>
          <w:szCs w:val="24"/>
        </w:rPr>
        <w:t xml:space="preserve">patterns measured here may intersect with other </w:t>
      </w:r>
      <w:r w:rsidR="00EE7354">
        <w:rPr>
          <w:rFonts w:ascii="Arial" w:hAnsi="Arial" w:cs="Arial"/>
          <w:sz w:val="24"/>
          <w:szCs w:val="24"/>
        </w:rPr>
        <w:t>physiological</w:t>
      </w:r>
      <w:r w:rsidR="00063EF5">
        <w:rPr>
          <w:rFonts w:ascii="Arial" w:hAnsi="Arial" w:cs="Arial"/>
          <w:sz w:val="24"/>
          <w:szCs w:val="24"/>
        </w:rPr>
        <w:t xml:space="preserve"> pathways, and the extent to which other calcifiers </w:t>
      </w:r>
      <w:r w:rsidR="00F907E9">
        <w:rPr>
          <w:rFonts w:ascii="Arial" w:hAnsi="Arial" w:cs="Arial"/>
          <w:sz w:val="24"/>
          <w:szCs w:val="24"/>
        </w:rPr>
        <w:t>respond similarly,</w:t>
      </w:r>
      <w:r w:rsidR="007E2FB1">
        <w:rPr>
          <w:rFonts w:ascii="Arial" w:hAnsi="Arial" w:cs="Arial"/>
          <w:sz w:val="24"/>
          <w:szCs w:val="24"/>
        </w:rPr>
        <w:t xml:space="preserve"> in order to better gauge how species may cope with current and futures </w:t>
      </w:r>
      <w:r w:rsidR="00A63D33">
        <w:rPr>
          <w:rFonts w:ascii="Arial" w:hAnsi="Arial" w:cs="Arial"/>
          <w:sz w:val="24"/>
          <w:szCs w:val="24"/>
        </w:rPr>
        <w:t>seawater change.</w:t>
      </w:r>
    </w:p>
    <w:p w14:paraId="60F09773" w14:textId="77777777" w:rsidR="00465157" w:rsidRPr="00C6743A" w:rsidRDefault="00465157" w:rsidP="001E12B1">
      <w:pPr>
        <w:pStyle w:val="NoSpacing"/>
        <w:rPr>
          <w:rFonts w:ascii="Arial" w:hAnsi="Arial" w:cs="Arial"/>
          <w:b/>
          <w:bCs/>
          <w:i/>
          <w:iCs/>
          <w:sz w:val="28"/>
          <w:szCs w:val="28"/>
        </w:rPr>
      </w:pPr>
    </w:p>
    <w:p w14:paraId="04070887" w14:textId="5476466F" w:rsidR="001E12B1" w:rsidRDefault="00D4097F" w:rsidP="001E12B1">
      <w:pPr>
        <w:pStyle w:val="NoSpacing"/>
        <w:rPr>
          <w:rFonts w:ascii="Arial" w:hAnsi="Arial" w:cs="Arial"/>
          <w:sz w:val="24"/>
          <w:szCs w:val="24"/>
        </w:rPr>
      </w:pPr>
      <w:r w:rsidRPr="001E12B1">
        <w:rPr>
          <w:rFonts w:ascii="Arial" w:hAnsi="Arial" w:cs="Arial"/>
          <w:b/>
          <w:bCs/>
          <w:i/>
          <w:iCs/>
          <w:sz w:val="28"/>
          <w:szCs w:val="28"/>
        </w:rPr>
        <w:t>Introduction—</w:t>
      </w:r>
      <w:r w:rsidR="00751C9F" w:rsidRPr="001E12B1">
        <w:rPr>
          <w:rFonts w:ascii="Arial" w:hAnsi="Arial" w:cs="Arial"/>
        </w:rPr>
        <w:t xml:space="preserve"> </w:t>
      </w:r>
      <w:r w:rsidR="00751C9F" w:rsidRPr="001E12B1">
        <w:rPr>
          <w:rFonts w:ascii="Arial" w:hAnsi="Arial" w:cs="Arial"/>
          <w:sz w:val="24"/>
          <w:szCs w:val="24"/>
        </w:rPr>
        <w:t>Coastal estuaries exhibit variability in the seawater carbonate system, with implications for</w:t>
      </w:r>
      <w:r w:rsidR="00D64AEE" w:rsidRPr="001E12B1">
        <w:rPr>
          <w:rFonts w:ascii="Arial" w:hAnsi="Arial" w:cs="Arial"/>
          <w:sz w:val="24"/>
          <w:szCs w:val="24"/>
        </w:rPr>
        <w:t xml:space="preserve"> calcifying</w:t>
      </w:r>
      <w:r w:rsidR="00751C9F" w:rsidRPr="001E12B1">
        <w:rPr>
          <w:rFonts w:ascii="Arial" w:hAnsi="Arial" w:cs="Arial"/>
          <w:sz w:val="24"/>
          <w:szCs w:val="24"/>
        </w:rPr>
        <w:t xml:space="preserve"> </w:t>
      </w:r>
      <w:r w:rsidR="001642F2" w:rsidRPr="001E12B1">
        <w:rPr>
          <w:rFonts w:ascii="Arial" w:hAnsi="Arial" w:cs="Arial"/>
          <w:sz w:val="24"/>
          <w:szCs w:val="24"/>
        </w:rPr>
        <w:t>inhabi</w:t>
      </w:r>
      <w:r w:rsidR="00D64AEE" w:rsidRPr="001E12B1">
        <w:rPr>
          <w:rFonts w:ascii="Arial" w:hAnsi="Arial" w:cs="Arial"/>
          <w:sz w:val="24"/>
          <w:szCs w:val="24"/>
        </w:rPr>
        <w:t>tants</w:t>
      </w:r>
      <w:r w:rsidR="00751C9F" w:rsidRPr="001E12B1">
        <w:rPr>
          <w:rFonts w:ascii="Arial" w:hAnsi="Arial" w:cs="Arial"/>
          <w:sz w:val="24"/>
          <w:szCs w:val="24"/>
        </w:rPr>
        <w:t xml:space="preserve">. </w:t>
      </w:r>
      <w:r w:rsidR="0074618A" w:rsidRPr="001E12B1">
        <w:rPr>
          <w:rFonts w:ascii="Arial" w:hAnsi="Arial" w:cs="Arial"/>
          <w:sz w:val="24"/>
          <w:szCs w:val="24"/>
        </w:rPr>
        <w:t>For example,</w:t>
      </w:r>
      <w:r w:rsidR="00751C9F" w:rsidRPr="001E12B1">
        <w:rPr>
          <w:rFonts w:ascii="Arial" w:hAnsi="Arial" w:cs="Arial"/>
          <w:sz w:val="24"/>
          <w:szCs w:val="24"/>
        </w:rPr>
        <w:t xml:space="preserve"> bio</w:t>
      </w:r>
      <w:r w:rsidR="00FC6D10">
        <w:rPr>
          <w:rFonts w:ascii="Arial" w:hAnsi="Arial" w:cs="Arial"/>
          <w:sz w:val="24"/>
          <w:szCs w:val="24"/>
        </w:rPr>
        <w:t>geo</w:t>
      </w:r>
      <w:r w:rsidR="00751C9F" w:rsidRPr="001E12B1">
        <w:rPr>
          <w:rFonts w:ascii="Arial" w:hAnsi="Arial" w:cs="Arial"/>
          <w:sz w:val="24"/>
          <w:szCs w:val="24"/>
        </w:rPr>
        <w:t xml:space="preserve">chemical processing and river inflows </w:t>
      </w:r>
      <w:r w:rsidR="00107139" w:rsidRPr="001E12B1">
        <w:rPr>
          <w:rFonts w:ascii="Arial" w:hAnsi="Arial" w:cs="Arial"/>
          <w:sz w:val="24"/>
          <w:szCs w:val="24"/>
        </w:rPr>
        <w:t xml:space="preserve">can </w:t>
      </w:r>
      <w:r w:rsidR="00FC6D10">
        <w:rPr>
          <w:rFonts w:ascii="Arial" w:hAnsi="Arial" w:cs="Arial"/>
          <w:sz w:val="24"/>
          <w:szCs w:val="24"/>
        </w:rPr>
        <w:t>create deviations in</w:t>
      </w:r>
      <w:r w:rsidR="00751C9F" w:rsidRPr="001E12B1">
        <w:rPr>
          <w:rFonts w:ascii="Arial" w:hAnsi="Arial" w:cs="Arial"/>
          <w:sz w:val="24"/>
          <w:szCs w:val="24"/>
        </w:rPr>
        <w:t xml:space="preserve"> total alkalinity (TA) </w:t>
      </w:r>
      <w:r w:rsidR="00FC6D10">
        <w:rPr>
          <w:rFonts w:ascii="Arial" w:hAnsi="Arial" w:cs="Arial"/>
          <w:sz w:val="24"/>
          <w:szCs w:val="24"/>
        </w:rPr>
        <w:t>from open-ocean values</w:t>
      </w:r>
      <w:r w:rsidR="00D000FE">
        <w:rPr>
          <w:rFonts w:ascii="Arial" w:hAnsi="Arial" w:cs="Arial"/>
          <w:sz w:val="24"/>
          <w:szCs w:val="24"/>
        </w:rPr>
        <w:t xml:space="preserve"> </w:t>
      </w:r>
      <w:r w:rsidR="00D000FE">
        <w:rPr>
          <w:rFonts w:ascii="Arial" w:hAnsi="Arial" w:cs="Arial"/>
          <w:sz w:val="24"/>
          <w:szCs w:val="24"/>
        </w:rPr>
        <w:fldChar w:fldCharType="begin"/>
      </w:r>
      <w:r w:rsidR="00D000FE">
        <w:rPr>
          <w:rFonts w:ascii="Arial" w:hAnsi="Arial" w:cs="Arial"/>
          <w:sz w:val="24"/>
          <w:szCs w:val="24"/>
        </w:rPr>
        <w:instrText xml:space="preserve"> ADDIN ZOTERO_ITEM CSL_CITATION {"citationID":"jumEScXs","properties":{"formattedCitation":"(Hunt et al. 2011, Fassbender et al. 2016, Montagna et al. 2018)","plainCitation":"(Hunt et al. 2011, Fassbender et al. 2016, Montagna et al. 2018)","noteIndex":0},"citationItems":[{"id":281,"uris":["http://zotero.org/users/4496705/items/SQI2I277"],"itemData":{"id":281,"type":"article-journal","abstract":"Abstract. Total alkalinity (TAlk) has long been used to evaluate the buffering capacity of aquatic systems. TAlk has also been used, together with measurements of either pH or dissolved inorganic carbon (DIC), to indirectly estimate the partial pressure of carbon dioxide (pCO2) in inland waters, estuaries, and marine systems. These estimates typically assume that carbonate and bicarbonate ions comprise nearly all the species contributing to TAlk; however, other inorganic and organic acids have the potential to contribute significant non-carbonate alkalinity. To evaluate the potential for error in using TAlk to estimate pCO2, we measured pH, TAlk, and DIC in samples of river water. Estimates of pCO2 derived from TAlk and pH measurements were higher than pCO2 estimates derived from DIC and pH by 13–66%. We infer that this overestimate is due to the presence of significant non-carbonate alkalinity (NC-Alk). This study also describes the relative proportions of carbonate- and non-carbonate alkalinity measured in 15 river systems located in northern New England (USA) and New Brunswick (Canada). NC-Alk represents a significant buffering component in these river systems (21–</w:instrText>
      </w:r>
      <w:r w:rsidR="00D000FE">
        <w:rPr>
          <w:rFonts w:ascii="Cambria Math" w:hAnsi="Cambria Math" w:cs="Cambria Math"/>
          <w:sz w:val="24"/>
          <w:szCs w:val="24"/>
        </w:rPr>
        <w:instrText>∼</w:instrText>
      </w:r>
      <w:r w:rsidR="00D000FE">
        <w:rPr>
          <w:rFonts w:ascii="Arial" w:hAnsi="Arial" w:cs="Arial"/>
          <w:sz w:val="24"/>
          <w:szCs w:val="24"/>
        </w:rPr>
        <w:instrText>100% of TAlk), and failure to account for NC-Alk (which cannot directly contribute to pCO2) leads to the overestimation of carbon dioxide release to the atmosphere.","container-title":"Biogeosciences","DOI":"10.5194/bg-8-3069-2011","ISSN":"1726-4189","issue":"10","journalAbbreviation":"Biogeosciences","language":"en","page":"3069-3076","source":"DOI.org (Crossref)","title":"Contribution of non-carbonate anions to total alkalinity and overestimation of &amp;lt;i&amp;gt;p&amp;lt;/i&amp;gt;CO&amp;lt;sub&amp;gt;2&amp;lt;/sub&amp;gt; in New England and New Brunswick rivers","volume":"8","author":[{"family":"Hunt","given":"C. W."},{"family":"Salisbury","given":"J. E."},{"family":"Vandemark","given":"D."}],"issued":{"date-parts":[["2011",10,31]]}}},{"id":37,"uris":["http://zotero.org/users/4496705/items/TY2BAUHF"],"itemData":{"id":37,"type":"article-journal","container-title":"Geophysical Research Letters","DOI":"10.1002/2016GL068860","ISSN":"00948276","issue":"9","journalAbbreviation":"Geophys. Res. Lett.","language":"en","page":"4467-4476","source":"DOI.org (Crossref)","title":"Consideration of coastal carbonate chemistry in understanding biological calcification: COASTAL ZONE CALCIFICATION","title-short":"Consideration of coastal carbonate chemistry in understanding biological calcification","volume":"43","author":[{"family":"Fassbender","given":"Andrea J."},{"family":"Sabine","given":"Christopher L."},{"family":"Feifel","given":"Kirsten M."}],"issued":{"date-parts":[["2016",5,16]]}}},{"id":988,"uris":["http://zotero.org/users/4496705/items/28R7MXSN"],"itemData":{"id":988,"type":"article-journal","abstract":"Abstract\n            Given projected changes in river flow to coastal regions worldwide due to climate change and increasing human freshwater demands, it is necessary to determine the role hydrology plays in regulating the biogeochemistry of estuaries. A climatic gradient exists along the Texas coast where freshwater inflow balance ranges from hydrologically positive to negative (where evaporation exceeds inflow) within a narrow latitudinal band, providing a natural experiment for examining inflow effects. Four Texas estuaries ranging from mesosaline to hypersaline were studied for 3 yr to determine how hydrological changes alter the biogeochemistry within and among the estuaries. Trends in dissolved inorganic nutrients, chlorophyll, dissolved organic matter, and carbonate chemistry indicated that these estuaries had drastically different biogeochemical signatures. Nutrients and chlorophyll patterns illustrated an emerging paradigm where phytoplankton biomass in positive estuaries is supported by “new” nitrogen from riverine input, while high c</w:instrText>
      </w:r>
      <w:r w:rsidR="00D000FE" w:rsidRPr="00FF34CC">
        <w:rPr>
          <w:rFonts w:ascii="Arial" w:hAnsi="Arial" w:cs="Arial"/>
          <w:sz w:val="24"/>
          <w:szCs w:val="24"/>
        </w:rPr>
        <w:instrText>oncentrations of reduced nitrogen (organic, ammonium) allowed for high chlorophyll in the negative estuary. For carbonate chemistry, a positive estuary receiving river input from a limestone</w:instrText>
      </w:r>
      <w:r w:rsidR="00D000FE" w:rsidRPr="00FF34CC">
        <w:rPr>
          <w:rFonts w:ascii="Cambria Math" w:hAnsi="Cambria Math" w:cs="Cambria Math"/>
          <w:sz w:val="24"/>
          <w:szCs w:val="24"/>
        </w:rPr>
        <w:instrText>‐</w:instrText>
      </w:r>
      <w:r w:rsidR="00D000FE" w:rsidRPr="00FF34CC">
        <w:rPr>
          <w:rFonts w:ascii="Arial" w:hAnsi="Arial" w:cs="Arial"/>
          <w:sz w:val="24"/>
          <w:szCs w:val="24"/>
        </w:rPr>
        <w:instrText>dominated watershed was well</w:instrText>
      </w:r>
      <w:r w:rsidR="00D000FE" w:rsidRPr="00FF34CC">
        <w:rPr>
          <w:rFonts w:ascii="Cambria Math" w:hAnsi="Cambria Math" w:cs="Cambria Math"/>
          <w:sz w:val="24"/>
          <w:szCs w:val="24"/>
        </w:rPr>
        <w:instrText>‐</w:instrText>
      </w:r>
      <w:r w:rsidR="00D000FE" w:rsidRPr="00FF34CC">
        <w:rPr>
          <w:rFonts w:ascii="Arial" w:hAnsi="Arial" w:cs="Arial"/>
          <w:sz w:val="24"/>
          <w:szCs w:val="24"/>
        </w:rPr>
        <w:instrText>buffered under moderate to high freshwater inflow conditions. When weathering products were diluted during high</w:instrText>
      </w:r>
      <w:r w:rsidR="00D000FE" w:rsidRPr="00FF34CC">
        <w:rPr>
          <w:rFonts w:ascii="Cambria Math" w:hAnsi="Cambria Math" w:cs="Cambria Math"/>
          <w:sz w:val="24"/>
          <w:szCs w:val="24"/>
        </w:rPr>
        <w:instrText>‐</w:instrText>
      </w:r>
      <w:r w:rsidR="00D000FE" w:rsidRPr="00FF34CC">
        <w:rPr>
          <w:rFonts w:ascii="Arial" w:hAnsi="Arial" w:cs="Arial"/>
          <w:sz w:val="24"/>
          <w:szCs w:val="24"/>
        </w:rPr>
        <w:instrText xml:space="preserve">flow conditions, there is carbonate undersaturation (for aragonite) and decreases in pH. However, “acidification” was not observed in the negative estuary because evaporation concentrated the dissolved species and increased buffering capacity. Hydrological changes over spatial gradients are analogous to climatic changes over time, meaning climate change forecasts of higher temperatures and decreased precipitation can make the biogeochemistry of fresher estuaries change to the patterns of saltier estuaries.","container-title":"Limnology and Oceanography","DOI":"10.1002/lno.10953","ISSN":"0024-3590, 1939-5590","issue":"6","journalAbbreviation":"Limnology &amp; Oceanography","language":"en","page":"2465-2478","source":"DOI.org (Crossref)","title":"Effect of hydrological variability on the biogeochemistry of estuaries across a regional climatic gradient","volume":"63","author":[{"family":"Montagna","given":"Paul A."},{"family":"Hu","given":"Xinping"},{"family":"Palmer","given":"Terence A."},{"family":"Wetz","given":"Michael"}],"issued":{"date-parts":[["2018",11]]}}}],"schema":"https://github.com/citation-style-language/schema/raw/master/csl-citation.json"} </w:instrText>
      </w:r>
      <w:r w:rsidR="00D000FE">
        <w:rPr>
          <w:rFonts w:ascii="Arial" w:hAnsi="Arial" w:cs="Arial"/>
          <w:sz w:val="24"/>
          <w:szCs w:val="24"/>
        </w:rPr>
        <w:fldChar w:fldCharType="separate"/>
      </w:r>
      <w:r w:rsidR="00D000FE" w:rsidRPr="00465157">
        <w:rPr>
          <w:rFonts w:ascii="Arial" w:hAnsi="Arial" w:cs="Arial"/>
          <w:sz w:val="24"/>
        </w:rPr>
        <w:t>(Hunt et al. 2011, Fassbender et al. 2016, Montagna et al. 2018)</w:t>
      </w:r>
      <w:r w:rsidR="00D000FE">
        <w:rPr>
          <w:rFonts w:ascii="Arial" w:hAnsi="Arial" w:cs="Arial"/>
          <w:sz w:val="24"/>
          <w:szCs w:val="24"/>
        </w:rPr>
        <w:fldChar w:fldCharType="end"/>
      </w:r>
      <w:r w:rsidR="00D000FE" w:rsidRPr="00FF34CC">
        <w:rPr>
          <w:rFonts w:ascii="Arial" w:hAnsi="Arial" w:cs="Arial"/>
          <w:sz w:val="24"/>
          <w:szCs w:val="24"/>
        </w:rPr>
        <w:t>.</w:t>
      </w:r>
      <w:r w:rsidR="00751C9F" w:rsidRPr="00465157">
        <w:rPr>
          <w:rFonts w:ascii="Arial" w:hAnsi="Arial" w:cs="Arial"/>
          <w:sz w:val="24"/>
          <w:szCs w:val="24"/>
        </w:rPr>
        <w:t xml:space="preserve"> </w:t>
      </w:r>
      <w:r w:rsidR="00FC6D10" w:rsidRPr="00FF34CC">
        <w:rPr>
          <w:rFonts w:ascii="Arial" w:hAnsi="Arial" w:cs="Arial"/>
          <w:sz w:val="24"/>
          <w:szCs w:val="24"/>
        </w:rPr>
        <w:t>Likewise, salinities</w:t>
      </w:r>
      <w:del w:id="1" w:author="alisha saley" w:date="2023-10-26T22:35:00Z">
        <w:r w:rsidR="00FC6D10" w:rsidRPr="00FF34CC" w:rsidDel="00A15C6D">
          <w:rPr>
            <w:rFonts w:ascii="Arial" w:hAnsi="Arial" w:cs="Arial"/>
            <w:sz w:val="24"/>
            <w:szCs w:val="24"/>
          </w:rPr>
          <w:delText xml:space="preserve"> </w:delText>
        </w:r>
        <w:r w:rsidR="00A90D4C" w:rsidRPr="00FF34CC" w:rsidDel="00A15C6D">
          <w:rPr>
            <w:rFonts w:ascii="Arial" w:hAnsi="Arial" w:cs="Arial"/>
            <w:sz w:val="24"/>
            <w:szCs w:val="24"/>
          </w:rPr>
          <w:delText>(S)</w:delText>
        </w:r>
      </w:del>
      <w:r w:rsidR="00A90D4C" w:rsidRPr="00FF34CC">
        <w:rPr>
          <w:rFonts w:ascii="Arial" w:hAnsi="Arial" w:cs="Arial"/>
          <w:sz w:val="24"/>
          <w:szCs w:val="24"/>
        </w:rPr>
        <w:t xml:space="preserve"> </w:t>
      </w:r>
      <w:r w:rsidR="00FC6D10" w:rsidRPr="00FF34CC">
        <w:rPr>
          <w:rFonts w:ascii="Arial" w:hAnsi="Arial" w:cs="Arial"/>
          <w:sz w:val="24"/>
          <w:szCs w:val="24"/>
        </w:rPr>
        <w:t>can be modulated</w:t>
      </w:r>
      <w:r w:rsidR="004F119E" w:rsidRPr="00FF34CC">
        <w:rPr>
          <w:rFonts w:ascii="Arial" w:hAnsi="Arial" w:cs="Arial"/>
          <w:sz w:val="24"/>
          <w:szCs w:val="24"/>
        </w:rPr>
        <w:t xml:space="preserve"> </w:t>
      </w:r>
      <w:r w:rsidR="00D000FE">
        <w:rPr>
          <w:rFonts w:ascii="Arial" w:hAnsi="Arial" w:cs="Arial"/>
          <w:sz w:val="24"/>
          <w:szCs w:val="24"/>
        </w:rPr>
        <w:fldChar w:fldCharType="begin"/>
      </w:r>
      <w:r w:rsidR="00D000FE" w:rsidRPr="00FF34CC">
        <w:rPr>
          <w:rFonts w:ascii="Arial" w:hAnsi="Arial" w:cs="Arial"/>
          <w:sz w:val="24"/>
          <w:szCs w:val="24"/>
        </w:rPr>
        <w:instrText xml:space="preserve"> ADDIN ZOTERO_ITEM CSL_CITATION {"citationID":"81ixQOXa","properties":{"formattedCitation":"(Hollarsmith et al. 2020)","plainCitation":"(Hollarsmith et al. 2020)","noteIndex":0},"citationItems":[{"id":1055,"uris":["http://zotero.org/users/4496705/items/UQTRE2HD"],"itemData":{"id":1055,"type":"article-journal","abstract":"Abstract\n            \n              The effects of climate change, including ocean acidification and ocean heatwaves, on biological communities in estuaries are often uncertain. Part of the uncertainty is due to the complex suite of environmental factors in addition to acidification and warming that influence the growth of shells and skeletons of many estuarine organisms. The goal of this study was to document spatial and temporal variation in water column properties and to measure the in situ effects on larval and recently settled stages of ecologically important Olympia oysters (\n              Ostrea lurida\n              ) and commercially important Pacific oysters (\n              Crassostrea gigas\n              ) in a low</w:instrText>
      </w:r>
      <w:r w:rsidR="00D000FE" w:rsidRPr="00FF34CC">
        <w:rPr>
          <w:rFonts w:ascii="Cambria Math" w:hAnsi="Cambria Math" w:cs="Cambria Math"/>
          <w:sz w:val="24"/>
          <w:szCs w:val="24"/>
        </w:rPr>
        <w:instrText>‐</w:instrText>
      </w:r>
      <w:r w:rsidR="00D000FE" w:rsidRPr="00FF34CC">
        <w:rPr>
          <w:rFonts w:ascii="Arial" w:hAnsi="Arial" w:cs="Arial"/>
          <w:sz w:val="24"/>
          <w:szCs w:val="24"/>
        </w:rPr>
        <w:instrText>inflow estuary with a Mediterranean climate in Northern California. Our results reveal that seasonal inputs of upwelled or riverine water create important and predictable gradients of carbonate system parameters, temperature, salinity, dissolved oxygen (DO), and other variables that influence oyster performance, and that the influence of these gradients is contingent upon the location in the estuary as well as seasonal timing. During upwelling events (dry season), temperature, carbonate chemistry, and DO had the greatest impact on oyster performance. During runoff events (wet season), gradients in salinity, nutrient concentrations, and total alkalinity driven by river discharge were comparatively more important. These results suggest that the spatial importance of carbonate chemistry and temperature are seasonally variable and are two of several other factors that determine oyster performance. We use these results to discuss future impacts on oysters given projected regional changes in the frequency and magnitude of upwelling and precipitation</w:instrText>
      </w:r>
      <w:r w:rsidR="00D000FE" w:rsidRPr="00FF34CC">
        <w:rPr>
          <w:rFonts w:ascii="Cambria Math" w:hAnsi="Cambria Math" w:cs="Cambria Math"/>
          <w:sz w:val="24"/>
          <w:szCs w:val="24"/>
        </w:rPr>
        <w:instrText>‐</w:instrText>
      </w:r>
      <w:r w:rsidR="00D000FE" w:rsidRPr="00FF34CC">
        <w:rPr>
          <w:rFonts w:ascii="Arial" w:hAnsi="Arial" w:cs="Arial"/>
          <w:sz w:val="24"/>
          <w:szCs w:val="24"/>
        </w:rPr>
        <w:instrText xml:space="preserve">driven runoff events.","container-title":"Limnology and Oceanography","DOI":"10.1002/lno.11293","ISSN":"0024-3590, 1939-5590","issue":"2","journalAbbreviation":"Limnology &amp; Oceanography","language":"en","page":"224-235","source":"DOI.org (Crossref)","title":"Effects of seasonal upwelling and runoff on water chemistry and growth and survival of native and commercial oysters","volume":"65","author":[{"family":"Hollarsmith","given":"Jordan A."},{"family":"Sadowski","given":"Jason S."},{"family":"Picard","given":"Manon M. M."},{"family":"Cheng","given":"Brian"},{"family":"Farlin","given":"James"},{"family":"Russell","given":"Ann"},{"family":"Grosholz","given":"Edwin D."}],"issued":{"date-parts":[["2020",2]]}}}],"schema":"https://github.com/citation-style-language/schema/raw/master/csl-citation.json"} </w:instrText>
      </w:r>
      <w:r w:rsidR="00D000FE">
        <w:rPr>
          <w:rFonts w:ascii="Arial" w:hAnsi="Arial" w:cs="Arial"/>
          <w:sz w:val="24"/>
          <w:szCs w:val="24"/>
        </w:rPr>
        <w:fldChar w:fldCharType="separate"/>
      </w:r>
      <w:r w:rsidR="00D000FE" w:rsidRPr="00FF34CC">
        <w:rPr>
          <w:rFonts w:ascii="Arial" w:hAnsi="Arial" w:cs="Arial"/>
          <w:sz w:val="24"/>
        </w:rPr>
        <w:t>(Hollarsmith et al. 2020)</w:t>
      </w:r>
      <w:r w:rsidR="00D000FE">
        <w:rPr>
          <w:rFonts w:ascii="Arial" w:hAnsi="Arial" w:cs="Arial"/>
          <w:sz w:val="24"/>
          <w:szCs w:val="24"/>
        </w:rPr>
        <w:fldChar w:fldCharType="end"/>
      </w:r>
      <w:r w:rsidR="00FC6D10" w:rsidRPr="00FF34CC">
        <w:rPr>
          <w:rFonts w:ascii="Arial" w:hAnsi="Arial" w:cs="Arial"/>
          <w:sz w:val="24"/>
          <w:szCs w:val="24"/>
        </w:rPr>
        <w:t xml:space="preserve">. </w:t>
      </w:r>
      <w:r w:rsidR="008E711B" w:rsidRPr="00CA31B1">
        <w:rPr>
          <w:rFonts w:ascii="Arial" w:hAnsi="Arial" w:cs="Arial"/>
          <w:sz w:val="24"/>
          <w:szCs w:val="24"/>
        </w:rPr>
        <w:t>Estuarine conditions</w:t>
      </w:r>
      <w:r w:rsidR="00957032" w:rsidRPr="00CA31B1">
        <w:rPr>
          <w:rFonts w:ascii="Arial" w:hAnsi="Arial" w:cs="Arial"/>
          <w:sz w:val="24"/>
          <w:szCs w:val="24"/>
        </w:rPr>
        <w:t xml:space="preserve"> are </w:t>
      </w:r>
      <w:r w:rsidR="00FC6D10" w:rsidRPr="00CA31B1">
        <w:rPr>
          <w:rFonts w:ascii="Arial" w:hAnsi="Arial" w:cs="Arial"/>
          <w:sz w:val="24"/>
          <w:szCs w:val="24"/>
        </w:rPr>
        <w:t xml:space="preserve">also </w:t>
      </w:r>
      <w:r w:rsidR="00957032" w:rsidRPr="00CA31B1">
        <w:rPr>
          <w:rFonts w:ascii="Arial" w:hAnsi="Arial" w:cs="Arial"/>
          <w:sz w:val="24"/>
          <w:szCs w:val="24"/>
        </w:rPr>
        <w:t xml:space="preserve">temporally complex, </w:t>
      </w:r>
      <w:r w:rsidR="00FC6D10" w:rsidRPr="00CA31B1">
        <w:rPr>
          <w:rFonts w:ascii="Arial" w:hAnsi="Arial" w:cs="Arial"/>
          <w:sz w:val="24"/>
          <w:szCs w:val="24"/>
        </w:rPr>
        <w:t xml:space="preserve">with </w:t>
      </w:r>
      <w:r w:rsidR="00A82DEF" w:rsidRPr="00CA31B1">
        <w:rPr>
          <w:rFonts w:ascii="Arial" w:hAnsi="Arial" w:cs="Arial"/>
          <w:sz w:val="24"/>
          <w:szCs w:val="24"/>
        </w:rPr>
        <w:t xml:space="preserve">TA and salinity </w:t>
      </w:r>
      <w:r w:rsidR="008E711B" w:rsidRPr="00CA31B1">
        <w:rPr>
          <w:rFonts w:ascii="Arial" w:hAnsi="Arial" w:cs="Arial"/>
          <w:sz w:val="24"/>
          <w:szCs w:val="24"/>
        </w:rPr>
        <w:t>chang</w:t>
      </w:r>
      <w:r w:rsidR="00FC6D10" w:rsidRPr="00CA31B1">
        <w:rPr>
          <w:rFonts w:ascii="Arial" w:hAnsi="Arial" w:cs="Arial"/>
          <w:sz w:val="24"/>
          <w:szCs w:val="24"/>
        </w:rPr>
        <w:t>ing</w:t>
      </w:r>
      <w:r w:rsidR="00751C9F" w:rsidRPr="00CA31B1">
        <w:rPr>
          <w:rFonts w:ascii="Arial" w:hAnsi="Arial" w:cs="Arial"/>
          <w:sz w:val="24"/>
          <w:szCs w:val="24"/>
        </w:rPr>
        <w:t xml:space="preserve"> abruptly</w:t>
      </w:r>
      <w:r w:rsidR="00FC6D10" w:rsidRPr="00CA31B1">
        <w:rPr>
          <w:rFonts w:ascii="Arial" w:hAnsi="Arial" w:cs="Arial"/>
          <w:sz w:val="24"/>
          <w:szCs w:val="24"/>
        </w:rPr>
        <w:t xml:space="preserve">, often in conjunction </w:t>
      </w:r>
      <w:r w:rsidR="006B45CF" w:rsidRPr="00CA31B1">
        <w:rPr>
          <w:rFonts w:ascii="Arial" w:hAnsi="Arial" w:cs="Arial"/>
          <w:sz w:val="24"/>
          <w:szCs w:val="24"/>
        </w:rPr>
        <w:t xml:space="preserve">with </w:t>
      </w:r>
      <w:r w:rsidR="00A82DEF" w:rsidRPr="00CA31B1">
        <w:rPr>
          <w:rFonts w:ascii="Arial" w:hAnsi="Arial" w:cs="Arial"/>
          <w:sz w:val="24"/>
          <w:szCs w:val="24"/>
        </w:rPr>
        <w:t xml:space="preserve">storms or </w:t>
      </w:r>
      <w:r w:rsidR="00FC6D10" w:rsidRPr="00CA31B1">
        <w:rPr>
          <w:rFonts w:ascii="Arial" w:hAnsi="Arial" w:cs="Arial"/>
          <w:sz w:val="24"/>
          <w:szCs w:val="24"/>
        </w:rPr>
        <w:t>seasonal shifts,</w:t>
      </w:r>
      <w:r w:rsidR="0034758C" w:rsidRPr="00CA31B1">
        <w:rPr>
          <w:rFonts w:ascii="Arial" w:hAnsi="Arial" w:cs="Arial"/>
          <w:sz w:val="24"/>
          <w:szCs w:val="24"/>
        </w:rPr>
        <w:t xml:space="preserve"> </w:t>
      </w:r>
      <w:r w:rsidR="007A210E" w:rsidRPr="00CA31B1">
        <w:rPr>
          <w:rFonts w:ascii="Arial" w:hAnsi="Arial" w:cs="Arial"/>
          <w:sz w:val="24"/>
          <w:szCs w:val="24"/>
        </w:rPr>
        <w:t xml:space="preserve">and </w:t>
      </w:r>
      <w:r w:rsidR="00FC6D10" w:rsidRPr="00CA31B1">
        <w:rPr>
          <w:rFonts w:ascii="Arial" w:hAnsi="Arial" w:cs="Arial"/>
          <w:sz w:val="24"/>
          <w:szCs w:val="24"/>
        </w:rPr>
        <w:t xml:space="preserve">then </w:t>
      </w:r>
      <w:r w:rsidR="007A210E" w:rsidRPr="00CA31B1">
        <w:rPr>
          <w:rFonts w:ascii="Arial" w:hAnsi="Arial" w:cs="Arial"/>
          <w:sz w:val="24"/>
          <w:szCs w:val="24"/>
        </w:rPr>
        <w:t>persist</w:t>
      </w:r>
      <w:r w:rsidR="00FC6D10" w:rsidRPr="00CA31B1">
        <w:rPr>
          <w:rFonts w:ascii="Arial" w:hAnsi="Arial" w:cs="Arial"/>
          <w:sz w:val="24"/>
          <w:szCs w:val="24"/>
        </w:rPr>
        <w:t>ing</w:t>
      </w:r>
      <w:r w:rsidR="007A210E" w:rsidRPr="00CA31B1">
        <w:rPr>
          <w:rFonts w:ascii="Arial" w:hAnsi="Arial" w:cs="Arial"/>
          <w:sz w:val="24"/>
          <w:szCs w:val="24"/>
        </w:rPr>
        <w:t xml:space="preserve"> for </w:t>
      </w:r>
      <w:r w:rsidR="00A82DEF" w:rsidRPr="00CA31B1">
        <w:rPr>
          <w:rFonts w:ascii="Arial" w:hAnsi="Arial" w:cs="Arial"/>
          <w:sz w:val="24"/>
          <w:szCs w:val="24"/>
        </w:rPr>
        <w:t xml:space="preserve">days </w:t>
      </w:r>
      <w:r w:rsidR="00B360D9" w:rsidRPr="00CA31B1">
        <w:rPr>
          <w:rFonts w:ascii="Arial" w:hAnsi="Arial" w:cs="Arial"/>
          <w:sz w:val="24"/>
          <w:szCs w:val="24"/>
        </w:rPr>
        <w:t>to months</w:t>
      </w:r>
      <w:r w:rsidR="004F119E" w:rsidRPr="00CA31B1">
        <w:rPr>
          <w:rFonts w:ascii="Arial" w:hAnsi="Arial" w:cs="Arial"/>
          <w:sz w:val="24"/>
          <w:szCs w:val="24"/>
        </w:rPr>
        <w:t xml:space="preserve"> </w:t>
      </w:r>
      <w:r w:rsidR="00CA31B1">
        <w:rPr>
          <w:rFonts w:ascii="Arial" w:hAnsi="Arial" w:cs="Arial"/>
          <w:sz w:val="24"/>
          <w:szCs w:val="24"/>
          <w:lang w:val="fr-FR"/>
        </w:rPr>
        <w:fldChar w:fldCharType="begin"/>
      </w:r>
      <w:r w:rsidR="00CA31B1">
        <w:rPr>
          <w:rFonts w:ascii="Arial" w:hAnsi="Arial" w:cs="Arial"/>
          <w:sz w:val="24"/>
          <w:szCs w:val="24"/>
        </w:rPr>
        <w:instrText xml:space="preserve"> ADDIN ZOTERO_ITEM CSL_CITATION {"citationID":"vWa2zlVb","properties":{"formattedCitation":"(Najjar et al. 2020, Ricart et al. 2021, Bartoloni et al. 2023)","plainCitation":"(Najjar et al. 2020, Ricart et al. 2021, Bartoloni et al. 2023)","noteIndex":0},"citationItems":[{"id":1058,"uris":["http://zotero.org/users/4496705/items/F28V747H"],"itemData":{"id":1058,"type":"article-journal","abstract":"Abstract\n            \n              Despite the important role of alkalinity in estuarine carbon cycling, the seasonal and decadal variability of alkalinity, particularly within multiple tidal tributaries of the same estuary, is poorly understood. Here we analyze more than 25,000 alkalinity measurements, mostly from the 1980s and 1990s, in the major tidal tributaries of the Chesapeake Bay, a large, coastal</w:instrText>
      </w:r>
      <w:r w:rsidR="00CA31B1">
        <w:rPr>
          <w:rFonts w:ascii="Cambria Math" w:hAnsi="Cambria Math" w:cs="Cambria Math"/>
          <w:sz w:val="24"/>
          <w:szCs w:val="24"/>
        </w:rPr>
        <w:instrText>‐</w:instrText>
      </w:r>
      <w:r w:rsidR="00CA31B1">
        <w:rPr>
          <w:rFonts w:ascii="Arial" w:hAnsi="Arial" w:cs="Arial"/>
          <w:sz w:val="24"/>
          <w:szCs w:val="24"/>
        </w:rPr>
        <w:instrText>plain estuary of eastern North America. The long</w:instrText>
      </w:r>
      <w:r w:rsidR="00CA31B1">
        <w:rPr>
          <w:rFonts w:ascii="Cambria Math" w:hAnsi="Cambria Math" w:cs="Cambria Math"/>
          <w:sz w:val="24"/>
          <w:szCs w:val="24"/>
        </w:rPr>
        <w:instrText>‐</w:instrText>
      </w:r>
      <w:r w:rsidR="00CA31B1">
        <w:rPr>
          <w:rFonts w:ascii="Arial" w:hAnsi="Arial" w:cs="Arial"/>
          <w:sz w:val="24"/>
          <w:szCs w:val="24"/>
        </w:rPr>
        <w:instrText>term means of alkalinity in tidal</w:instrText>
      </w:r>
      <w:r w:rsidR="00CA31B1">
        <w:rPr>
          <w:rFonts w:ascii="Cambria Math" w:hAnsi="Cambria Math" w:cs="Cambria Math"/>
          <w:sz w:val="24"/>
          <w:szCs w:val="24"/>
        </w:rPr>
        <w:instrText>‐</w:instrText>
      </w:r>
      <w:r w:rsidR="00CA31B1">
        <w:rPr>
          <w:rFonts w:ascii="Arial" w:hAnsi="Arial" w:cs="Arial"/>
          <w:sz w:val="24"/>
          <w:szCs w:val="24"/>
        </w:rPr>
        <w:instrText>fresh waters vary by a factor of 6 among seven tidal tributaries, reflecting the alkalinity of nontidal rivers draining to these estuaries. At 25 stations, mostly in the Potomac River Estuary, we find significant long</w:instrText>
      </w:r>
      <w:r w:rsidR="00CA31B1">
        <w:rPr>
          <w:rFonts w:ascii="Cambria Math" w:hAnsi="Cambria Math" w:cs="Cambria Math"/>
          <w:sz w:val="24"/>
          <w:szCs w:val="24"/>
        </w:rPr>
        <w:instrText>‐</w:instrText>
      </w:r>
      <w:r w:rsidR="00CA31B1">
        <w:rPr>
          <w:rFonts w:ascii="Arial" w:hAnsi="Arial" w:cs="Arial"/>
          <w:sz w:val="24"/>
          <w:szCs w:val="24"/>
        </w:rPr>
        <w:instrText>term increasing trends that exceed the trends in the nontidal rivers upstream of those stations. Box model calculations in the Potomac River Estuary indicate that the main cause of the estuarine trends is a declining alkalinity sink. The magnitude of this sink is consistent with a simple model of calcification by the invasive bivalve\n              Corbicula fluminea\n              . More generally, in tidal tributaries fed by high</w:instrText>
      </w:r>
      <w:r w:rsidR="00CA31B1">
        <w:rPr>
          <w:rFonts w:ascii="Cambria Math" w:hAnsi="Cambria Math" w:cs="Cambria Math"/>
          <w:sz w:val="24"/>
          <w:szCs w:val="24"/>
        </w:rPr>
        <w:instrText>‐</w:instrText>
      </w:r>
      <w:r w:rsidR="00CA31B1">
        <w:rPr>
          <w:rFonts w:ascii="Arial" w:hAnsi="Arial" w:cs="Arial"/>
          <w:sz w:val="24"/>
          <w:szCs w:val="24"/>
        </w:rPr>
        <w:instrText>alkalinity nontidal rivers, alkalinity is consumed, with sinks ranging from 8% to 27% of the upstream input. In contrast, tidal tributaries that are fed by low</w:instrText>
      </w:r>
      <w:r w:rsidR="00CA31B1">
        <w:rPr>
          <w:rFonts w:ascii="Cambria Math" w:hAnsi="Cambria Math" w:cs="Cambria Math"/>
          <w:sz w:val="24"/>
          <w:szCs w:val="24"/>
        </w:rPr>
        <w:instrText>‐</w:instrText>
      </w:r>
      <w:r w:rsidR="00CA31B1">
        <w:rPr>
          <w:rFonts w:ascii="Arial" w:hAnsi="Arial" w:cs="Arial"/>
          <w:sz w:val="24"/>
          <w:szCs w:val="24"/>
        </w:rPr>
        <w:instrText>alkalinity nontidal rivers have sources of alkalinity amounting to 34% to 171% of the upstream input. For a single estuarine system, the Chesapeake Bay has diverse alkalinity dynamics and can thus serve as a laboratory for studying the numerous processes influencing alkalinity among the world's estuaries.\n            \n          , \n            Plain Language Summary\n            Alkalinity, which is the capacity of a water body to neutralize acid, is a useful quantity when studying the cycling of carbon in water bodies, including estuaries. Here we analyze alkalinity measurements in tidal tributaries of the Chesapeake Bay. Average alkalinity levels in the freshest parts of the estuaries varied by sixfold among seven tidal tributaries. Alkalinity was also found to increase over several decades at several locations, partially due to alkalinity increases in the rivers draining to Chesapeake Bay and also probably due to a reduction in the processes that remove alkalinity from estuarine waters. Evidence also supports the role of an invasive species, the Asiatic Clam, in the alkalinity removal in the Potomac River Estuary. More generally, we found evidence that tidal tributaries fed by high</w:instrText>
      </w:r>
      <w:r w:rsidR="00CA31B1">
        <w:rPr>
          <w:rFonts w:ascii="Cambria Math" w:hAnsi="Cambria Math" w:cs="Cambria Math"/>
          <w:sz w:val="24"/>
          <w:szCs w:val="24"/>
        </w:rPr>
        <w:instrText>‐</w:instrText>
      </w:r>
      <w:r w:rsidR="00CA31B1">
        <w:rPr>
          <w:rFonts w:ascii="Arial" w:hAnsi="Arial" w:cs="Arial"/>
          <w:sz w:val="24"/>
          <w:szCs w:val="24"/>
        </w:rPr>
        <w:instrText>alkalinity rivers consumed alkalinity while tidal tributaries that are fed by low</w:instrText>
      </w:r>
      <w:r w:rsidR="00CA31B1">
        <w:rPr>
          <w:rFonts w:ascii="Cambria Math" w:hAnsi="Cambria Math" w:cs="Cambria Math"/>
          <w:sz w:val="24"/>
          <w:szCs w:val="24"/>
        </w:rPr>
        <w:instrText>‐</w:instrText>
      </w:r>
      <w:r w:rsidR="00CA31B1">
        <w:rPr>
          <w:rFonts w:ascii="Arial" w:hAnsi="Arial" w:cs="Arial"/>
          <w:sz w:val="24"/>
          <w:szCs w:val="24"/>
        </w:rPr>
        <w:instrText>alkalinity rivers produce alkalinity. For a single estuarine system, the Chesapeake Bay has a wide range of alkalinity levels and a wide variety of processes that influence its alkalinity. Therefore, the Chesapeake Bay can serve as a laboratory for studying the alkalinity of many of the world's estuaries.\n          , \n            Key Points\n            \n              \n                \n                  The long</w:instrText>
      </w:r>
      <w:r w:rsidR="00CA31B1">
        <w:rPr>
          <w:rFonts w:ascii="Cambria Math" w:hAnsi="Cambria Math" w:cs="Cambria Math"/>
          <w:sz w:val="24"/>
          <w:szCs w:val="24"/>
        </w:rPr>
        <w:instrText>‐</w:instrText>
      </w:r>
      <w:r w:rsidR="00CA31B1">
        <w:rPr>
          <w:rFonts w:ascii="Arial" w:hAnsi="Arial" w:cs="Arial"/>
          <w:sz w:val="24"/>
          <w:szCs w:val="24"/>
        </w:rPr>
        <w:instrText>term means of alkalinity in fresh waters of the Chesapeake Bay vary by a factor of 6 among seven tidal tributaries\n                \n                \n                  Tidal tributaries fed by high</w:instrText>
      </w:r>
      <w:r w:rsidR="00CA31B1">
        <w:rPr>
          <w:rFonts w:ascii="Cambria Math" w:hAnsi="Cambria Math" w:cs="Cambria Math"/>
          <w:sz w:val="24"/>
          <w:szCs w:val="24"/>
        </w:rPr>
        <w:instrText>‐</w:instrText>
      </w:r>
      <w:r w:rsidR="00CA31B1">
        <w:rPr>
          <w:rFonts w:ascii="Arial" w:hAnsi="Arial" w:cs="Arial"/>
          <w:sz w:val="24"/>
          <w:szCs w:val="24"/>
        </w:rPr>
        <w:instrText>alkalinity rivers have alkalinity sinks and those fed by low</w:instrText>
      </w:r>
      <w:r w:rsidR="00CA31B1">
        <w:rPr>
          <w:rFonts w:ascii="Cambria Math" w:hAnsi="Cambria Math" w:cs="Cambria Math"/>
          <w:sz w:val="24"/>
          <w:szCs w:val="24"/>
        </w:rPr>
        <w:instrText>‐</w:instrText>
      </w:r>
      <w:r w:rsidR="00CA31B1">
        <w:rPr>
          <w:rFonts w:ascii="Arial" w:hAnsi="Arial" w:cs="Arial"/>
          <w:sz w:val="24"/>
          <w:szCs w:val="24"/>
        </w:rPr>
        <w:instrText>alkalinity rivers have alkalinity sources\n                \n                \n                  The alkalinity sink in the Potomac River Estuary declined from 1986 to 2013, leading alkalinity to increase in this system","container-title":"Journal of Geophysical Research: Oceans","DOI":"10.1029/2019JC015597","ISSN":"2169-9275, 2169-9291","issue":"1","journalAbbreviation":"JGR Oceans","language":"en","page":"e2019JC015597","source":"DOI.org (Crossref)","title":"Alkalinity in Tidal Tributaries of the Chesapeake Bay","volume":"125","author":[{"family":"Najjar","given":"Raymond G."},{"family":"Herrmann","given":"Maria"},{"family":"Cintrón Del Valle","given":"Sebastián M."},{"family":"Friedman","given":"Jaclyn R."},{"family":"Friedrichs","given":"Marjorie A.M."},{"family":"Harris","given":"Lora A."},{"family":"Shadwick","given":"Elizabeth H."},{"family":"Stets","given":"Edward G."},{"family":"Woodland","given":"Ryan J."}],"issued":{"date-parts":[["2020",1]]}}},{"id":1060,"uris":["http://zotero.org/users/4496705/items/65B2ZJGM"],"itemData":{"id":1060,"type":"article-journal","abstract":"Abstract\n            \n              Global</w:instrText>
      </w:r>
      <w:r w:rsidR="00CA31B1">
        <w:rPr>
          <w:rFonts w:ascii="Cambria Math" w:hAnsi="Cambria Math" w:cs="Cambria Math"/>
          <w:sz w:val="24"/>
          <w:szCs w:val="24"/>
        </w:rPr>
        <w:instrText>‐</w:instrText>
      </w:r>
      <w:r w:rsidR="00CA31B1">
        <w:rPr>
          <w:rFonts w:ascii="Arial" w:hAnsi="Arial" w:cs="Arial"/>
          <w:sz w:val="24"/>
          <w:szCs w:val="24"/>
        </w:rPr>
        <w:instrText>scale ocean acidification has spurred interest in the capacity of seagrass ecosystems to increase seawater pH within crucial shoreline habitats through photosynthetic activity. However, the dynamic variability of the coastal carbonate system has impeded generalization into whether seagrass aerobic metabolism ameliorates low pH on physiologically and ecologically relevant timescales. Here we present results of the most extensive study to date of pH modulation by seagrasses, spanning seven meadows (\n              Zostera marina\n              ) and 1000 km of U.S. west coast over 6 years. Amelioration by seagrass ecosystems compared to non</w:instrText>
      </w:r>
      <w:r w:rsidR="00CA31B1">
        <w:rPr>
          <w:rFonts w:ascii="Cambria Math" w:hAnsi="Cambria Math" w:cs="Cambria Math"/>
          <w:sz w:val="24"/>
          <w:szCs w:val="24"/>
        </w:rPr>
        <w:instrText>‐</w:instrText>
      </w:r>
      <w:r w:rsidR="00CA31B1">
        <w:rPr>
          <w:rFonts w:ascii="Arial" w:hAnsi="Arial" w:cs="Arial"/>
          <w:sz w:val="24"/>
          <w:szCs w:val="24"/>
        </w:rPr>
        <w:instrText>vegetated areas occurred 65% of the time (mean increase 0.07 ± 0.008 SE). Events of continuous elevation in pH within seagrass ecosystems, indicating amelioration of low pH, were longer and of greater magnitude than opposing cases of reduced pH or exacerbation. Sustained elevations in pH of &gt;0.1, comparable to a 30% decrease in [H\n              +\n              ], were not restricted only to daylight hours but instead persisted for up to 21 days. Maximal pH elevations occurred in spring and summer during the seagrass growth season, with a tendency for stronger effects in higher latitude meadows. These results indicate that seagrass meadows can locally alleviate low pH conditions for extended periods of time with important implications for the conservation and management of coastal ecosystems.","container-title":"Global Change Biology","DOI":"10.1111/gcb.15594","ISSN":"1354-1013, 1365-2486","issue":"11","journalAbbreviation":"Global Chan</w:instrText>
      </w:r>
      <w:r w:rsidR="00CA31B1" w:rsidRPr="00FF34CC">
        <w:rPr>
          <w:rFonts w:ascii="Arial" w:hAnsi="Arial" w:cs="Arial"/>
          <w:sz w:val="24"/>
          <w:szCs w:val="24"/>
        </w:rPr>
        <w:instrText>ge Biology","language":"en","page":"2580-2591","source":"DOI.org (Crossref)","title":"Coast</w:instrText>
      </w:r>
      <w:r w:rsidR="00CA31B1" w:rsidRPr="00FF34CC">
        <w:rPr>
          <w:rFonts w:ascii="Cambria Math" w:hAnsi="Cambria Math" w:cs="Cambria Math"/>
          <w:sz w:val="24"/>
          <w:szCs w:val="24"/>
        </w:rPr>
        <w:instrText>‐</w:instrText>
      </w:r>
      <w:r w:rsidR="00CA31B1" w:rsidRPr="00FF34CC">
        <w:rPr>
          <w:rFonts w:ascii="Arial" w:hAnsi="Arial" w:cs="Arial"/>
          <w:sz w:val="24"/>
          <w:szCs w:val="24"/>
        </w:rPr>
        <w:instrText xml:space="preserve">wide evidence of low pH amelioration by seagrass ecosystems","volume":"27","author":[{"family":"Ricart","given":"Aurora M."},{"family":"Ward","given":"Melissa"},{"family":"Hill","given":"Tessa M."},{"family":"Sanford","given":"Eric"},{"family":"Kroeker","given":"Kristy J."},{"family":"Takeshita","given":"Yuichiro"},{"family":"Merolla","given":"Sarah"},{"family":"Shukla","given":"Priya"},{"family":"Ninokawa","given":"Aaron T."},{"family":"Elsmore","given":"Kristen"},{"family":"Gaylord","given":"Brian"}],"issued":{"date-parts":[["2021",6]]}}},{"id":1057,"uris":["http://zotero.org/users/4496705/items/9IRPHG9B"],"itemData":{"id":1057,"type":"article-journal","container-title":"Estuarine, Coastal and Shelf Science","DOI":"10.1016/j.ecss.2022.108195","ISSN":"02727714","journalAbbreviation":"Estuarine, Coastal and Shelf Science","language":"en","page":"108195","source":"DOI.org (Crossref)","title":"Spatial distribution of seawater carbonate chemistry and hydrodynamic controls in a low-inflow estuary","volume":"281","author":[{"family":"Bartoloni","given":"Sarah E."},{"family":"Walter","given":"Ryan K."},{"family":"Wewerka","given":"Sydney N."},{"family":"Higgins","given":"Jolie"},{"family":"O'Leary","given":"Jennifer K."},{"family":"Bockmon","given":"Emily E."}],"issued":{"date-parts":[["2023",2]]}}}],"schema":"https://github.com/citation-style-language/schema/raw/master/csl-citation.json"} </w:instrText>
      </w:r>
      <w:r w:rsidR="00CA31B1">
        <w:rPr>
          <w:rFonts w:ascii="Arial" w:hAnsi="Arial" w:cs="Arial"/>
          <w:sz w:val="24"/>
          <w:szCs w:val="24"/>
          <w:lang w:val="fr-FR"/>
        </w:rPr>
        <w:fldChar w:fldCharType="separate"/>
      </w:r>
      <w:r w:rsidR="00CA31B1" w:rsidRPr="00FF34CC">
        <w:rPr>
          <w:rFonts w:ascii="Arial" w:hAnsi="Arial" w:cs="Arial"/>
          <w:sz w:val="24"/>
        </w:rPr>
        <w:t>(Najjar et al. 2020, Ricart et al. 2021, Bartoloni et al. 2023)</w:t>
      </w:r>
      <w:r w:rsidR="00CA31B1">
        <w:rPr>
          <w:rFonts w:ascii="Arial" w:hAnsi="Arial" w:cs="Arial"/>
          <w:sz w:val="24"/>
          <w:szCs w:val="24"/>
          <w:lang w:val="fr-FR"/>
        </w:rPr>
        <w:fldChar w:fldCharType="end"/>
      </w:r>
      <w:r w:rsidR="00FC6D10" w:rsidRPr="00FF34CC">
        <w:rPr>
          <w:rFonts w:ascii="Arial" w:hAnsi="Arial" w:cs="Arial"/>
          <w:sz w:val="24"/>
          <w:szCs w:val="24"/>
          <w:rPrChange w:id="2" w:author="alisha saley" w:date="2023-10-28T13:42:00Z">
            <w:rPr>
              <w:rFonts w:ascii="Arial" w:hAnsi="Arial" w:cs="Arial"/>
              <w:sz w:val="24"/>
              <w:szCs w:val="24"/>
              <w:lang w:val="fr-FR"/>
            </w:rPr>
          </w:rPrChange>
        </w:rPr>
        <w:t xml:space="preserve">. </w:t>
      </w:r>
      <w:r w:rsidR="00FC6D10">
        <w:rPr>
          <w:rFonts w:ascii="Arial" w:hAnsi="Arial" w:cs="Arial"/>
          <w:sz w:val="24"/>
          <w:szCs w:val="24"/>
        </w:rPr>
        <w:t>Such dynamics</w:t>
      </w:r>
      <w:r w:rsidR="007A210E" w:rsidRPr="001E12B1">
        <w:rPr>
          <w:rFonts w:ascii="Arial" w:hAnsi="Arial" w:cs="Arial"/>
          <w:sz w:val="24"/>
          <w:szCs w:val="24"/>
        </w:rPr>
        <w:t xml:space="preserve"> </w:t>
      </w:r>
      <w:r w:rsidR="001D0AFA">
        <w:rPr>
          <w:rFonts w:ascii="Arial" w:hAnsi="Arial" w:cs="Arial"/>
          <w:sz w:val="24"/>
          <w:szCs w:val="24"/>
        </w:rPr>
        <w:t>requir</w:t>
      </w:r>
      <w:r w:rsidR="00FC6D10">
        <w:rPr>
          <w:rFonts w:ascii="Arial" w:hAnsi="Arial" w:cs="Arial"/>
          <w:sz w:val="24"/>
          <w:szCs w:val="24"/>
        </w:rPr>
        <w:t>e</w:t>
      </w:r>
      <w:r w:rsidR="00751C9F" w:rsidRPr="001E12B1">
        <w:rPr>
          <w:rFonts w:ascii="Arial" w:hAnsi="Arial" w:cs="Arial"/>
          <w:sz w:val="24"/>
          <w:szCs w:val="24"/>
        </w:rPr>
        <w:t xml:space="preserve"> </w:t>
      </w:r>
      <w:r w:rsidR="00FC6D10">
        <w:rPr>
          <w:rFonts w:ascii="Arial" w:hAnsi="Arial" w:cs="Arial"/>
          <w:sz w:val="24"/>
          <w:szCs w:val="24"/>
        </w:rPr>
        <w:t xml:space="preserve">that </w:t>
      </w:r>
      <w:r w:rsidR="00751C9F" w:rsidRPr="001E12B1">
        <w:rPr>
          <w:rFonts w:ascii="Arial" w:hAnsi="Arial" w:cs="Arial"/>
          <w:sz w:val="24"/>
          <w:szCs w:val="24"/>
        </w:rPr>
        <w:t xml:space="preserve">sessile </w:t>
      </w:r>
      <w:r w:rsidR="00751C9F" w:rsidRPr="001E12B1">
        <w:rPr>
          <w:rFonts w:ascii="Arial" w:hAnsi="Arial" w:cs="Arial"/>
          <w:sz w:val="24"/>
          <w:szCs w:val="24"/>
        </w:rPr>
        <w:lastRenderedPageBreak/>
        <w:t>calcifiers</w:t>
      </w:r>
      <w:r w:rsidR="001A7E99">
        <w:rPr>
          <w:rFonts w:ascii="Arial" w:hAnsi="Arial" w:cs="Arial"/>
          <w:sz w:val="24"/>
          <w:szCs w:val="24"/>
        </w:rPr>
        <w:t xml:space="preserve"> </w:t>
      </w:r>
      <w:r w:rsidR="00FC6D10">
        <w:rPr>
          <w:rFonts w:ascii="Arial" w:hAnsi="Arial" w:cs="Arial"/>
          <w:sz w:val="24"/>
          <w:szCs w:val="24"/>
        </w:rPr>
        <w:t xml:space="preserve">conform </w:t>
      </w:r>
      <w:r w:rsidR="001A7E99">
        <w:rPr>
          <w:rFonts w:ascii="Arial" w:hAnsi="Arial" w:cs="Arial"/>
          <w:sz w:val="24"/>
          <w:szCs w:val="24"/>
        </w:rPr>
        <w:t>to new</w:t>
      </w:r>
      <w:r w:rsidR="001D0AFA">
        <w:rPr>
          <w:rFonts w:ascii="Arial" w:hAnsi="Arial" w:cs="Arial"/>
          <w:sz w:val="24"/>
          <w:szCs w:val="24"/>
        </w:rPr>
        <w:t xml:space="preserve"> </w:t>
      </w:r>
      <w:r w:rsidR="001A7E99">
        <w:rPr>
          <w:rFonts w:ascii="Arial" w:hAnsi="Arial" w:cs="Arial"/>
          <w:sz w:val="24"/>
          <w:szCs w:val="24"/>
        </w:rPr>
        <w:t>conditions</w:t>
      </w:r>
      <w:r w:rsidR="00FC6D10">
        <w:rPr>
          <w:rFonts w:ascii="Arial" w:hAnsi="Arial" w:cs="Arial"/>
          <w:sz w:val="24"/>
          <w:szCs w:val="24"/>
        </w:rPr>
        <w:t xml:space="preserve"> and then endure them for sometimes extended durations</w:t>
      </w:r>
      <w:r w:rsidR="00751C9F" w:rsidRPr="001E12B1">
        <w:rPr>
          <w:rFonts w:ascii="Arial" w:hAnsi="Arial" w:cs="Arial"/>
          <w:sz w:val="24"/>
          <w:szCs w:val="24"/>
        </w:rPr>
        <w:t xml:space="preserve">. Given the </w:t>
      </w:r>
      <w:r w:rsidR="00365DAD">
        <w:rPr>
          <w:rFonts w:ascii="Arial" w:hAnsi="Arial" w:cs="Arial"/>
          <w:sz w:val="24"/>
          <w:szCs w:val="24"/>
        </w:rPr>
        <w:t xml:space="preserve">multi-faceted </w:t>
      </w:r>
      <w:r w:rsidR="00751C9F" w:rsidRPr="001E12B1">
        <w:rPr>
          <w:rFonts w:ascii="Arial" w:hAnsi="Arial" w:cs="Arial"/>
          <w:sz w:val="24"/>
          <w:szCs w:val="24"/>
        </w:rPr>
        <w:t xml:space="preserve">extent to which seawater conditions dictate </w:t>
      </w:r>
      <w:r w:rsidR="00FC6D10">
        <w:rPr>
          <w:rFonts w:ascii="Arial" w:hAnsi="Arial" w:cs="Arial"/>
          <w:sz w:val="24"/>
          <w:szCs w:val="24"/>
        </w:rPr>
        <w:t xml:space="preserve">physiological and ecological </w:t>
      </w:r>
      <w:r w:rsidR="00751C9F" w:rsidRPr="001E12B1">
        <w:rPr>
          <w:rFonts w:ascii="Arial" w:hAnsi="Arial" w:cs="Arial"/>
          <w:sz w:val="24"/>
          <w:szCs w:val="24"/>
        </w:rPr>
        <w:t xml:space="preserve">performance </w:t>
      </w:r>
      <w:r w:rsidR="00FC6D10">
        <w:rPr>
          <w:rFonts w:ascii="Arial" w:hAnsi="Arial" w:cs="Arial"/>
          <w:sz w:val="24"/>
          <w:szCs w:val="24"/>
        </w:rPr>
        <w:t>of</w:t>
      </w:r>
      <w:r w:rsidR="00FC6D10" w:rsidRPr="001E12B1">
        <w:rPr>
          <w:rFonts w:ascii="Arial" w:hAnsi="Arial" w:cs="Arial"/>
          <w:sz w:val="24"/>
          <w:szCs w:val="24"/>
        </w:rPr>
        <w:t xml:space="preserve"> </w:t>
      </w:r>
      <w:r w:rsidR="00751C9F" w:rsidRPr="001E12B1">
        <w:rPr>
          <w:rFonts w:ascii="Arial" w:hAnsi="Arial" w:cs="Arial"/>
          <w:sz w:val="24"/>
          <w:szCs w:val="24"/>
        </w:rPr>
        <w:t>marine calcifiers</w:t>
      </w:r>
      <w:ins w:id="3" w:author="alisha saley" w:date="2023-10-27T15:31:00Z">
        <w:r w:rsidR="00CA31B1">
          <w:rPr>
            <w:rFonts w:ascii="Arial" w:hAnsi="Arial" w:cs="Arial"/>
            <w:sz w:val="24"/>
            <w:szCs w:val="24"/>
          </w:rPr>
          <w:t xml:space="preserve"> </w:t>
        </w:r>
      </w:ins>
      <w:r w:rsidR="00CA31B1">
        <w:rPr>
          <w:rFonts w:ascii="Arial" w:hAnsi="Arial" w:cs="Arial"/>
          <w:sz w:val="24"/>
          <w:szCs w:val="24"/>
        </w:rPr>
        <w:fldChar w:fldCharType="begin"/>
      </w:r>
      <w:r w:rsidR="00CA31B1">
        <w:rPr>
          <w:rFonts w:ascii="Arial" w:hAnsi="Arial" w:cs="Arial"/>
          <w:sz w:val="24"/>
          <w:szCs w:val="24"/>
        </w:rPr>
        <w:instrText xml:space="preserve"> ADDIN ZOTERO_ITEM CSL_CITATION {"citationID":"lAJj6mBy","properties":{"formattedCitation":"(Hofmann and Todgham 2010, Gaylord et al. 2015)","plainCitation":"(Hofmann and Todgham 2010, Gaylord et al. 2015)","noteIndex":0},"citationItems":[{"id":934,"uris":["http://zotero.org/users/4496705/items/ATL9NGUQ"],"itemData":{"id":934,"type":"article-journal","abstract":"Rising atmospheric carbon dioxide has resulted in scientific projections of changes in global temperatures, climate in general, and surface seawater chemistry. Although the consequences to ecosystems and communities of metazoans are only beginning to be revealed, a key to forecasting expected changes in animal communities is an understanding of species' vulnerability to a changing environment. For example, environmental stressors may affect a particular species by driving that organism outside a tolerance window, by altering the costs of metabolic processes under the new conditions, or by changing patterns of development and reproduction. Implicit in all these examples is the foundational understanding of physiological mechanisms and how a particular environmental driver (e.g., temperature and ocean acidification) will be transduced through the animal to alter tolerances and performance. In this review, we highlight examples of mechanisms, focusing on those underlying physiological plasticity, that operate in contemporary organisms as a means to consider physiological responses that are available to organisms in the future.","container-title":"Annual Review of Physiology","DOI":"10.1146/annurev-physiol-021909-135900","ISSN":"0066-4278, 1545-1585","issue":"1","journalAbbreviation":"Annu. Rev. Physiol.","language":"en","page":"127-145","source":"DOI.org (Crossref)","title":"Living in the Now: Physiological Mechanisms to Tolerate a Rapidly Changing Environment","title-short":"Living in the Now","volume":"72","author":[{"family":"Hofmann","given":"Gretchen E."},{"family":"Todgham","given":"Anne E."}],"issued":{"date-parts":[["2010",3,17]]}}},{"id":301,"uris":["http://zotero.org/users/4496705/items/N7VKYW9U"],"itemData":{"id":301,"type":"article-journal","abstract":"Ocean acidification, chemical changes to the carbonate system of seawater, is emerging as a key environmental challenge accompanying global warming and other human-induced perturbations. Considerable research seeks to define the scope and character of potential outcomes from this phenomenon, but a crucial impediment persists. Ecological theory, despite its power and utility, has been only peripherally applied to the problem. Here we sketch in broad strokes several areas where fundamental principles of ecology have the capacity to generate insight into ocean acidification's consequences. We focus on conceptual models that, when considered in the context of acidification, yield explicit predictions regarding a spectrum of population- and community-level effects, from narrowing of species ranges and shifts in patterns of demographic connectivity, to modified consumer–resource relationships, to ascendance of weedy taxa and loss of species diversity. Although our coverage represents only a small fraction of the breadth of possible insights achievable from the application of theory, our hope is that this initial foray will spur expanded efforts to blend experiments with theoretical approaches. The result promises to be a deeper and more nuanced understanding of ocean acidification and the ecological changes it portends.","container-title":"Ecology","DOI":"10.1890/14-0802.1","ISSN":"1939-9170","issue":"1","language":"en","page":"3-15","source":"Wiley Online Library","title":"Ocean acidification through the lens of ecological theory","volume":"96","author":[{"family":"Gaylord","given":"Brian"},{"family":"Kroeker","given":"Kristy J."},{"family":"Sunday","given":"Jennifer M."},{"family":"Anderson","given":"Kathryn M."},{"family":"Barry","given":"James P."},{"family":"Brown","given":"Norah E."},{"family":"Connell","given":"Sean D"},{"family":"Dupont","given":"Sam"},{"family":"Fabricius","given":"Katharina E."},{"family":"Hall-Spencer","given":"Jason M."},{"family":"Klinger","given":"Terrie"},{"family":"Milazzo","given":"Marco"},{"family":"Munday","given":"Philip L."},{"family":"Russell","given":"Bayden D."},{"family":"Sanford","given":"Eric"},{"family":"Schreiber","given":"Sebastian J."},{"family":"Thiyagarajan","given":"Vengatesen"},{"family":"Vaughan","given":"Megan L. H."},{"family":"Widdicombe","given":"Steven"},{"family":"Harley","given":"Christopher D. G."}],"issued":{"date-parts":[["2015",1,1]]}}}],"schema":"https://github.com/citation-style-language/schema/raw/master/csl-citation.json"} </w:instrText>
      </w:r>
      <w:r w:rsidR="00CA31B1">
        <w:rPr>
          <w:rFonts w:ascii="Arial" w:hAnsi="Arial" w:cs="Arial"/>
          <w:sz w:val="24"/>
          <w:szCs w:val="24"/>
        </w:rPr>
        <w:fldChar w:fldCharType="separate"/>
      </w:r>
      <w:r w:rsidR="00CA31B1" w:rsidRPr="00CA31B1">
        <w:rPr>
          <w:rFonts w:ascii="Arial" w:hAnsi="Arial" w:cs="Arial"/>
          <w:sz w:val="24"/>
        </w:rPr>
        <w:t>(Hofmann and Todgham 2010, Gaylord et al. 2015)</w:t>
      </w:r>
      <w:r w:rsidR="00CA31B1">
        <w:rPr>
          <w:rFonts w:ascii="Arial" w:hAnsi="Arial" w:cs="Arial"/>
          <w:sz w:val="24"/>
          <w:szCs w:val="24"/>
        </w:rPr>
        <w:fldChar w:fldCharType="end"/>
      </w:r>
      <w:r w:rsidR="00751C9F" w:rsidRPr="001E12B1">
        <w:rPr>
          <w:rFonts w:ascii="Arial" w:hAnsi="Arial" w:cs="Arial"/>
          <w:sz w:val="24"/>
          <w:szCs w:val="24"/>
        </w:rPr>
        <w:t>, investigating responses to variation in TA</w:t>
      </w:r>
      <w:r w:rsidR="00FC6D10">
        <w:rPr>
          <w:rFonts w:ascii="Arial" w:hAnsi="Arial" w:cs="Arial"/>
          <w:sz w:val="24"/>
          <w:szCs w:val="24"/>
        </w:rPr>
        <w:t xml:space="preserve"> and salinity</w:t>
      </w:r>
      <w:r w:rsidR="00751C9F" w:rsidRPr="001E12B1">
        <w:rPr>
          <w:rFonts w:ascii="Arial" w:hAnsi="Arial" w:cs="Arial"/>
          <w:sz w:val="24"/>
          <w:szCs w:val="24"/>
        </w:rPr>
        <w:t xml:space="preserve"> </w:t>
      </w:r>
      <w:r w:rsidR="00FB3A3E" w:rsidRPr="001E12B1">
        <w:rPr>
          <w:rFonts w:ascii="Arial" w:hAnsi="Arial" w:cs="Arial"/>
          <w:sz w:val="24"/>
          <w:szCs w:val="24"/>
        </w:rPr>
        <w:t>deserves</w:t>
      </w:r>
      <w:r w:rsidR="00751C9F" w:rsidRPr="001E12B1">
        <w:rPr>
          <w:rFonts w:ascii="Arial" w:hAnsi="Arial" w:cs="Arial"/>
          <w:sz w:val="24"/>
          <w:szCs w:val="24"/>
        </w:rPr>
        <w:t xml:space="preserve"> </w:t>
      </w:r>
      <w:r w:rsidR="006B45CF">
        <w:rPr>
          <w:rFonts w:ascii="Arial" w:hAnsi="Arial" w:cs="Arial"/>
          <w:sz w:val="24"/>
          <w:szCs w:val="24"/>
        </w:rPr>
        <w:t>detailed</w:t>
      </w:r>
      <w:r w:rsidR="006B45CF" w:rsidRPr="001E12B1">
        <w:rPr>
          <w:rFonts w:ascii="Arial" w:hAnsi="Arial" w:cs="Arial"/>
          <w:sz w:val="24"/>
          <w:szCs w:val="24"/>
        </w:rPr>
        <w:t xml:space="preserve"> </w:t>
      </w:r>
      <w:r w:rsidR="0029714F" w:rsidRPr="001E12B1">
        <w:rPr>
          <w:rFonts w:ascii="Arial" w:hAnsi="Arial" w:cs="Arial"/>
          <w:sz w:val="24"/>
          <w:szCs w:val="24"/>
        </w:rPr>
        <w:t>attention</w:t>
      </w:r>
      <w:r w:rsidR="00751C9F" w:rsidRPr="001E12B1">
        <w:rPr>
          <w:rFonts w:ascii="Arial" w:hAnsi="Arial" w:cs="Arial"/>
          <w:sz w:val="24"/>
          <w:szCs w:val="24"/>
        </w:rPr>
        <w:t xml:space="preserve">. </w:t>
      </w:r>
    </w:p>
    <w:p w14:paraId="08610030" w14:textId="081DA124" w:rsidR="00A82DEF" w:rsidRDefault="00A82DEF" w:rsidP="001E12B1">
      <w:pPr>
        <w:pStyle w:val="NoSpacing"/>
        <w:rPr>
          <w:rFonts w:ascii="Arial" w:hAnsi="Arial" w:cs="Arial"/>
          <w:sz w:val="24"/>
          <w:szCs w:val="24"/>
        </w:rPr>
      </w:pPr>
      <w:r>
        <w:rPr>
          <w:rFonts w:ascii="Arial" w:hAnsi="Arial" w:cs="Arial"/>
          <w:sz w:val="24"/>
          <w:szCs w:val="24"/>
        </w:rPr>
        <w:tab/>
      </w:r>
      <w:ins w:id="4" w:author="alisha saley" w:date="2023-10-27T09:25:00Z">
        <w:r w:rsidR="000304FA">
          <w:rPr>
            <w:rFonts w:ascii="Arial" w:hAnsi="Arial" w:cs="Arial"/>
            <w:sz w:val="24"/>
            <w:szCs w:val="24"/>
          </w:rPr>
          <w:t>Global perturbations</w:t>
        </w:r>
      </w:ins>
      <w:ins w:id="5" w:author="alisha saley" w:date="2023-10-27T09:26:00Z">
        <w:r w:rsidR="000304FA">
          <w:rPr>
            <w:rFonts w:ascii="Arial" w:hAnsi="Arial" w:cs="Arial"/>
            <w:sz w:val="24"/>
            <w:szCs w:val="24"/>
          </w:rPr>
          <w:t xml:space="preserve"> to the carbonate system</w:t>
        </w:r>
      </w:ins>
      <w:ins w:id="6" w:author="alisha saley" w:date="2023-10-27T09:25:00Z">
        <w:r w:rsidR="000304FA">
          <w:rPr>
            <w:rFonts w:ascii="Arial" w:hAnsi="Arial" w:cs="Arial"/>
            <w:sz w:val="24"/>
            <w:szCs w:val="24"/>
          </w:rPr>
          <w:t xml:space="preserve"> are likely to intersect with the </w:t>
        </w:r>
      </w:ins>
      <w:del w:id="7" w:author="alisha saley" w:date="2023-10-27T09:25:00Z">
        <w:r w:rsidDel="000304FA">
          <w:rPr>
            <w:rFonts w:ascii="Arial" w:hAnsi="Arial" w:cs="Arial"/>
            <w:sz w:val="24"/>
            <w:szCs w:val="24"/>
          </w:rPr>
          <w:delText>E</w:delText>
        </w:r>
      </w:del>
      <w:ins w:id="8" w:author="alisha saley" w:date="2023-10-27T09:25:00Z">
        <w:r w:rsidR="000304FA">
          <w:rPr>
            <w:rFonts w:ascii="Arial" w:hAnsi="Arial" w:cs="Arial"/>
            <w:sz w:val="24"/>
            <w:szCs w:val="24"/>
          </w:rPr>
          <w:t>e</w:t>
        </w:r>
      </w:ins>
      <w:r>
        <w:rPr>
          <w:rFonts w:ascii="Arial" w:hAnsi="Arial" w:cs="Arial"/>
          <w:sz w:val="24"/>
          <w:szCs w:val="24"/>
        </w:rPr>
        <w:t xml:space="preserve">ffects of variation in total alkalinity and salinity </w:t>
      </w:r>
      <w:del w:id="9" w:author="alisha saley" w:date="2023-10-27T09:27:00Z">
        <w:r w:rsidDel="000304FA">
          <w:rPr>
            <w:rFonts w:ascii="Arial" w:hAnsi="Arial" w:cs="Arial"/>
            <w:sz w:val="24"/>
            <w:szCs w:val="24"/>
          </w:rPr>
          <w:delText>at scales local to individual estuaries</w:delText>
        </w:r>
      </w:del>
      <w:del w:id="10" w:author="alisha saley" w:date="2023-10-27T09:26:00Z">
        <w:r w:rsidDel="000304FA">
          <w:rPr>
            <w:rFonts w:ascii="Arial" w:hAnsi="Arial" w:cs="Arial"/>
            <w:sz w:val="24"/>
            <w:szCs w:val="24"/>
          </w:rPr>
          <w:delText xml:space="preserve"> </w:delText>
        </w:r>
        <w:r w:rsidR="004F119E" w:rsidDel="000304FA">
          <w:rPr>
            <w:rFonts w:ascii="Arial" w:hAnsi="Arial" w:cs="Arial"/>
            <w:sz w:val="24"/>
            <w:szCs w:val="24"/>
          </w:rPr>
          <w:delText>also intersect with global perturbations</w:delText>
        </w:r>
      </w:del>
      <w:r>
        <w:rPr>
          <w:rFonts w:ascii="Arial" w:hAnsi="Arial" w:cs="Arial"/>
          <w:sz w:val="24"/>
          <w:szCs w:val="24"/>
        </w:rPr>
        <w:t xml:space="preserve">. </w:t>
      </w:r>
      <w:r w:rsidR="00A90D4C">
        <w:rPr>
          <w:rFonts w:ascii="Arial" w:hAnsi="Arial" w:cs="Arial"/>
          <w:sz w:val="24"/>
          <w:szCs w:val="24"/>
        </w:rPr>
        <w:t xml:space="preserve">Approximately a third of </w:t>
      </w:r>
      <w:r w:rsidR="00D1009C">
        <w:rPr>
          <w:rFonts w:ascii="Arial" w:hAnsi="Arial" w:cs="Arial"/>
          <w:sz w:val="24"/>
          <w:szCs w:val="24"/>
        </w:rPr>
        <w:t>human-produced</w:t>
      </w:r>
      <w:r w:rsidR="00A90D4C">
        <w:rPr>
          <w:rFonts w:ascii="Arial" w:hAnsi="Arial" w:cs="Arial"/>
          <w:sz w:val="24"/>
          <w:szCs w:val="24"/>
        </w:rPr>
        <w:t xml:space="preserve"> c</w:t>
      </w:r>
      <w:r>
        <w:rPr>
          <w:rFonts w:ascii="Arial" w:hAnsi="Arial" w:cs="Arial"/>
          <w:sz w:val="24"/>
          <w:szCs w:val="24"/>
        </w:rPr>
        <w:t>arbon dioxide emitted to the atmosphere absorbs into the oceans</w:t>
      </w:r>
      <w:ins w:id="11" w:author="alisha saley" w:date="2023-10-27T15:31:00Z">
        <w:r w:rsidR="00CA31B1">
          <w:rPr>
            <w:rFonts w:ascii="Arial" w:hAnsi="Arial" w:cs="Arial"/>
            <w:sz w:val="24"/>
            <w:szCs w:val="24"/>
          </w:rPr>
          <w:t xml:space="preserve"> </w:t>
        </w:r>
      </w:ins>
      <w:r w:rsidR="00CA31B1">
        <w:rPr>
          <w:rFonts w:ascii="Arial" w:hAnsi="Arial" w:cs="Arial"/>
          <w:sz w:val="24"/>
          <w:szCs w:val="24"/>
        </w:rPr>
        <w:fldChar w:fldCharType="begin"/>
      </w:r>
      <w:r w:rsidR="00CA31B1">
        <w:rPr>
          <w:rFonts w:ascii="Arial" w:hAnsi="Arial" w:cs="Arial"/>
          <w:sz w:val="24"/>
          <w:szCs w:val="24"/>
        </w:rPr>
        <w:instrText xml:space="preserve"> ADDIN ZOTERO_ITEM CSL_CITATION {"citationID":"IdPvw8Q7","properties":{"formattedCitation":"(Sabine et al. 2004)","plainCitation":"(Sabine et al. 2004)","noteIndex":0},"citationItems":[{"id":74,"uris":["http://zotero.org/users/4496705/items/NFSHXUVN"],"itemData":{"id":74,"type":"article-journal","abstract":"Using inorganic carbon measurements from an international survey effort in the 1990s and a tracer-based separation technique, we estimate a global oceanic anthropogenic carbon dioxide (CO2) sink for the period from 1800 to 1994 of 118 ± 19 petagrams of carbon. The oceanic sink accounts for </w:instrText>
      </w:r>
      <w:r w:rsidR="00CA31B1">
        <w:rPr>
          <w:rFonts w:ascii="Cambria Math" w:hAnsi="Cambria Math" w:cs="Cambria Math"/>
          <w:sz w:val="24"/>
          <w:szCs w:val="24"/>
        </w:rPr>
        <w:instrText>∼</w:instrText>
      </w:r>
      <w:r w:rsidR="00CA31B1">
        <w:rPr>
          <w:rFonts w:ascii="Arial" w:hAnsi="Arial" w:cs="Arial"/>
          <w:sz w:val="24"/>
          <w:szCs w:val="24"/>
        </w:rPr>
        <w:instrText xml:space="preserve">48% of the total fossil-fuel and cement-manufacturing emissions, implying that the terrestrial biosphere was a net source of CO2 to the atmosphere of about 39 ± 28 petagrams of carbon for this period. The current fraction of total anthropogenic CO2 emissions stored in the ocean appears to be about one-third of the long-term potential.\nThe oceans have taken up nearly half of the anthropogenically emitted CO2 since 1800, lowering the pH; future CO2 uptake may hinder the growth of calcium carbonate–containing plankton and corals.\nThe oceans have taken up nearly half of the anthropogenically emitted CO2 since 1800, lowering the pH; future CO2 uptake may hinder the growth of calcium carbonate–containing plankton and corals.","container-title":"Science","DOI":"10.1126/science.1097403","ISSN":"0036-8075, 1095-9203","issue":"5682","language":"en","license":"American Association for the Advancement of Science","note":"PMID: 15256665","page":"367-371","source":"science.sciencemag.org","title":"The Oceanic Sink for Anthropogenic CO2","volume":"305","author":[{"family":"Sabine","given":"Christopher L."},{"family":"Feely","given":"Richard A."},{"family":"Gruber","given":"Nicolas"},{"family":"Key","given":"Robert M."},{"family":"Lee","given":"Kitack"},{"family":"Bullister","given":"John L."},{"family":"Wanninkhof","given":"Rik"},{"family":"Wong","given":"C. S."},{"family":"Wallace","given":"Douglas W. R."},{"family":"Tilbrook","given":"Bronte"},{"family":"Millero","given":"Frank J."},{"family":"Peng","given":"Tsung-Hung"},{"family":"Kozyr","given":"Alexander"},{"family":"Ono","given":"Tsueno"},{"family":"Rios","given":"Aida F."}],"issued":{"date-parts":[["2004",7,16]]}}}],"schema":"https://github.com/citation-style-language/schema/raw/master/csl-citation.json"} </w:instrText>
      </w:r>
      <w:r w:rsidR="00CA31B1">
        <w:rPr>
          <w:rFonts w:ascii="Arial" w:hAnsi="Arial" w:cs="Arial"/>
          <w:sz w:val="24"/>
          <w:szCs w:val="24"/>
        </w:rPr>
        <w:fldChar w:fldCharType="separate"/>
      </w:r>
      <w:r w:rsidR="00CA31B1" w:rsidRPr="00CA31B1">
        <w:rPr>
          <w:rFonts w:ascii="Arial" w:hAnsi="Arial" w:cs="Arial"/>
          <w:sz w:val="24"/>
        </w:rPr>
        <w:t>(Sabine et al. 2004)</w:t>
      </w:r>
      <w:r w:rsidR="00CA31B1">
        <w:rPr>
          <w:rFonts w:ascii="Arial" w:hAnsi="Arial" w:cs="Arial"/>
          <w:sz w:val="24"/>
          <w:szCs w:val="24"/>
        </w:rPr>
        <w:fldChar w:fldCharType="end"/>
      </w:r>
      <w:r>
        <w:rPr>
          <w:rFonts w:ascii="Arial" w:hAnsi="Arial" w:cs="Arial"/>
          <w:sz w:val="24"/>
          <w:szCs w:val="24"/>
        </w:rPr>
        <w:t>. Changes to multiple components of the carbonate system of seawater ensue</w:t>
      </w:r>
      <w:r w:rsidR="00F81B7D">
        <w:rPr>
          <w:rFonts w:ascii="Arial" w:hAnsi="Arial" w:cs="Arial"/>
          <w:sz w:val="24"/>
          <w:szCs w:val="24"/>
        </w:rPr>
        <w:t xml:space="preserve"> (causing ‘ocean acidification;’ </w:t>
      </w:r>
      <w:r w:rsidR="00CA31B1">
        <w:rPr>
          <w:rFonts w:ascii="Arial" w:hAnsi="Arial" w:cs="Arial"/>
          <w:sz w:val="24"/>
          <w:szCs w:val="24"/>
        </w:rPr>
        <w:fldChar w:fldCharType="begin"/>
      </w:r>
      <w:r w:rsidR="00CA31B1">
        <w:rPr>
          <w:rFonts w:ascii="Arial" w:hAnsi="Arial" w:cs="Arial"/>
          <w:sz w:val="24"/>
          <w:szCs w:val="24"/>
        </w:rPr>
        <w:instrText xml:space="preserve"> ADDIN ZOTERO_ITEM CSL_CITATION {"citationID":"ybM9fZdY","properties":{"formattedCitation":"(Caldeira and Wickett 2003)","plainCitation":"(Caldeira and Wickett 2003)","noteIndex":0},"citationItems":[{"id":334,"uris":["http://zotero.org/users/4496705/items/KGSCQS8X"],"itemData":{"id":334,"type":"article-journal","container-title":"Nature; London","ISSN":"00280836","issue":"6956","language":"English","license":"Copyright Nature Publishing Group Sep 25, 2003","page":"365","source":"ProQuest","title":"Anthropogenic carbon and ocean pH","volume":"425","author":[{"family":"Caldeira","given":"Ken"},{"family":"Wickett","given":"Michael E."}],"issued":{"date-parts":[["2003",9,25]]}}}],"schema":"https://github.com/citation-style-language/schema/raw/master/csl-citation.json"} </w:instrText>
      </w:r>
      <w:r w:rsidR="00CA31B1">
        <w:rPr>
          <w:rFonts w:ascii="Arial" w:hAnsi="Arial" w:cs="Arial"/>
          <w:sz w:val="24"/>
          <w:szCs w:val="24"/>
        </w:rPr>
        <w:fldChar w:fldCharType="separate"/>
      </w:r>
      <w:r w:rsidR="00CA31B1" w:rsidRPr="00CA31B1">
        <w:rPr>
          <w:rFonts w:ascii="Arial" w:hAnsi="Arial" w:cs="Arial"/>
          <w:sz w:val="24"/>
        </w:rPr>
        <w:t>Caldeira and Wickett 2003)</w:t>
      </w:r>
      <w:r w:rsidR="00CA31B1">
        <w:rPr>
          <w:rFonts w:ascii="Arial" w:hAnsi="Arial" w:cs="Arial"/>
          <w:sz w:val="24"/>
          <w:szCs w:val="24"/>
        </w:rPr>
        <w:fldChar w:fldCharType="end"/>
      </w:r>
      <w:r>
        <w:rPr>
          <w:rFonts w:ascii="Arial" w:hAnsi="Arial" w:cs="Arial"/>
          <w:sz w:val="24"/>
          <w:szCs w:val="24"/>
        </w:rPr>
        <w:t>.</w:t>
      </w:r>
      <w:r w:rsidR="00A90D4C">
        <w:rPr>
          <w:rFonts w:ascii="Arial" w:hAnsi="Arial" w:cs="Arial"/>
          <w:sz w:val="24"/>
          <w:szCs w:val="24"/>
        </w:rPr>
        <w:t xml:space="preserve"> </w:t>
      </w:r>
      <w:ins w:id="12" w:author="alisha saley" w:date="2023-10-27T09:27:00Z">
        <w:r w:rsidR="000304FA">
          <w:rPr>
            <w:rFonts w:ascii="Arial" w:hAnsi="Arial" w:cs="Arial"/>
            <w:sz w:val="24"/>
            <w:szCs w:val="24"/>
          </w:rPr>
          <w:t xml:space="preserve">Meanwhile, </w:t>
        </w:r>
      </w:ins>
      <w:ins w:id="13" w:author="alisha saley" w:date="2023-10-27T15:33:00Z">
        <w:r w:rsidR="00CA31B1">
          <w:rPr>
            <w:rFonts w:ascii="Arial" w:hAnsi="Arial" w:cs="Arial"/>
            <w:sz w:val="24"/>
            <w:szCs w:val="24"/>
          </w:rPr>
          <w:t xml:space="preserve">global warming is increasing </w:t>
        </w:r>
      </w:ins>
      <w:ins w:id="14" w:author="alisha saley" w:date="2023-10-27T15:32:00Z">
        <w:r w:rsidR="00CA31B1">
          <w:rPr>
            <w:rFonts w:ascii="Arial" w:hAnsi="Arial" w:cs="Arial"/>
            <w:sz w:val="24"/>
            <w:szCs w:val="24"/>
          </w:rPr>
          <w:t xml:space="preserve">the </w:t>
        </w:r>
      </w:ins>
      <w:ins w:id="15" w:author="alisha saley" w:date="2023-10-27T15:33:00Z">
        <w:r w:rsidR="00CA31B1">
          <w:rPr>
            <w:rFonts w:ascii="Arial" w:hAnsi="Arial" w:cs="Arial"/>
            <w:sz w:val="24"/>
            <w:szCs w:val="24"/>
          </w:rPr>
          <w:t>frequency and magnitude of extreme precipitation events</w:t>
        </w:r>
      </w:ins>
      <w:ins w:id="16" w:author="alisha saley" w:date="2023-10-27T09:30:00Z">
        <w:r w:rsidR="000304FA">
          <w:rPr>
            <w:rFonts w:ascii="Arial" w:hAnsi="Arial" w:cs="Arial"/>
            <w:sz w:val="24"/>
            <w:szCs w:val="24"/>
          </w:rPr>
          <w:t xml:space="preserve">, which </w:t>
        </w:r>
      </w:ins>
      <w:ins w:id="17" w:author="alisha saley" w:date="2023-10-27T15:33:00Z">
        <w:r w:rsidR="00CA31B1">
          <w:rPr>
            <w:rFonts w:ascii="Arial" w:hAnsi="Arial" w:cs="Arial"/>
            <w:sz w:val="24"/>
            <w:szCs w:val="24"/>
          </w:rPr>
          <w:t xml:space="preserve">can </w:t>
        </w:r>
      </w:ins>
      <w:ins w:id="18" w:author="alisha saley" w:date="2023-10-27T09:31:00Z">
        <w:r w:rsidR="000304FA">
          <w:rPr>
            <w:rFonts w:ascii="Arial" w:hAnsi="Arial" w:cs="Arial"/>
            <w:sz w:val="24"/>
            <w:szCs w:val="24"/>
          </w:rPr>
          <w:t>result in</w:t>
        </w:r>
      </w:ins>
      <w:ins w:id="19" w:author="alisha saley" w:date="2023-10-27T09:30:00Z">
        <w:r w:rsidR="000304FA">
          <w:rPr>
            <w:rFonts w:ascii="Arial" w:hAnsi="Arial" w:cs="Arial"/>
            <w:sz w:val="24"/>
            <w:szCs w:val="24"/>
          </w:rPr>
          <w:t xml:space="preserve"> </w:t>
        </w:r>
      </w:ins>
      <w:ins w:id="20" w:author="alisha saley" w:date="2023-10-27T15:33:00Z">
        <w:r w:rsidR="00EF2339">
          <w:rPr>
            <w:rFonts w:ascii="Arial" w:hAnsi="Arial" w:cs="Arial"/>
            <w:sz w:val="24"/>
            <w:szCs w:val="24"/>
          </w:rPr>
          <w:t>strong</w:t>
        </w:r>
      </w:ins>
      <w:ins w:id="21" w:author="alisha saley" w:date="2023-10-27T15:34:00Z">
        <w:r w:rsidR="00EF2339">
          <w:rPr>
            <w:rFonts w:ascii="Arial" w:hAnsi="Arial" w:cs="Arial"/>
            <w:sz w:val="24"/>
            <w:szCs w:val="24"/>
          </w:rPr>
          <w:t>er</w:t>
        </w:r>
      </w:ins>
      <w:ins w:id="22" w:author="alisha saley" w:date="2023-10-27T09:30:00Z">
        <w:r w:rsidR="000304FA">
          <w:rPr>
            <w:rFonts w:ascii="Arial" w:hAnsi="Arial" w:cs="Arial"/>
            <w:sz w:val="24"/>
            <w:szCs w:val="24"/>
          </w:rPr>
          <w:t xml:space="preserve"> </w:t>
        </w:r>
      </w:ins>
      <w:ins w:id="23" w:author="alisha saley" w:date="2023-10-27T09:31:00Z">
        <w:r w:rsidR="000304FA">
          <w:rPr>
            <w:rFonts w:ascii="Arial" w:hAnsi="Arial" w:cs="Arial"/>
            <w:sz w:val="24"/>
            <w:szCs w:val="24"/>
          </w:rPr>
          <w:t>reductions</w:t>
        </w:r>
      </w:ins>
      <w:ins w:id="24" w:author="alisha saley" w:date="2023-10-27T09:30:00Z">
        <w:r w:rsidR="000304FA">
          <w:rPr>
            <w:rFonts w:ascii="Arial" w:hAnsi="Arial" w:cs="Arial"/>
            <w:sz w:val="24"/>
            <w:szCs w:val="24"/>
          </w:rPr>
          <w:t xml:space="preserve"> </w:t>
        </w:r>
      </w:ins>
      <w:ins w:id="25" w:author="alisha saley" w:date="2023-10-27T13:15:00Z">
        <w:r w:rsidR="00FC4C92">
          <w:rPr>
            <w:rFonts w:ascii="Arial" w:hAnsi="Arial" w:cs="Arial"/>
            <w:sz w:val="24"/>
            <w:szCs w:val="24"/>
          </w:rPr>
          <w:t>to</w:t>
        </w:r>
      </w:ins>
      <w:ins w:id="26" w:author="alisha saley" w:date="2023-10-27T09:30:00Z">
        <w:r w:rsidR="000304FA">
          <w:rPr>
            <w:rFonts w:ascii="Arial" w:hAnsi="Arial" w:cs="Arial"/>
            <w:sz w:val="24"/>
            <w:szCs w:val="24"/>
          </w:rPr>
          <w:t xml:space="preserve"> salinity</w:t>
        </w:r>
      </w:ins>
      <w:ins w:id="27" w:author="alisha saley" w:date="2023-10-27T09:31:00Z">
        <w:r w:rsidR="000304FA">
          <w:rPr>
            <w:rFonts w:ascii="Arial" w:hAnsi="Arial" w:cs="Arial"/>
            <w:sz w:val="24"/>
            <w:szCs w:val="24"/>
          </w:rPr>
          <w:t xml:space="preserve"> than </w:t>
        </w:r>
      </w:ins>
      <w:ins w:id="28" w:author="alisha saley" w:date="2023-10-27T13:15:00Z">
        <w:r w:rsidR="00FC4C92">
          <w:rPr>
            <w:rFonts w:ascii="Arial" w:hAnsi="Arial" w:cs="Arial"/>
            <w:sz w:val="24"/>
            <w:szCs w:val="24"/>
          </w:rPr>
          <w:t>normal</w:t>
        </w:r>
      </w:ins>
      <w:ins w:id="29" w:author="alisha saley" w:date="2023-10-27T09:31:00Z">
        <w:r w:rsidR="000304FA">
          <w:rPr>
            <w:rFonts w:ascii="Arial" w:hAnsi="Arial" w:cs="Arial"/>
            <w:sz w:val="24"/>
            <w:szCs w:val="24"/>
          </w:rPr>
          <w:t xml:space="preserve">. </w:t>
        </w:r>
      </w:ins>
      <w:r w:rsidR="00A90D4C">
        <w:rPr>
          <w:rFonts w:ascii="Arial" w:hAnsi="Arial" w:cs="Arial"/>
          <w:sz w:val="24"/>
          <w:szCs w:val="24"/>
        </w:rPr>
        <w:t xml:space="preserve">Thus, both </w:t>
      </w:r>
      <w:r w:rsidR="00B43B9E">
        <w:rPr>
          <w:rFonts w:ascii="Arial" w:hAnsi="Arial" w:cs="Arial"/>
          <w:sz w:val="24"/>
          <w:szCs w:val="24"/>
        </w:rPr>
        <w:t>small- and large-scale</w:t>
      </w:r>
      <w:r w:rsidR="00A90D4C">
        <w:rPr>
          <w:rFonts w:ascii="Arial" w:hAnsi="Arial" w:cs="Arial"/>
          <w:sz w:val="24"/>
          <w:szCs w:val="24"/>
        </w:rPr>
        <w:t xml:space="preserve"> processes governing variation in TA and S operate within estuaries and can impact the ability of shell-forming taxa to precipitate </w:t>
      </w:r>
      <w:r w:rsidR="00B43B9E">
        <w:rPr>
          <w:rFonts w:ascii="Arial" w:hAnsi="Arial" w:cs="Arial"/>
          <w:sz w:val="24"/>
          <w:szCs w:val="24"/>
        </w:rPr>
        <w:t xml:space="preserve">their </w:t>
      </w:r>
      <w:r w:rsidR="00A90D4C">
        <w:rPr>
          <w:rFonts w:ascii="Arial" w:hAnsi="Arial" w:cs="Arial"/>
          <w:sz w:val="24"/>
          <w:szCs w:val="24"/>
        </w:rPr>
        <w:t>calcium carbonate structures.</w:t>
      </w:r>
    </w:p>
    <w:p w14:paraId="475A6535" w14:textId="0AEE549F" w:rsidR="001E12B1" w:rsidRDefault="008B0F82" w:rsidP="00AF1DFA">
      <w:pPr>
        <w:pStyle w:val="NoSpacing"/>
        <w:ind w:firstLine="720"/>
        <w:rPr>
          <w:rFonts w:ascii="Arial" w:hAnsi="Arial" w:cs="Arial"/>
          <w:sz w:val="24"/>
          <w:szCs w:val="24"/>
        </w:rPr>
      </w:pPr>
      <w:commentRangeStart w:id="30"/>
      <w:r w:rsidRPr="001E12B1">
        <w:rPr>
          <w:rFonts w:ascii="Arial" w:hAnsi="Arial" w:cs="Arial"/>
          <w:sz w:val="24"/>
          <w:szCs w:val="24"/>
        </w:rPr>
        <w:t>Substantial</w:t>
      </w:r>
      <w:r w:rsidR="00B56F69" w:rsidRPr="001E12B1">
        <w:rPr>
          <w:rFonts w:ascii="Arial" w:hAnsi="Arial" w:cs="Arial"/>
          <w:sz w:val="24"/>
          <w:szCs w:val="24"/>
        </w:rPr>
        <w:t xml:space="preserve"> </w:t>
      </w:r>
      <w:commentRangeEnd w:id="30"/>
      <w:r w:rsidR="00E635EB">
        <w:rPr>
          <w:rStyle w:val="CommentReference"/>
        </w:rPr>
        <w:commentReference w:id="30"/>
      </w:r>
      <w:r w:rsidR="00E05B40" w:rsidRPr="001E12B1">
        <w:rPr>
          <w:rFonts w:ascii="Arial" w:hAnsi="Arial" w:cs="Arial"/>
          <w:sz w:val="24"/>
          <w:szCs w:val="24"/>
        </w:rPr>
        <w:t>effort has</w:t>
      </w:r>
      <w:r w:rsidRPr="001E12B1">
        <w:rPr>
          <w:rFonts w:ascii="Arial" w:hAnsi="Arial" w:cs="Arial"/>
          <w:sz w:val="24"/>
          <w:szCs w:val="24"/>
        </w:rPr>
        <w:t xml:space="preserve"> documented</w:t>
      </w:r>
      <w:r w:rsidR="00B56F69" w:rsidRPr="001E12B1">
        <w:rPr>
          <w:rFonts w:ascii="Arial" w:hAnsi="Arial" w:cs="Arial"/>
          <w:sz w:val="24"/>
          <w:szCs w:val="24"/>
        </w:rPr>
        <w:t xml:space="preserve"> </w:t>
      </w:r>
      <w:r w:rsidR="00F574BE" w:rsidRPr="001E12B1">
        <w:rPr>
          <w:rFonts w:ascii="Arial" w:hAnsi="Arial" w:cs="Arial"/>
          <w:sz w:val="24"/>
          <w:szCs w:val="24"/>
        </w:rPr>
        <w:t xml:space="preserve">how </w:t>
      </w:r>
      <w:r w:rsidR="00D517C5">
        <w:rPr>
          <w:rFonts w:ascii="Arial" w:hAnsi="Arial" w:cs="Arial"/>
          <w:sz w:val="24"/>
          <w:szCs w:val="24"/>
        </w:rPr>
        <w:t xml:space="preserve">calcifier </w:t>
      </w:r>
      <w:r w:rsidR="00920FFF" w:rsidRPr="001E12B1">
        <w:rPr>
          <w:rFonts w:ascii="Arial" w:hAnsi="Arial" w:cs="Arial"/>
          <w:sz w:val="24"/>
          <w:szCs w:val="24"/>
        </w:rPr>
        <w:t xml:space="preserve">growth </w:t>
      </w:r>
      <w:r w:rsidR="005F05DE">
        <w:rPr>
          <w:rFonts w:ascii="Arial" w:hAnsi="Arial" w:cs="Arial"/>
          <w:sz w:val="24"/>
          <w:szCs w:val="24"/>
        </w:rPr>
        <w:t>can be disrupted</w:t>
      </w:r>
      <w:r w:rsidR="000B0789" w:rsidRPr="001E12B1">
        <w:rPr>
          <w:rFonts w:ascii="Arial" w:hAnsi="Arial" w:cs="Arial"/>
          <w:sz w:val="24"/>
          <w:szCs w:val="24"/>
        </w:rPr>
        <w:t xml:space="preserve"> by </w:t>
      </w:r>
      <w:r w:rsidR="00B43B9E">
        <w:rPr>
          <w:rFonts w:ascii="Arial" w:hAnsi="Arial" w:cs="Arial"/>
          <w:sz w:val="24"/>
          <w:szCs w:val="24"/>
        </w:rPr>
        <w:t xml:space="preserve">an altered </w:t>
      </w:r>
      <w:r w:rsidR="00F574BE" w:rsidRPr="001E12B1">
        <w:rPr>
          <w:rFonts w:ascii="Arial" w:hAnsi="Arial" w:cs="Arial"/>
          <w:sz w:val="24"/>
          <w:szCs w:val="24"/>
        </w:rPr>
        <w:t>carbonate system</w:t>
      </w:r>
      <w:ins w:id="31" w:author="alisha saley" w:date="2023-10-27T09:33:00Z">
        <w:r w:rsidR="00805B53">
          <w:rPr>
            <w:rFonts w:ascii="Arial" w:hAnsi="Arial" w:cs="Arial"/>
            <w:sz w:val="24"/>
            <w:szCs w:val="24"/>
          </w:rPr>
          <w:t>, largely</w:t>
        </w:r>
      </w:ins>
      <w:ins w:id="32" w:author="alisha saley" w:date="2023-10-27T09:34:00Z">
        <w:r w:rsidR="00805B53">
          <w:rPr>
            <w:rFonts w:ascii="Arial" w:hAnsi="Arial" w:cs="Arial"/>
            <w:sz w:val="24"/>
            <w:szCs w:val="24"/>
          </w:rPr>
          <w:t xml:space="preserve"> focusing on </w:t>
        </w:r>
      </w:ins>
      <w:ins w:id="33" w:author="alisha saley" w:date="2023-10-27T13:20:00Z">
        <w:r w:rsidR="00ED5FEC">
          <w:rPr>
            <w:rFonts w:ascii="Arial" w:hAnsi="Arial" w:cs="Arial"/>
            <w:sz w:val="24"/>
            <w:szCs w:val="24"/>
          </w:rPr>
          <w:t>the</w:t>
        </w:r>
      </w:ins>
      <w:ins w:id="34" w:author="alisha saley" w:date="2023-10-27T09:40:00Z">
        <w:r w:rsidR="00805B53">
          <w:rPr>
            <w:rFonts w:ascii="Arial" w:hAnsi="Arial" w:cs="Arial"/>
            <w:sz w:val="24"/>
            <w:szCs w:val="24"/>
          </w:rPr>
          <w:t xml:space="preserve"> </w:t>
        </w:r>
      </w:ins>
      <w:ins w:id="35" w:author="alisha saley" w:date="2023-10-27T09:41:00Z">
        <w:r w:rsidR="00805B53">
          <w:rPr>
            <w:rFonts w:ascii="Arial" w:hAnsi="Arial" w:cs="Arial"/>
            <w:sz w:val="24"/>
            <w:szCs w:val="24"/>
          </w:rPr>
          <w:t xml:space="preserve">change in </w:t>
        </w:r>
      </w:ins>
      <w:ins w:id="36" w:author="alisha saley" w:date="2023-10-27T13:20:00Z">
        <w:r w:rsidR="00ED5FEC">
          <w:rPr>
            <w:rFonts w:ascii="Arial" w:hAnsi="Arial" w:cs="Arial"/>
            <w:sz w:val="24"/>
            <w:szCs w:val="24"/>
          </w:rPr>
          <w:t xml:space="preserve">a </w:t>
        </w:r>
      </w:ins>
      <w:ins w:id="37" w:author="alisha saley" w:date="2023-10-27T09:41:00Z">
        <w:r w:rsidR="00805B53">
          <w:rPr>
            <w:rFonts w:ascii="Arial" w:hAnsi="Arial" w:cs="Arial"/>
            <w:sz w:val="24"/>
            <w:szCs w:val="24"/>
          </w:rPr>
          <w:t xml:space="preserve">response between </w:t>
        </w:r>
      </w:ins>
      <w:ins w:id="38" w:author="alisha saley" w:date="2023-10-27T13:20:00Z">
        <w:r w:rsidR="00603B5C">
          <w:rPr>
            <w:rFonts w:ascii="Arial" w:hAnsi="Arial" w:cs="Arial"/>
            <w:sz w:val="24"/>
            <w:szCs w:val="24"/>
          </w:rPr>
          <w:t>a</w:t>
        </w:r>
      </w:ins>
      <w:ins w:id="39" w:author="alisha saley" w:date="2023-10-27T09:41:00Z">
        <w:r w:rsidR="00805B53">
          <w:rPr>
            <w:rFonts w:ascii="Arial" w:hAnsi="Arial" w:cs="Arial"/>
            <w:sz w:val="24"/>
            <w:szCs w:val="24"/>
          </w:rPr>
          <w:t xml:space="preserve"> start and</w:t>
        </w:r>
      </w:ins>
      <w:ins w:id="40" w:author="alisha saley" w:date="2023-10-27T09:40:00Z">
        <w:r w:rsidR="00805B53">
          <w:rPr>
            <w:rFonts w:ascii="Arial" w:hAnsi="Arial" w:cs="Arial"/>
            <w:sz w:val="24"/>
            <w:szCs w:val="24"/>
          </w:rPr>
          <w:t xml:space="preserve"> end time point</w:t>
        </w:r>
      </w:ins>
      <w:ins w:id="41" w:author="alisha saley" w:date="2023-10-27T15:36:00Z">
        <w:r w:rsidR="00CB13AC">
          <w:rPr>
            <w:rFonts w:ascii="Arial" w:hAnsi="Arial" w:cs="Arial"/>
            <w:sz w:val="24"/>
            <w:szCs w:val="24"/>
          </w:rPr>
          <w:t>, both within and across life stages (</w:t>
        </w:r>
        <w:r w:rsidR="00CB13AC" w:rsidRPr="00447610">
          <w:rPr>
            <w:rFonts w:ascii="Arial" w:hAnsi="Arial" w:cs="Arial"/>
            <w:b/>
            <w:bCs/>
            <w:sz w:val="24"/>
            <w:szCs w:val="24"/>
            <w:rPrChange w:id="42" w:author="alisha saley" w:date="2023-10-27T15:36:00Z">
              <w:rPr>
                <w:rFonts w:ascii="Arial" w:hAnsi="Arial" w:cs="Arial"/>
                <w:sz w:val="24"/>
                <w:szCs w:val="24"/>
              </w:rPr>
            </w:rPrChange>
          </w:rPr>
          <w:t>cite</w:t>
        </w:r>
        <w:r w:rsidR="00447610">
          <w:rPr>
            <w:rFonts w:ascii="Arial" w:hAnsi="Arial" w:cs="Arial"/>
            <w:sz w:val="24"/>
            <w:szCs w:val="24"/>
          </w:rPr>
          <w:t xml:space="preserve"> list</w:t>
        </w:r>
        <w:r w:rsidR="00CB13AC">
          <w:rPr>
            <w:rFonts w:ascii="Arial" w:hAnsi="Arial" w:cs="Arial"/>
            <w:sz w:val="24"/>
            <w:szCs w:val="24"/>
          </w:rPr>
          <w:t>)</w:t>
        </w:r>
      </w:ins>
      <w:r w:rsidR="00383060" w:rsidRPr="001E12B1">
        <w:rPr>
          <w:rFonts w:ascii="Arial" w:hAnsi="Arial" w:cs="Arial"/>
          <w:sz w:val="24"/>
          <w:szCs w:val="24"/>
        </w:rPr>
        <w:t xml:space="preserve">. </w:t>
      </w:r>
      <w:r w:rsidR="00B43B9E">
        <w:rPr>
          <w:rFonts w:ascii="Arial" w:hAnsi="Arial" w:cs="Arial"/>
          <w:sz w:val="24"/>
          <w:szCs w:val="24"/>
        </w:rPr>
        <w:t>A subset of this work has</w:t>
      </w:r>
      <w:r w:rsidR="00597963">
        <w:rPr>
          <w:rFonts w:ascii="Arial" w:hAnsi="Arial" w:cs="Arial"/>
          <w:sz w:val="24"/>
          <w:szCs w:val="24"/>
        </w:rPr>
        <w:t xml:space="preserve"> </w:t>
      </w:r>
      <w:r w:rsidR="00F83777" w:rsidRPr="001E12B1">
        <w:rPr>
          <w:rFonts w:ascii="Arial" w:hAnsi="Arial" w:cs="Arial"/>
          <w:sz w:val="24"/>
          <w:szCs w:val="24"/>
        </w:rPr>
        <w:t>emphasi</w:t>
      </w:r>
      <w:r w:rsidR="00C77583" w:rsidRPr="001E12B1">
        <w:rPr>
          <w:rFonts w:ascii="Arial" w:hAnsi="Arial" w:cs="Arial"/>
          <w:sz w:val="24"/>
          <w:szCs w:val="24"/>
        </w:rPr>
        <w:t>z</w:t>
      </w:r>
      <w:r w:rsidR="00F83777" w:rsidRPr="001E12B1">
        <w:rPr>
          <w:rFonts w:ascii="Arial" w:hAnsi="Arial" w:cs="Arial"/>
          <w:sz w:val="24"/>
          <w:szCs w:val="24"/>
        </w:rPr>
        <w:t>e</w:t>
      </w:r>
      <w:r w:rsidR="00F24FA9">
        <w:rPr>
          <w:rFonts w:ascii="Arial" w:hAnsi="Arial" w:cs="Arial"/>
          <w:sz w:val="24"/>
          <w:szCs w:val="24"/>
        </w:rPr>
        <w:t>d</w:t>
      </w:r>
      <w:r w:rsidR="00A41B74" w:rsidRPr="001E12B1">
        <w:rPr>
          <w:rFonts w:ascii="Arial" w:hAnsi="Arial" w:cs="Arial"/>
          <w:sz w:val="24"/>
          <w:szCs w:val="24"/>
        </w:rPr>
        <w:t xml:space="preserve"> </w:t>
      </w:r>
      <w:r w:rsidR="00B43B9E">
        <w:rPr>
          <w:rFonts w:ascii="Arial" w:hAnsi="Arial" w:cs="Arial"/>
          <w:sz w:val="24"/>
          <w:szCs w:val="24"/>
        </w:rPr>
        <w:t>effects of</w:t>
      </w:r>
      <w:r w:rsidR="00B43B9E" w:rsidRPr="001E12B1">
        <w:rPr>
          <w:rFonts w:ascii="Arial" w:hAnsi="Arial" w:cs="Arial"/>
          <w:sz w:val="24"/>
          <w:szCs w:val="24"/>
        </w:rPr>
        <w:t xml:space="preserve"> </w:t>
      </w:r>
      <w:r w:rsidR="00A41B74" w:rsidRPr="001E12B1">
        <w:rPr>
          <w:rFonts w:ascii="Arial" w:hAnsi="Arial" w:cs="Arial"/>
          <w:sz w:val="24"/>
          <w:szCs w:val="24"/>
        </w:rPr>
        <w:t xml:space="preserve">temporal </w:t>
      </w:r>
      <w:r w:rsidR="00B43B9E">
        <w:rPr>
          <w:rFonts w:ascii="Arial" w:hAnsi="Arial" w:cs="Arial"/>
          <w:sz w:val="24"/>
          <w:szCs w:val="24"/>
        </w:rPr>
        <w:t>characteristics of exposure (e.g., static versus fluctuating conditions, often of pH or CO</w:t>
      </w:r>
      <w:r w:rsidR="00B43B9E">
        <w:rPr>
          <w:rFonts w:ascii="Arial" w:hAnsi="Arial" w:cs="Arial"/>
          <w:sz w:val="24"/>
          <w:szCs w:val="24"/>
          <w:vertAlign w:val="subscript"/>
        </w:rPr>
        <w:t>2</w:t>
      </w:r>
      <w:r w:rsidR="00B43B9E">
        <w:rPr>
          <w:rFonts w:ascii="Arial" w:hAnsi="Arial" w:cs="Arial"/>
          <w:sz w:val="24"/>
          <w:szCs w:val="24"/>
        </w:rPr>
        <w:t>)</w:t>
      </w:r>
      <w:r w:rsidR="00CB13AC">
        <w:rPr>
          <w:rFonts w:ascii="Arial" w:hAnsi="Arial" w:cs="Arial"/>
          <w:sz w:val="24"/>
          <w:szCs w:val="24"/>
        </w:rPr>
        <w:t xml:space="preserve"> </w:t>
      </w:r>
      <w:r w:rsidR="00CB13AC">
        <w:rPr>
          <w:rFonts w:ascii="Arial" w:hAnsi="Arial" w:cs="Arial"/>
          <w:sz w:val="24"/>
          <w:szCs w:val="24"/>
        </w:rPr>
        <w:fldChar w:fldCharType="begin"/>
      </w:r>
      <w:r w:rsidR="00CB13AC">
        <w:rPr>
          <w:rFonts w:ascii="Arial" w:hAnsi="Arial" w:cs="Arial"/>
          <w:sz w:val="24"/>
          <w:szCs w:val="24"/>
        </w:rPr>
        <w:instrText xml:space="preserve"> ADDIN ZOTERO_ITEM CSL_CITATION {"citationID":"SgEuFtEh","properties":{"formattedCitation":"(Mangan et al. 2017)","plainCitation":"(Mangan et al. 2017)","noteIndex":0},"citationItems":[{"id":113,"uris":["http://zotero.org/users/4496705/items/KJB7SLBE"],"itemData":{"id":113,"type":"article-journal","abstract":"Ocean acidification (OA) studies typically use stable open-ocean pH or CO2 values. However, species living within dynamic coastal environments can naturally experience wide fluctuations in abiotic factors, suggesting their responses to stable pH conditions may not be reflective of either present or near-future conditions. Here we investigate the physiological responses of the mussel Mytilus edulis to variable seawater pH conditions over short- (6 h) and medium-term (2 weeks) exposures under both current and near-future OA scenarios. Mussel haemolymph pH closely mirrored that of seawater pH over short-term changes of 1 pH unit with acidosis or recovery accordingly, highlighting a limited capacity for acid–base regulation. After 2 weeks, mussels under variable pH conditions had significantly higher metabolic rates, antioxidant enzyme activities and lipid peroxidation than those exposed to static pH under both current and near-future OA scenarios. Static near-future pH conditions induced significant acid–base disturbances and lipid peroxidation compared with the static present-day conditions but did not affect the metabolic rate. These results clearly demonstrate that living in naturally variable environments is energetically more expensive than living in static seawater conditions, which has consequences for how we extrapolate future OA responses in coastal species.","container-title":"Proc. R. Soc. B","DOI":"10.1098/rspb.2017.1642","ISSN":"0962-8452, 1471-2954","issue":"1865","journalAbbreviation":"Proc. R. Soc. B","language":"en","license":"© 2017 The Authors.. Published by the Royal Society under the terms of the Creative Commons Attribution License http://creativecommons.org/licenses/by/4.0/, which permits unrestricted use, provided the original author and source are credited.","note":"PMID: 29046378","page":"20171642","source":"rspb.royalsocietypublishing.org","title":"Fluctuating seawater pH/pCO2 regimes are more energetically expensive than static pH/pCO2 levels in the mussel Mytilus edulis","volume":"284","author":[{"family":"Mangan","given":"Stephanie"},{"family":"Urbina","given":"Mauricio A."},{"family":"Findlay","given":"Helen S."},{"family":"Wilson","given":"Rod W."},{"family":"Lewis","given":"Ceri"}],"issued":{"date-parts":[["2017",10,25]]}}}],"schema":"https://github.com/citation-style-language/schema/raw/master/csl-citation.json"} </w:instrText>
      </w:r>
      <w:r w:rsidR="00CB13AC">
        <w:rPr>
          <w:rFonts w:ascii="Arial" w:hAnsi="Arial" w:cs="Arial"/>
          <w:sz w:val="24"/>
          <w:szCs w:val="24"/>
        </w:rPr>
        <w:fldChar w:fldCharType="separate"/>
      </w:r>
      <w:r w:rsidR="00CB13AC" w:rsidRPr="00CB13AC">
        <w:rPr>
          <w:rFonts w:ascii="Arial" w:hAnsi="Arial" w:cs="Arial"/>
          <w:sz w:val="24"/>
        </w:rPr>
        <w:t>(Mangan et al. 2017)</w:t>
      </w:r>
      <w:r w:rsidR="00CB13AC">
        <w:rPr>
          <w:rFonts w:ascii="Arial" w:hAnsi="Arial" w:cs="Arial"/>
          <w:sz w:val="24"/>
          <w:szCs w:val="24"/>
        </w:rPr>
        <w:fldChar w:fldCharType="end"/>
      </w:r>
      <w:r w:rsidR="00B43B9E">
        <w:rPr>
          <w:rFonts w:ascii="Arial" w:hAnsi="Arial" w:cs="Arial"/>
          <w:sz w:val="24"/>
          <w:szCs w:val="24"/>
        </w:rPr>
        <w:t>.</w:t>
      </w:r>
      <w:commentRangeStart w:id="43"/>
      <w:commentRangeEnd w:id="43"/>
      <w:r w:rsidR="004F119E">
        <w:rPr>
          <w:rStyle w:val="CommentReference"/>
        </w:rPr>
        <w:commentReference w:id="43"/>
      </w:r>
      <w:r w:rsidR="00D9275C">
        <w:rPr>
          <w:rFonts w:ascii="Arial" w:hAnsi="Arial" w:cs="Arial"/>
          <w:sz w:val="24"/>
          <w:szCs w:val="24"/>
        </w:rPr>
        <w:t xml:space="preserve"> </w:t>
      </w:r>
      <w:r w:rsidR="00B43B9E">
        <w:rPr>
          <w:rFonts w:ascii="Arial" w:hAnsi="Arial" w:cs="Arial"/>
          <w:sz w:val="24"/>
          <w:szCs w:val="24"/>
        </w:rPr>
        <w:t xml:space="preserve">However, </w:t>
      </w:r>
      <w:r w:rsidR="00AF1DFA">
        <w:rPr>
          <w:rFonts w:ascii="Arial" w:hAnsi="Arial" w:cs="Arial"/>
          <w:sz w:val="24"/>
          <w:szCs w:val="24"/>
        </w:rPr>
        <w:t>gap</w:t>
      </w:r>
      <w:r w:rsidR="00B43B9E">
        <w:rPr>
          <w:rFonts w:ascii="Arial" w:hAnsi="Arial" w:cs="Arial"/>
          <w:sz w:val="24"/>
          <w:szCs w:val="24"/>
        </w:rPr>
        <w:t>s</w:t>
      </w:r>
      <w:r w:rsidR="00AF1DFA">
        <w:rPr>
          <w:rFonts w:ascii="Arial" w:hAnsi="Arial" w:cs="Arial"/>
          <w:sz w:val="24"/>
          <w:szCs w:val="24"/>
        </w:rPr>
        <w:t xml:space="preserve"> remain in our understanding of</w:t>
      </w:r>
      <w:r w:rsidR="00786213">
        <w:rPr>
          <w:rFonts w:ascii="Arial" w:hAnsi="Arial" w:cs="Arial"/>
          <w:sz w:val="24"/>
          <w:szCs w:val="24"/>
        </w:rPr>
        <w:t xml:space="preserve"> </w:t>
      </w:r>
      <w:r w:rsidR="00480098">
        <w:rPr>
          <w:rFonts w:ascii="Arial" w:hAnsi="Arial" w:cs="Arial"/>
          <w:sz w:val="24"/>
          <w:szCs w:val="24"/>
        </w:rPr>
        <w:t>whether</w:t>
      </w:r>
      <w:r w:rsidR="00B43B9E">
        <w:rPr>
          <w:rFonts w:ascii="Arial" w:hAnsi="Arial" w:cs="Arial"/>
          <w:sz w:val="24"/>
          <w:szCs w:val="24"/>
        </w:rPr>
        <w:t xml:space="preserve"> responses to sudden changes in </w:t>
      </w:r>
      <w:r w:rsidR="00480098">
        <w:rPr>
          <w:rFonts w:ascii="Arial" w:hAnsi="Arial" w:cs="Arial"/>
          <w:sz w:val="24"/>
          <w:szCs w:val="24"/>
        </w:rPr>
        <w:t xml:space="preserve">the </w:t>
      </w:r>
      <w:r w:rsidR="00B43B9E">
        <w:rPr>
          <w:rFonts w:ascii="Arial" w:hAnsi="Arial" w:cs="Arial"/>
          <w:sz w:val="24"/>
          <w:szCs w:val="24"/>
        </w:rPr>
        <w:t xml:space="preserve">carbonate system manifest </w:t>
      </w:r>
      <w:r w:rsidR="00480098">
        <w:rPr>
          <w:rFonts w:ascii="Arial" w:hAnsi="Arial" w:cs="Arial"/>
          <w:sz w:val="24"/>
          <w:szCs w:val="24"/>
        </w:rPr>
        <w:t>quickly</w:t>
      </w:r>
      <w:r w:rsidR="00B43B9E">
        <w:rPr>
          <w:rFonts w:ascii="Arial" w:hAnsi="Arial" w:cs="Arial"/>
          <w:sz w:val="24"/>
          <w:szCs w:val="24"/>
        </w:rPr>
        <w:t xml:space="preserve"> or build up </w:t>
      </w:r>
      <w:r w:rsidR="00480098">
        <w:rPr>
          <w:rFonts w:ascii="Arial" w:hAnsi="Arial" w:cs="Arial"/>
          <w:sz w:val="24"/>
          <w:szCs w:val="24"/>
        </w:rPr>
        <w:t>more slowly</w:t>
      </w:r>
      <w:r w:rsidR="00B43B9E">
        <w:rPr>
          <w:rFonts w:ascii="Arial" w:hAnsi="Arial" w:cs="Arial"/>
          <w:sz w:val="24"/>
          <w:szCs w:val="24"/>
        </w:rPr>
        <w:t xml:space="preserve">, and whether </w:t>
      </w:r>
      <w:r w:rsidR="00480098">
        <w:rPr>
          <w:rFonts w:ascii="Arial" w:hAnsi="Arial" w:cs="Arial"/>
          <w:sz w:val="24"/>
          <w:szCs w:val="24"/>
        </w:rPr>
        <w:t>responses</w:t>
      </w:r>
      <w:r w:rsidR="00B43B9E">
        <w:rPr>
          <w:rFonts w:ascii="Arial" w:hAnsi="Arial" w:cs="Arial"/>
          <w:sz w:val="24"/>
          <w:szCs w:val="24"/>
        </w:rPr>
        <w:t xml:space="preserve"> continue to hold </w:t>
      </w:r>
      <w:r w:rsidR="00480098">
        <w:rPr>
          <w:rFonts w:ascii="Arial" w:hAnsi="Arial" w:cs="Arial"/>
          <w:sz w:val="24"/>
          <w:szCs w:val="24"/>
        </w:rPr>
        <w:t xml:space="preserve">or abate as perturbed </w:t>
      </w:r>
      <w:r w:rsidR="00B43B9E">
        <w:rPr>
          <w:rFonts w:ascii="Arial" w:hAnsi="Arial" w:cs="Arial"/>
          <w:sz w:val="24"/>
          <w:szCs w:val="24"/>
        </w:rPr>
        <w:t xml:space="preserve">conditions </w:t>
      </w:r>
      <w:ins w:id="44" w:author="alisha saley" w:date="2023-10-26T22:23:00Z">
        <w:r w:rsidR="00522602">
          <w:rPr>
            <w:rFonts w:ascii="Arial" w:hAnsi="Arial" w:cs="Arial"/>
            <w:sz w:val="24"/>
            <w:szCs w:val="24"/>
          </w:rPr>
          <w:t>persist</w:t>
        </w:r>
      </w:ins>
      <w:del w:id="45" w:author="alisha saley" w:date="2023-10-25T13:54:00Z">
        <w:r w:rsidR="00B43B9E" w:rsidDel="009B4FDE">
          <w:rPr>
            <w:rFonts w:ascii="Arial" w:hAnsi="Arial" w:cs="Arial"/>
            <w:sz w:val="24"/>
            <w:szCs w:val="24"/>
          </w:rPr>
          <w:delText>remain in place</w:delText>
        </w:r>
      </w:del>
      <w:r w:rsidR="00B43B9E">
        <w:rPr>
          <w:rFonts w:ascii="Arial" w:hAnsi="Arial" w:cs="Arial"/>
          <w:sz w:val="24"/>
          <w:szCs w:val="24"/>
        </w:rPr>
        <w:t>. Such “step change” exposures are not uncommon in nature, and their durations can differ across systems and localities</w:t>
      </w:r>
      <w:r w:rsidR="00DF45DC">
        <w:rPr>
          <w:rFonts w:ascii="Arial" w:hAnsi="Arial" w:cs="Arial"/>
          <w:sz w:val="24"/>
          <w:szCs w:val="24"/>
        </w:rPr>
        <w:t>. Therefore,</w:t>
      </w:r>
      <w:r w:rsidR="00B43B9E">
        <w:rPr>
          <w:rFonts w:ascii="Arial" w:hAnsi="Arial" w:cs="Arial"/>
          <w:sz w:val="24"/>
          <w:szCs w:val="24"/>
        </w:rPr>
        <w:t xml:space="preserve"> information regarding the trajectory of calcifier response</w:t>
      </w:r>
      <w:r w:rsidR="00DF45DC">
        <w:rPr>
          <w:rFonts w:ascii="Arial" w:hAnsi="Arial" w:cs="Arial"/>
          <w:sz w:val="24"/>
          <w:szCs w:val="24"/>
        </w:rPr>
        <w:t>s</w:t>
      </w:r>
      <w:r w:rsidR="00B43B9E">
        <w:rPr>
          <w:rFonts w:ascii="Arial" w:hAnsi="Arial" w:cs="Arial"/>
          <w:sz w:val="24"/>
          <w:szCs w:val="24"/>
        </w:rPr>
        <w:t xml:space="preserve"> </w:t>
      </w:r>
      <w:r w:rsidR="00DF45DC">
        <w:rPr>
          <w:rFonts w:ascii="Arial" w:hAnsi="Arial" w:cs="Arial"/>
          <w:sz w:val="24"/>
          <w:szCs w:val="24"/>
        </w:rPr>
        <w:t xml:space="preserve">across time </w:t>
      </w:r>
      <w:r w:rsidR="00B43B9E">
        <w:rPr>
          <w:rFonts w:ascii="Arial" w:hAnsi="Arial" w:cs="Arial"/>
          <w:sz w:val="24"/>
          <w:szCs w:val="24"/>
        </w:rPr>
        <w:t xml:space="preserve">is valuable. </w:t>
      </w:r>
      <w:r w:rsidR="00DF45DC">
        <w:rPr>
          <w:rFonts w:ascii="Arial" w:hAnsi="Arial" w:cs="Arial"/>
          <w:sz w:val="24"/>
          <w:szCs w:val="24"/>
        </w:rPr>
        <w:t>The</w:t>
      </w:r>
      <w:r w:rsidR="004F119E">
        <w:rPr>
          <w:rFonts w:ascii="Arial" w:hAnsi="Arial" w:cs="Arial"/>
          <w:sz w:val="24"/>
          <w:szCs w:val="24"/>
        </w:rPr>
        <w:t>se points become</w:t>
      </w:r>
      <w:r w:rsidR="00DF45DC">
        <w:rPr>
          <w:rFonts w:ascii="Arial" w:hAnsi="Arial" w:cs="Arial"/>
          <w:sz w:val="24"/>
          <w:szCs w:val="24"/>
        </w:rPr>
        <w:t xml:space="preserve"> especially relevant to dissecting potential </w:t>
      </w:r>
      <w:r w:rsidR="00060A63" w:rsidRPr="001E12B1">
        <w:rPr>
          <w:rFonts w:ascii="Arial" w:hAnsi="Arial" w:cs="Arial"/>
          <w:sz w:val="24"/>
          <w:szCs w:val="24"/>
        </w:rPr>
        <w:t>physiological trade-offs</w:t>
      </w:r>
      <w:r w:rsidR="00B96352" w:rsidRPr="001E12B1">
        <w:rPr>
          <w:rFonts w:ascii="Arial" w:hAnsi="Arial" w:cs="Arial"/>
          <w:sz w:val="24"/>
          <w:szCs w:val="24"/>
        </w:rPr>
        <w:t xml:space="preserve"> </w:t>
      </w:r>
      <w:r w:rsidR="00DF45DC">
        <w:rPr>
          <w:rFonts w:ascii="Arial" w:hAnsi="Arial" w:cs="Arial"/>
          <w:sz w:val="24"/>
          <w:szCs w:val="24"/>
        </w:rPr>
        <w:t>in</w:t>
      </w:r>
      <w:r w:rsidR="00B96352" w:rsidRPr="001E12B1">
        <w:rPr>
          <w:rFonts w:ascii="Arial" w:hAnsi="Arial" w:cs="Arial"/>
          <w:sz w:val="24"/>
          <w:szCs w:val="24"/>
        </w:rPr>
        <w:t xml:space="preserve"> energy </w:t>
      </w:r>
      <w:r w:rsidR="004F119E">
        <w:rPr>
          <w:rFonts w:ascii="Arial" w:hAnsi="Arial" w:cs="Arial"/>
          <w:sz w:val="24"/>
          <w:szCs w:val="24"/>
        </w:rPr>
        <w:t xml:space="preserve">allocation – for </w:t>
      </w:r>
      <w:r w:rsidR="00DF45DC">
        <w:rPr>
          <w:rFonts w:ascii="Arial" w:hAnsi="Arial" w:cs="Arial"/>
          <w:sz w:val="24"/>
          <w:szCs w:val="24"/>
        </w:rPr>
        <w:t xml:space="preserve">example among </w:t>
      </w:r>
      <w:r w:rsidR="00B96352" w:rsidRPr="001E12B1">
        <w:rPr>
          <w:rFonts w:ascii="Arial" w:hAnsi="Arial" w:cs="Arial"/>
          <w:sz w:val="24"/>
          <w:szCs w:val="24"/>
        </w:rPr>
        <w:t>growth (shell or tissue)</w:t>
      </w:r>
      <w:r w:rsidR="00DF45DC">
        <w:rPr>
          <w:rFonts w:ascii="Arial" w:hAnsi="Arial" w:cs="Arial"/>
          <w:sz w:val="24"/>
          <w:szCs w:val="24"/>
        </w:rPr>
        <w:t>, reproduction, movement, and maintenance</w:t>
      </w:r>
      <w:r w:rsidR="004F119E">
        <w:rPr>
          <w:rFonts w:ascii="Arial" w:hAnsi="Arial" w:cs="Arial"/>
          <w:sz w:val="24"/>
          <w:szCs w:val="24"/>
        </w:rPr>
        <w:t xml:space="preserve"> – each of which has its own time course and metabolic pathway</w:t>
      </w:r>
      <w:ins w:id="46" w:author="alisha saley" w:date="2023-10-27T15:42:00Z">
        <w:r w:rsidR="00334F31">
          <w:rPr>
            <w:rFonts w:ascii="Arial" w:hAnsi="Arial" w:cs="Arial"/>
            <w:sz w:val="24"/>
            <w:szCs w:val="24"/>
          </w:rPr>
          <w:t xml:space="preserve"> (for </w:t>
        </w:r>
      </w:ins>
      <w:ins w:id="47" w:author="alisha saley" w:date="2023-10-27T15:43:00Z">
        <w:r w:rsidR="00334F31">
          <w:rPr>
            <w:rFonts w:ascii="Arial" w:hAnsi="Arial" w:cs="Arial"/>
            <w:sz w:val="24"/>
            <w:szCs w:val="24"/>
          </w:rPr>
          <w:t>ex.</w:t>
        </w:r>
      </w:ins>
      <w:ins w:id="48" w:author="alisha saley" w:date="2023-10-27T15:42:00Z">
        <w:r w:rsidR="00334F31">
          <w:rPr>
            <w:rFonts w:ascii="Arial" w:hAnsi="Arial" w:cs="Arial"/>
            <w:sz w:val="24"/>
            <w:szCs w:val="24"/>
          </w:rPr>
          <w:t xml:space="preserve"> see </w:t>
        </w:r>
      </w:ins>
      <w:r w:rsidR="00334F31">
        <w:rPr>
          <w:rFonts w:ascii="Arial" w:hAnsi="Arial" w:cs="Arial"/>
          <w:sz w:val="24"/>
          <w:szCs w:val="24"/>
        </w:rPr>
        <w:fldChar w:fldCharType="begin"/>
      </w:r>
      <w:r w:rsidR="00334F31">
        <w:rPr>
          <w:rFonts w:ascii="Arial" w:hAnsi="Arial" w:cs="Arial"/>
          <w:sz w:val="24"/>
          <w:szCs w:val="24"/>
        </w:rPr>
        <w:instrText xml:space="preserve"> ADDIN ZOTERO_ITEM CSL_CITATION {"citationID":"fhHaK9jW","properties":{"formattedCitation":"(Kroeker et al. 2014)","plainCitation":"(Kroeker et al. 2014)","noteIndex":0},"citationItems":[{"id":296,"uris":["http://zotero.org/users/4496705/items/WQH7XNEU"],"itemData":{"id":296,"type":"article-journal","abstract":"The influence of environmental change on species interactions will affect population dynamics and community structure in the future, but our current understanding of the outcomes of species interactions in a high-CO 2 world is limited. Here, we draw upon emerging experimental research examining the effects of ocean acidification on coastal molluscs to provide hypotheses of the potential impacts of high-CO 2 on predator-prey interactions. Coastal molluscs, such as oysters, mussels, and snails, allocate energy among defenses, growth, and reproduction. Ocean acidification increases the energetic costs of physiological processes such as acid-base regulation and calcification. Impacted molluscs can display complex and divergent patterns of energy allocation to defenses and growth that may influence predator-prey interactions; these include changes in shell properties, body size, tissue mass, immune function, or reproductive output. Ocean acidification has also been shown to induce complex changes in chemoreception, behavior, and inducible defenses, including altered cue detection and predator avoidance behaviors. Each of these responses may ultimately alter the susceptibility of coastal molluscs to predation through effects on predator handling time, satiation, and search time. While many of these effects may manifest as increases in per capita predation rates on coastal molluscs, the ultimate outcome of predator-prey interactions will also depend on how ocean acidification affects the specified predators, which also exhibit complex responses to ocean acidification. Changes in predator-prey interactions could have profound and unexplored consequences for the population dynamics of coastal molluscs in a high-CO 2 ocean. © 2014 Marine Biological Laboratory.","ISSN":"0006-3185","issue":"3","page":"211-222","source":"escholarship.org","title":"Predicting the effects of ocean acidification on predator-prey interactions: A conceptual framework based on coastal molluscs - eScholarship","title-short":"Predicting the effects of ocean acidification on predator-prey interactions","volume":"226","author":[{"family":"Kroeker","given":"K. J."},{"family":"Sanford","given":"E."},{"family":"Jellison","given":"B. M."},{"family":"Gaylord","given":"B."}],"issued":{"date-parts":[["2014",6,1]]}}}],"schema":"https://github.com/citation-style-language/schema/raw/master/csl-citation.json"} </w:instrText>
      </w:r>
      <w:r w:rsidR="00334F31">
        <w:rPr>
          <w:rFonts w:ascii="Arial" w:hAnsi="Arial" w:cs="Arial"/>
          <w:sz w:val="24"/>
          <w:szCs w:val="24"/>
        </w:rPr>
        <w:fldChar w:fldCharType="separate"/>
      </w:r>
      <w:del w:id="49" w:author="alisha saley" w:date="2023-10-27T15:43:00Z">
        <w:r w:rsidR="00334F31" w:rsidRPr="00334F31" w:rsidDel="00CA0617">
          <w:rPr>
            <w:rFonts w:ascii="Arial" w:hAnsi="Arial" w:cs="Arial"/>
            <w:sz w:val="24"/>
          </w:rPr>
          <w:delText>(</w:delText>
        </w:r>
      </w:del>
      <w:r w:rsidR="00334F31" w:rsidRPr="00334F31">
        <w:rPr>
          <w:rFonts w:ascii="Arial" w:hAnsi="Arial" w:cs="Arial"/>
          <w:sz w:val="24"/>
        </w:rPr>
        <w:t>Kroeker et al. 2014)</w:t>
      </w:r>
      <w:r w:rsidR="00334F31">
        <w:rPr>
          <w:rFonts w:ascii="Arial" w:hAnsi="Arial" w:cs="Arial"/>
          <w:sz w:val="24"/>
          <w:szCs w:val="24"/>
        </w:rPr>
        <w:fldChar w:fldCharType="end"/>
      </w:r>
      <w:r w:rsidR="00B96352" w:rsidRPr="001E12B1">
        <w:rPr>
          <w:rFonts w:ascii="Arial" w:hAnsi="Arial" w:cs="Arial"/>
          <w:sz w:val="24"/>
          <w:szCs w:val="24"/>
        </w:rPr>
        <w:t xml:space="preserve">. </w:t>
      </w:r>
    </w:p>
    <w:p w14:paraId="2FB9BF2B" w14:textId="2FB84E60" w:rsidR="00161A30" w:rsidRDefault="00F81B7D" w:rsidP="00C531CA">
      <w:pPr>
        <w:pStyle w:val="NoSpacing"/>
        <w:ind w:firstLine="720"/>
        <w:rPr>
          <w:rFonts w:ascii="Arial" w:hAnsi="Arial" w:cs="Arial"/>
          <w:sz w:val="24"/>
          <w:szCs w:val="24"/>
        </w:rPr>
      </w:pPr>
      <w:commentRangeStart w:id="50"/>
      <w:r w:rsidRPr="001E12B1">
        <w:rPr>
          <w:rFonts w:ascii="Arial" w:hAnsi="Arial" w:cs="Arial"/>
          <w:sz w:val="24"/>
          <w:szCs w:val="24"/>
        </w:rPr>
        <w:t>Explor</w:t>
      </w:r>
      <w:r>
        <w:rPr>
          <w:rFonts w:ascii="Arial" w:hAnsi="Arial" w:cs="Arial"/>
          <w:sz w:val="24"/>
          <w:szCs w:val="24"/>
        </w:rPr>
        <w:t>ations</w:t>
      </w:r>
      <w:r w:rsidRPr="001E12B1">
        <w:rPr>
          <w:rFonts w:ascii="Arial" w:hAnsi="Arial" w:cs="Arial"/>
          <w:sz w:val="24"/>
          <w:szCs w:val="24"/>
        </w:rPr>
        <w:t xml:space="preserve"> </w:t>
      </w:r>
      <w:commentRangeEnd w:id="50"/>
      <w:r w:rsidR="00E635EB">
        <w:rPr>
          <w:rStyle w:val="CommentReference"/>
        </w:rPr>
        <w:commentReference w:id="50"/>
      </w:r>
      <w:r>
        <w:rPr>
          <w:rFonts w:ascii="Arial" w:hAnsi="Arial" w:cs="Arial"/>
          <w:sz w:val="24"/>
          <w:szCs w:val="24"/>
        </w:rPr>
        <w:t xml:space="preserve">of how </w:t>
      </w:r>
      <w:r w:rsidR="00DC68D9">
        <w:rPr>
          <w:rFonts w:ascii="Arial" w:hAnsi="Arial" w:cs="Arial"/>
          <w:sz w:val="24"/>
          <w:szCs w:val="24"/>
        </w:rPr>
        <w:t>growth</w:t>
      </w:r>
      <w:r w:rsidR="00B70A52">
        <w:rPr>
          <w:rFonts w:ascii="Arial" w:hAnsi="Arial" w:cs="Arial"/>
          <w:sz w:val="24"/>
          <w:szCs w:val="24"/>
        </w:rPr>
        <w:t xml:space="preserve"> rate</w:t>
      </w:r>
      <w:r w:rsidR="00237C49" w:rsidRPr="001E12B1">
        <w:rPr>
          <w:rFonts w:ascii="Arial" w:hAnsi="Arial" w:cs="Arial"/>
          <w:sz w:val="24"/>
          <w:szCs w:val="24"/>
        </w:rPr>
        <w:t xml:space="preserve"> respon</w:t>
      </w:r>
      <w:r w:rsidR="00B70A52">
        <w:rPr>
          <w:rFonts w:ascii="Arial" w:hAnsi="Arial" w:cs="Arial"/>
          <w:sz w:val="24"/>
          <w:szCs w:val="24"/>
        </w:rPr>
        <w:t>ds</w:t>
      </w:r>
      <w:r w:rsidR="00237C49" w:rsidRPr="001E12B1">
        <w:rPr>
          <w:rFonts w:ascii="Arial" w:hAnsi="Arial" w:cs="Arial"/>
          <w:sz w:val="24"/>
          <w:szCs w:val="24"/>
        </w:rPr>
        <w:t xml:space="preserve"> </w:t>
      </w:r>
      <w:r w:rsidR="000D0AEC">
        <w:rPr>
          <w:rFonts w:ascii="Arial" w:hAnsi="Arial" w:cs="Arial"/>
          <w:sz w:val="24"/>
          <w:szCs w:val="24"/>
        </w:rPr>
        <w:t>to altered</w:t>
      </w:r>
      <w:r w:rsidR="00237C49" w:rsidRPr="001E12B1">
        <w:rPr>
          <w:rFonts w:ascii="Arial" w:hAnsi="Arial" w:cs="Arial"/>
          <w:sz w:val="24"/>
          <w:szCs w:val="24"/>
        </w:rPr>
        <w:t xml:space="preserve"> TA </w:t>
      </w:r>
      <w:r>
        <w:rPr>
          <w:rFonts w:ascii="Arial" w:hAnsi="Arial" w:cs="Arial"/>
          <w:sz w:val="24"/>
          <w:szCs w:val="24"/>
        </w:rPr>
        <w:t>and S are especially suited to extending</w:t>
      </w:r>
      <w:r w:rsidR="00237C49" w:rsidRPr="001E12B1">
        <w:rPr>
          <w:rFonts w:ascii="Arial" w:hAnsi="Arial" w:cs="Arial"/>
          <w:sz w:val="24"/>
          <w:szCs w:val="24"/>
        </w:rPr>
        <w:t xml:space="preserve"> prior work. </w:t>
      </w:r>
      <w:r>
        <w:rPr>
          <w:rFonts w:ascii="Arial" w:hAnsi="Arial" w:cs="Arial"/>
          <w:sz w:val="24"/>
          <w:szCs w:val="24"/>
        </w:rPr>
        <w:t>For example</w:t>
      </w:r>
      <w:r w:rsidR="006D4655">
        <w:rPr>
          <w:rFonts w:ascii="Arial" w:hAnsi="Arial" w:cs="Arial"/>
          <w:sz w:val="24"/>
          <w:szCs w:val="24"/>
        </w:rPr>
        <w:t>,</w:t>
      </w:r>
      <w:r>
        <w:rPr>
          <w:rFonts w:ascii="Arial" w:hAnsi="Arial" w:cs="Arial"/>
          <w:sz w:val="24"/>
          <w:szCs w:val="24"/>
        </w:rPr>
        <w:t xml:space="preserve"> extensive research has documented</w:t>
      </w:r>
      <w:r w:rsidR="005929E2">
        <w:rPr>
          <w:rFonts w:ascii="Arial" w:hAnsi="Arial" w:cs="Arial"/>
          <w:sz w:val="24"/>
          <w:szCs w:val="24"/>
        </w:rPr>
        <w:t xml:space="preserve"> </w:t>
      </w:r>
      <w:r w:rsidR="00237C49" w:rsidRPr="001E12B1">
        <w:rPr>
          <w:rFonts w:ascii="Arial" w:hAnsi="Arial" w:cs="Arial"/>
          <w:sz w:val="24"/>
          <w:szCs w:val="24"/>
        </w:rPr>
        <w:t xml:space="preserve">disrupted growth </w:t>
      </w:r>
      <w:r w:rsidR="005929E2">
        <w:rPr>
          <w:rFonts w:ascii="Arial" w:hAnsi="Arial" w:cs="Arial"/>
          <w:sz w:val="24"/>
          <w:szCs w:val="24"/>
        </w:rPr>
        <w:t>in</w:t>
      </w:r>
      <w:r w:rsidR="00237C49" w:rsidRPr="001E12B1">
        <w:rPr>
          <w:rFonts w:ascii="Arial" w:hAnsi="Arial" w:cs="Arial"/>
          <w:sz w:val="24"/>
          <w:szCs w:val="24"/>
        </w:rPr>
        <w:t xml:space="preserve"> </w:t>
      </w:r>
      <w:r>
        <w:rPr>
          <w:rFonts w:ascii="Arial" w:hAnsi="Arial" w:cs="Arial"/>
          <w:sz w:val="24"/>
          <w:szCs w:val="24"/>
        </w:rPr>
        <w:t>bivalves under ocean acidification</w:t>
      </w:r>
      <w:r w:rsidR="000946E1">
        <w:rPr>
          <w:rFonts w:ascii="Arial" w:hAnsi="Arial" w:cs="Arial"/>
          <w:sz w:val="24"/>
          <w:szCs w:val="24"/>
        </w:rPr>
        <w:t xml:space="preserve"> </w:t>
      </w:r>
      <w:r w:rsidR="00237C49" w:rsidRPr="001E12B1">
        <w:rPr>
          <w:rFonts w:ascii="Arial" w:hAnsi="Arial" w:cs="Arial"/>
          <w:sz w:val="24"/>
          <w:szCs w:val="24"/>
        </w:rPr>
        <w:t xml:space="preserve">(for review see </w:t>
      </w:r>
      <w:r w:rsidR="00CA0617">
        <w:rPr>
          <w:rFonts w:ascii="Arial" w:hAnsi="Arial" w:cs="Arial"/>
          <w:sz w:val="24"/>
          <w:szCs w:val="24"/>
        </w:rPr>
        <w:fldChar w:fldCharType="begin"/>
      </w:r>
      <w:r w:rsidR="00CA0617">
        <w:rPr>
          <w:rFonts w:ascii="Arial" w:hAnsi="Arial" w:cs="Arial"/>
          <w:sz w:val="24"/>
          <w:szCs w:val="24"/>
        </w:rPr>
        <w:instrText xml:space="preserve"> ADDIN ZOTERO_ITEM CSL_CITATION {"citationID":"erFZ6jy6","properties":{"formattedCitation":"(Gazeau et al. 2013, Shi and Li 2023)","plainCitation":"(Gazeau et al. 2013, Shi and Li 2023)","noteIndex":0},"citationItems":[{"id":269,"uris":["http://zotero.org/users/4496705/items/HXJLZ97N"],"itemData":{"id":269,"type":"article-journal","container-title":"Marine Biology","DOI":"10.1007/s00227-013-2219-3","ISSN":"0025-3162, 1432-1793","issue":"8","journalAbbreviation":"Mar Biol","language":"en","page":"2207-2245","source":"DOI.org (Crossref)","title":"Impacts of ocean acidification on marine shelled molluscs","volume":"160","author":[{"family":"Gazeau","given":"Frédéric"},{"family":"Parker","given":"Laura M."},{"family":"Comeau","given":"Steeve"},{"family":"Gattuso","given":"Jean-Pierre"},{"family":"O’Connor","given":"Wayne A."},{"family":"Martin","given":"Sophie"},{"family":"Pörtner","given":"Hans-Otto"},{"family":"Ross","given":"Pauline M."}],"issued":{"date-parts":[["2013",8]]}}},{"id":1062,"uris":["http://zotero.org/users/4496705/items/LVYZZ3UI"],"itemData":{"id":1062,"type":"article-journal","container-title":"Aquatic Ecology","DOI":"10.1007/s10452-023-10058-2","ISSN":"1386-2588, 1573-5125","journalAbbreviation":"Aquat Ecol","language":"en","source":"DOI.org (Crossref)","title":"Impacts of ocean acidification on physiology and ecology of marine invertebrates: a comprehensive review","title-short":"Impacts of ocean acidification on physiology and ecology of marine invertebrates","URL":"https://link.springer.com/10.1007/s10452-023-10058-2","author":[{"family":"Shi","given":"Yuntian"},{"family":"Li","given":"Yaowu"}],"accessed":{"date-parts":[["2023",10,27]]},"issued":{"date-parts":[["2023",9,14]]}}}],"schema":"https://github.com/citation-style-language/schema/raw/master/csl-citation.json"} </w:instrText>
      </w:r>
      <w:r w:rsidR="00CA0617">
        <w:rPr>
          <w:rFonts w:ascii="Arial" w:hAnsi="Arial" w:cs="Arial"/>
          <w:sz w:val="24"/>
          <w:szCs w:val="24"/>
        </w:rPr>
        <w:fldChar w:fldCharType="separate"/>
      </w:r>
      <w:r w:rsidR="00CA0617" w:rsidRPr="00CA0617">
        <w:rPr>
          <w:rFonts w:ascii="Arial" w:hAnsi="Arial" w:cs="Arial"/>
          <w:sz w:val="24"/>
        </w:rPr>
        <w:t>Gazeau et al. 2013, Shi and Li 2023)</w:t>
      </w:r>
      <w:r w:rsidR="00CA0617">
        <w:rPr>
          <w:rFonts w:ascii="Arial" w:hAnsi="Arial" w:cs="Arial"/>
          <w:sz w:val="24"/>
          <w:szCs w:val="24"/>
        </w:rPr>
        <w:fldChar w:fldCharType="end"/>
      </w:r>
      <w:r>
        <w:rPr>
          <w:rFonts w:ascii="Arial" w:hAnsi="Arial" w:cs="Arial"/>
          <w:sz w:val="24"/>
          <w:szCs w:val="24"/>
        </w:rPr>
        <w:t>, but few if any of these studies have deliberately examined effects of modifying TA</w:t>
      </w:r>
      <w:r w:rsidR="00237C49" w:rsidRPr="001E12B1">
        <w:rPr>
          <w:rFonts w:ascii="Arial" w:hAnsi="Arial" w:cs="Arial"/>
          <w:sz w:val="24"/>
          <w:szCs w:val="24"/>
        </w:rPr>
        <w:t xml:space="preserve">. </w:t>
      </w:r>
      <w:r w:rsidR="006D4655">
        <w:rPr>
          <w:rFonts w:ascii="Arial" w:hAnsi="Arial" w:cs="Arial"/>
          <w:sz w:val="24"/>
          <w:szCs w:val="24"/>
        </w:rPr>
        <w:t xml:space="preserve">Similar limitations in experimental manipulation of TA apply to </w:t>
      </w:r>
      <w:ins w:id="51" w:author="alisha saley" w:date="2023-10-27T13:29:00Z">
        <w:r w:rsidR="00C64408">
          <w:rPr>
            <w:rFonts w:ascii="Arial" w:hAnsi="Arial" w:cs="Arial"/>
            <w:sz w:val="24"/>
            <w:szCs w:val="24"/>
          </w:rPr>
          <w:t xml:space="preserve">crustaceans and echinoderms, that </w:t>
        </w:r>
      </w:ins>
      <w:ins w:id="52" w:author="alisha saley" w:date="2023-10-27T13:31:00Z">
        <w:r w:rsidR="000F33B1">
          <w:rPr>
            <w:rFonts w:ascii="Arial" w:hAnsi="Arial" w:cs="Arial"/>
            <w:sz w:val="24"/>
            <w:szCs w:val="24"/>
          </w:rPr>
          <w:t>have demonstrated</w:t>
        </w:r>
      </w:ins>
      <w:ins w:id="53" w:author="alisha saley" w:date="2023-10-27T13:30:00Z">
        <w:r w:rsidR="00C64408">
          <w:rPr>
            <w:rFonts w:ascii="Arial" w:hAnsi="Arial" w:cs="Arial"/>
            <w:sz w:val="24"/>
            <w:szCs w:val="24"/>
          </w:rPr>
          <w:t xml:space="preserve"> variable and broad tolerance to OA conditions, respectfully (</w:t>
        </w:r>
      </w:ins>
      <w:ins w:id="54" w:author="alisha saley" w:date="2023-10-27T13:31:00Z">
        <w:r w:rsidR="00C64408">
          <w:rPr>
            <w:rFonts w:ascii="Arial" w:hAnsi="Arial" w:cs="Arial"/>
            <w:sz w:val="24"/>
            <w:szCs w:val="24"/>
          </w:rPr>
          <w:t xml:space="preserve">see reviews </w:t>
        </w:r>
      </w:ins>
      <w:r w:rsidR="00CA0617">
        <w:rPr>
          <w:rFonts w:ascii="Arial" w:hAnsi="Arial" w:cs="Arial"/>
          <w:sz w:val="24"/>
          <w:szCs w:val="24"/>
        </w:rPr>
        <w:fldChar w:fldCharType="begin"/>
      </w:r>
      <w:r w:rsidR="00CA0617">
        <w:rPr>
          <w:rFonts w:ascii="Arial" w:hAnsi="Arial" w:cs="Arial"/>
          <w:sz w:val="24"/>
          <w:szCs w:val="24"/>
        </w:rPr>
        <w:instrText xml:space="preserve"> ADDIN ZOTERO_ITEM CSL_CITATION {"citationID":"Yfi3gkQp","properties":{"formattedCitation":"(Dupont et al. 2010, Whiteley 2011)","plainCitation":"(Dupont et al. 2010, Whiteley 2011)","noteIndex":0},"citationItems":[{"id":1054,"uris":["http://zotero.org/users/4496705/items/3SX4YN7F"],"itemData":{"id":1054,"type":"article-journal","container-title":"Ecotoxicology","DOI":"10.1007/s10646-010-0463-6","ISSN":"0963-9292, 1573-3017","issue":"3","journalAbbreviation":"Ecotoxicology","language":"en","page":"449-462","source":"DOI.org (Crossref)","title":"Impact of near-future ocean acidification on echinoderms","volume":"19","author":[{"family":"Dupont","given":"S."},{"family":"Ortega-Martínez","given":"O."},{"family":"Thorndyke","given":"M."}],"issued":{"date-parts":[["2010",3]]}}},{"id":1052,"uris":["http://zotero.org/users/4496705/items/B9DAJ8P9"],"itemData":{"id":1052,"type":"article-journal","container-title":"Marine Ecology Progress Series","DOI":"10.3354/meps09185","ISSN":"0171-8630, 1616-1599","journalAbbreviation":"Mar. Ecol. Prog. Ser.","language":"en","page":"257-271","source":"DOI.org (Crossref)","title":"Physiological and ecological responses of crustaceans to ocean acidification","volume":"430","author":[{"family":"Whiteley","given":"Nm"}],"issued":{"date-parts":[["2011",5,26]]}}}],"schema":"https://github.com/citation-style-language/schema/raw/master/csl-citation.json"} </w:instrText>
      </w:r>
      <w:r w:rsidR="00CA0617">
        <w:rPr>
          <w:rFonts w:ascii="Arial" w:hAnsi="Arial" w:cs="Arial"/>
          <w:sz w:val="24"/>
          <w:szCs w:val="24"/>
        </w:rPr>
        <w:fldChar w:fldCharType="separate"/>
      </w:r>
      <w:r w:rsidR="00CA0617" w:rsidRPr="00CA0617">
        <w:rPr>
          <w:rFonts w:ascii="Arial" w:hAnsi="Arial" w:cs="Arial"/>
          <w:sz w:val="24"/>
        </w:rPr>
        <w:t>Dupont et al. 2010, Whiteley 2011)</w:t>
      </w:r>
      <w:r w:rsidR="00CA0617">
        <w:rPr>
          <w:rFonts w:ascii="Arial" w:hAnsi="Arial" w:cs="Arial"/>
          <w:sz w:val="24"/>
          <w:szCs w:val="24"/>
        </w:rPr>
        <w:fldChar w:fldCharType="end"/>
      </w:r>
      <w:r w:rsidR="006D4655">
        <w:rPr>
          <w:rFonts w:ascii="Arial" w:hAnsi="Arial" w:cs="Arial"/>
          <w:sz w:val="24"/>
          <w:szCs w:val="24"/>
        </w:rPr>
        <w:t>. S</w:t>
      </w:r>
      <w:r>
        <w:rPr>
          <w:rFonts w:ascii="Arial" w:hAnsi="Arial" w:cs="Arial"/>
          <w:sz w:val="24"/>
          <w:szCs w:val="24"/>
        </w:rPr>
        <w:t xml:space="preserve">trong </w:t>
      </w:r>
      <w:r w:rsidR="00FD5DFD">
        <w:rPr>
          <w:rFonts w:ascii="Arial" w:hAnsi="Arial" w:cs="Arial"/>
          <w:sz w:val="24"/>
          <w:szCs w:val="24"/>
        </w:rPr>
        <w:t xml:space="preserve">drops in salinity </w:t>
      </w:r>
      <w:r>
        <w:rPr>
          <w:rFonts w:ascii="Arial" w:hAnsi="Arial" w:cs="Arial"/>
          <w:sz w:val="24"/>
          <w:szCs w:val="24"/>
        </w:rPr>
        <w:t xml:space="preserve">are </w:t>
      </w:r>
      <w:r w:rsidR="006D4655">
        <w:rPr>
          <w:rFonts w:ascii="Arial" w:hAnsi="Arial" w:cs="Arial"/>
          <w:sz w:val="24"/>
          <w:szCs w:val="24"/>
        </w:rPr>
        <w:t xml:space="preserve">likewise </w:t>
      </w:r>
      <w:r>
        <w:rPr>
          <w:rFonts w:ascii="Arial" w:hAnsi="Arial" w:cs="Arial"/>
          <w:sz w:val="24"/>
          <w:szCs w:val="24"/>
        </w:rPr>
        <w:t>known to</w:t>
      </w:r>
      <w:r w:rsidR="003F6B77">
        <w:rPr>
          <w:rFonts w:ascii="Arial" w:hAnsi="Arial" w:cs="Arial"/>
          <w:sz w:val="24"/>
          <w:szCs w:val="24"/>
        </w:rPr>
        <w:t xml:space="preserve"> </w:t>
      </w:r>
      <w:r>
        <w:rPr>
          <w:rFonts w:ascii="Arial" w:hAnsi="Arial" w:cs="Arial"/>
          <w:sz w:val="24"/>
          <w:szCs w:val="24"/>
        </w:rPr>
        <w:t>affect</w:t>
      </w:r>
      <w:r w:rsidR="003F6B77">
        <w:rPr>
          <w:rFonts w:ascii="Arial" w:hAnsi="Arial" w:cs="Arial"/>
          <w:sz w:val="24"/>
          <w:szCs w:val="24"/>
        </w:rPr>
        <w:t xml:space="preserve"> growth </w:t>
      </w:r>
      <w:r w:rsidR="008D48F5">
        <w:rPr>
          <w:rFonts w:ascii="Arial" w:hAnsi="Arial" w:cs="Arial"/>
          <w:sz w:val="24"/>
          <w:szCs w:val="24"/>
        </w:rPr>
        <w:fldChar w:fldCharType="begin"/>
      </w:r>
      <w:r w:rsidR="008D48F5">
        <w:rPr>
          <w:rFonts w:ascii="Arial" w:hAnsi="Arial" w:cs="Arial"/>
          <w:sz w:val="24"/>
          <w:szCs w:val="24"/>
        </w:rPr>
        <w:instrText xml:space="preserve"> ADDIN ZOTERO_ITEM CSL_CITATION {"citationID":"0CmNHcrw","properties":{"formattedCitation":"(Pourmozaffar et al. 2020)","plainCitation":"(Pourmozaffar et al. 2020)","noteIndex":0},"citationItems":[{"id":1063,"uris":["http://zotero.org/users/4496705/items/KU4KMS75"],"itemData":{"id":1063,"type":"article-journal","abstract":"Abstract\n            \n              In recent years, financial losses due to salinity changes threat bivalve industry. In natural habitat, marine bivalves should be adapted to a series of environmental stressors, including biotic (virus, bacteria and protozoan) and abiotic (salinity, temperature and heavy metal) factors. It is known that salinity fluctuations able to change distribution and vital parameters of bivalves. Suboptimal salinity conditions resulted in changes in defense mechanism, growth, free amino acid, heart rate, oxygen consumption and filtration rate. However, it is necessary to determine the optimal salinity level of cultured bivalves to avoid the risk of mortality and improve growth rate. Therefore, this study aimed to review the findings from various reports\n              in vitro\n              and\n              in vivo\n              conditions which evaluated physiological and immunological responses of different bivalve species submitted to different salinity concentrations. The information of present study is very important in understanding the physiological responses of bivalves, which are living in highly changeable environment such as estuarine.","container-title":"Reviews in Aquaculture","DOI":"10.1111/raq.12397","ISSN":"1753-5123, 1753-5131","issue":"3","journalAbbreviation":"Reviews in Aquaculture","language":"en","page":"1548-1566","source":"DOI.org (Crossref)","title":"The role of salinity in physiological responses of bivalves","volume":"12","author":[{"family":"Pourmozaffar","given":"Sajjad"},{"family":"Tamadoni Jahromi","given":"Saeid"},{"family":"Rameshi","given":"Hossein"},{"family":"Sadeghi","given":"Ali"},{"family":"Bagheri","given":"Tahereh"},{"family":"Behzadi","given":"Siamak"},{"family":"Gozari","given":"Mohsen"},{"family":"Zahedi","given":"Mohammad Reza"},{"family":"Abrari Lazarjani","given":"Shahrooz"}],"issued":{"date-parts":[["2020",8]]}}}],"schema":"https://github.com/citation-style-language/schema/raw/master/csl-citation.json"} </w:instrText>
      </w:r>
      <w:r w:rsidR="008D48F5">
        <w:rPr>
          <w:rFonts w:ascii="Arial" w:hAnsi="Arial" w:cs="Arial"/>
          <w:sz w:val="24"/>
          <w:szCs w:val="24"/>
        </w:rPr>
        <w:fldChar w:fldCharType="separate"/>
      </w:r>
      <w:r w:rsidR="008D48F5" w:rsidRPr="008D48F5">
        <w:rPr>
          <w:rFonts w:ascii="Arial" w:hAnsi="Arial" w:cs="Arial"/>
          <w:sz w:val="24"/>
        </w:rPr>
        <w:t>(Pourmozaffar et al. 2020)</w:t>
      </w:r>
      <w:r w:rsidR="008D48F5">
        <w:rPr>
          <w:rFonts w:ascii="Arial" w:hAnsi="Arial" w:cs="Arial"/>
          <w:sz w:val="24"/>
          <w:szCs w:val="24"/>
        </w:rPr>
        <w:fldChar w:fldCharType="end"/>
      </w:r>
      <w:r w:rsidR="006D4655">
        <w:rPr>
          <w:rFonts w:ascii="Arial" w:hAnsi="Arial" w:cs="Arial"/>
          <w:sz w:val="24"/>
          <w:szCs w:val="24"/>
        </w:rPr>
        <w:t>. However,</w:t>
      </w:r>
      <w:r w:rsidR="003F6B77">
        <w:rPr>
          <w:rFonts w:ascii="Arial" w:hAnsi="Arial" w:cs="Arial"/>
          <w:sz w:val="24"/>
          <w:szCs w:val="24"/>
        </w:rPr>
        <w:t xml:space="preserve"> </w:t>
      </w:r>
      <w:r>
        <w:rPr>
          <w:rFonts w:ascii="Arial" w:hAnsi="Arial" w:cs="Arial"/>
          <w:sz w:val="24"/>
          <w:szCs w:val="24"/>
        </w:rPr>
        <w:t xml:space="preserve">potential correlations between decreased </w:t>
      </w:r>
      <w:ins w:id="55" w:author="alisha saley" w:date="2023-10-26T22:25:00Z">
        <w:r w:rsidR="00D47394">
          <w:rPr>
            <w:rFonts w:ascii="Arial" w:hAnsi="Arial" w:cs="Arial"/>
            <w:sz w:val="24"/>
            <w:szCs w:val="24"/>
          </w:rPr>
          <w:t>salinity</w:t>
        </w:r>
      </w:ins>
      <w:del w:id="56" w:author="alisha saley" w:date="2023-10-26T22:25:00Z">
        <w:r w:rsidDel="00D47394">
          <w:rPr>
            <w:rFonts w:ascii="Arial" w:hAnsi="Arial" w:cs="Arial"/>
            <w:sz w:val="24"/>
            <w:szCs w:val="24"/>
          </w:rPr>
          <w:delText>S</w:delText>
        </w:r>
      </w:del>
      <w:r>
        <w:rPr>
          <w:rFonts w:ascii="Arial" w:hAnsi="Arial" w:cs="Arial"/>
          <w:sz w:val="24"/>
          <w:szCs w:val="24"/>
        </w:rPr>
        <w:t xml:space="preserve"> and </w:t>
      </w:r>
      <w:r w:rsidR="00674C2E">
        <w:rPr>
          <w:rFonts w:ascii="Arial" w:hAnsi="Arial" w:cs="Arial"/>
          <w:sz w:val="24"/>
          <w:szCs w:val="24"/>
        </w:rPr>
        <w:t xml:space="preserve">TA </w:t>
      </w:r>
      <w:r w:rsidR="00B93A31">
        <w:rPr>
          <w:rFonts w:ascii="Arial" w:hAnsi="Arial" w:cs="Arial"/>
          <w:sz w:val="24"/>
          <w:szCs w:val="24"/>
        </w:rPr>
        <w:t xml:space="preserve">may </w:t>
      </w:r>
      <w:r w:rsidR="006D4655">
        <w:rPr>
          <w:rFonts w:ascii="Arial" w:hAnsi="Arial" w:cs="Arial"/>
          <w:sz w:val="24"/>
          <w:szCs w:val="24"/>
        </w:rPr>
        <w:t>have</w:t>
      </w:r>
      <w:ins w:id="57" w:author="alisha saley" w:date="2023-10-25T13:01:00Z">
        <w:r w:rsidR="00085FF7">
          <w:rPr>
            <w:rFonts w:ascii="Arial" w:hAnsi="Arial" w:cs="Arial"/>
            <w:sz w:val="24"/>
            <w:szCs w:val="24"/>
          </w:rPr>
          <w:t xml:space="preserve"> </w:t>
        </w:r>
        <w:commentRangeStart w:id="58"/>
        <w:r w:rsidR="00085FF7">
          <w:rPr>
            <w:rFonts w:ascii="Arial" w:hAnsi="Arial" w:cs="Arial"/>
            <w:sz w:val="24"/>
            <w:szCs w:val="24"/>
          </w:rPr>
          <w:t>unintentionally</w:t>
        </w:r>
      </w:ins>
      <w:r w:rsidR="006D4655">
        <w:rPr>
          <w:rFonts w:ascii="Arial" w:hAnsi="Arial" w:cs="Arial"/>
          <w:sz w:val="24"/>
          <w:szCs w:val="24"/>
        </w:rPr>
        <w:t xml:space="preserve"> </w:t>
      </w:r>
      <w:commentRangeEnd w:id="58"/>
      <w:r w:rsidR="00085FF7">
        <w:rPr>
          <w:rStyle w:val="CommentReference"/>
        </w:rPr>
        <w:commentReference w:id="58"/>
      </w:r>
      <w:r>
        <w:rPr>
          <w:rFonts w:ascii="Arial" w:hAnsi="Arial" w:cs="Arial"/>
          <w:sz w:val="24"/>
          <w:szCs w:val="24"/>
        </w:rPr>
        <w:t>b</w:t>
      </w:r>
      <w:r w:rsidR="006D4655">
        <w:rPr>
          <w:rFonts w:ascii="Arial" w:hAnsi="Arial" w:cs="Arial"/>
          <w:sz w:val="24"/>
          <w:szCs w:val="24"/>
        </w:rPr>
        <w:t xml:space="preserve">lurred </w:t>
      </w:r>
      <w:r>
        <w:rPr>
          <w:rFonts w:ascii="Arial" w:hAnsi="Arial" w:cs="Arial"/>
          <w:sz w:val="24"/>
          <w:szCs w:val="24"/>
        </w:rPr>
        <w:t xml:space="preserve">the relative importance of </w:t>
      </w:r>
      <w:r w:rsidR="006D4655">
        <w:rPr>
          <w:rFonts w:ascii="Arial" w:hAnsi="Arial" w:cs="Arial"/>
          <w:sz w:val="24"/>
          <w:szCs w:val="24"/>
        </w:rPr>
        <w:t>these two factors in many such studies</w:t>
      </w:r>
      <w:r w:rsidR="00C531CA">
        <w:rPr>
          <w:rFonts w:ascii="Arial" w:hAnsi="Arial" w:cs="Arial"/>
          <w:sz w:val="24"/>
          <w:szCs w:val="24"/>
        </w:rPr>
        <w:t xml:space="preserve">. </w:t>
      </w:r>
      <w:r w:rsidR="006D4655">
        <w:rPr>
          <w:rFonts w:ascii="Arial" w:hAnsi="Arial" w:cs="Arial"/>
          <w:sz w:val="24"/>
          <w:szCs w:val="24"/>
        </w:rPr>
        <w:t xml:space="preserve">Therefore, explicit tests of effects of TA and </w:t>
      </w:r>
      <w:ins w:id="59" w:author="alisha saley" w:date="2023-10-26T22:25:00Z">
        <w:r w:rsidR="00D47394">
          <w:rPr>
            <w:rFonts w:ascii="Arial" w:hAnsi="Arial" w:cs="Arial"/>
            <w:sz w:val="24"/>
            <w:szCs w:val="24"/>
          </w:rPr>
          <w:t>salinity</w:t>
        </w:r>
      </w:ins>
      <w:del w:id="60" w:author="alisha saley" w:date="2023-10-26T22:25:00Z">
        <w:r w:rsidR="006D4655" w:rsidDel="00D47394">
          <w:rPr>
            <w:rFonts w:ascii="Arial" w:hAnsi="Arial" w:cs="Arial"/>
            <w:sz w:val="24"/>
            <w:szCs w:val="24"/>
          </w:rPr>
          <w:delText>S</w:delText>
        </w:r>
      </w:del>
      <w:r w:rsidR="006D4655">
        <w:rPr>
          <w:rFonts w:ascii="Arial" w:hAnsi="Arial" w:cs="Arial"/>
          <w:sz w:val="24"/>
          <w:szCs w:val="24"/>
        </w:rPr>
        <w:t xml:space="preserve"> on calcification abilities of coastal and estuarine taxa </w:t>
      </w:r>
      <w:r w:rsidR="006D58EB">
        <w:rPr>
          <w:rFonts w:ascii="Arial" w:hAnsi="Arial" w:cs="Arial"/>
          <w:sz w:val="24"/>
          <w:szCs w:val="24"/>
        </w:rPr>
        <w:t>are</w:t>
      </w:r>
      <w:r w:rsidR="006D4655">
        <w:rPr>
          <w:rFonts w:ascii="Arial" w:hAnsi="Arial" w:cs="Arial"/>
          <w:sz w:val="24"/>
          <w:szCs w:val="24"/>
        </w:rPr>
        <w:t xml:space="preserve"> needed.</w:t>
      </w:r>
      <w:ins w:id="61" w:author="alisha saley" w:date="2023-10-25T13:55:00Z">
        <w:r w:rsidR="009B4FDE">
          <w:rPr>
            <w:rFonts w:ascii="Arial" w:hAnsi="Arial" w:cs="Arial"/>
            <w:sz w:val="24"/>
            <w:szCs w:val="24"/>
          </w:rPr>
          <w:t xml:space="preserve"> </w:t>
        </w:r>
      </w:ins>
    </w:p>
    <w:p w14:paraId="016B6DDF" w14:textId="67115453" w:rsidR="00857CEC" w:rsidRDefault="006D4655" w:rsidP="00904EF5">
      <w:pPr>
        <w:pStyle w:val="NoSpacing"/>
        <w:ind w:firstLine="720"/>
        <w:rPr>
          <w:rFonts w:ascii="Arial" w:hAnsi="Arial" w:cs="Arial"/>
          <w:sz w:val="24"/>
          <w:szCs w:val="24"/>
        </w:rPr>
      </w:pPr>
      <w:r>
        <w:rPr>
          <w:rFonts w:ascii="Arial" w:hAnsi="Arial" w:cs="Arial"/>
          <w:sz w:val="24"/>
          <w:szCs w:val="24"/>
        </w:rPr>
        <w:t>O</w:t>
      </w:r>
      <w:r w:rsidR="005420A2" w:rsidRPr="001E12B1">
        <w:rPr>
          <w:rFonts w:ascii="Arial" w:hAnsi="Arial" w:cs="Arial"/>
          <w:sz w:val="24"/>
          <w:szCs w:val="24"/>
        </w:rPr>
        <w:t>ysters have significant economic and ecological value</w:t>
      </w:r>
      <w:r w:rsidR="00CD74C2" w:rsidRPr="001E12B1">
        <w:rPr>
          <w:rFonts w:ascii="Arial" w:hAnsi="Arial" w:cs="Arial"/>
          <w:sz w:val="24"/>
          <w:szCs w:val="24"/>
        </w:rPr>
        <w:t xml:space="preserve"> to </w:t>
      </w:r>
      <w:r>
        <w:rPr>
          <w:rFonts w:ascii="Arial" w:hAnsi="Arial" w:cs="Arial"/>
          <w:sz w:val="24"/>
          <w:szCs w:val="24"/>
        </w:rPr>
        <w:t>coastal populations of humans and wild organisms alike</w:t>
      </w:r>
      <w:r w:rsidR="005420A2" w:rsidRPr="001E12B1">
        <w:rPr>
          <w:rFonts w:ascii="Arial" w:hAnsi="Arial" w:cs="Arial"/>
          <w:sz w:val="24"/>
          <w:szCs w:val="24"/>
        </w:rPr>
        <w:t xml:space="preserve">. </w:t>
      </w:r>
      <w:r>
        <w:rPr>
          <w:rFonts w:ascii="Arial" w:hAnsi="Arial" w:cs="Arial"/>
          <w:sz w:val="24"/>
          <w:szCs w:val="24"/>
        </w:rPr>
        <w:t>Because many</w:t>
      </w:r>
      <w:r w:rsidRPr="001E12B1">
        <w:rPr>
          <w:rFonts w:ascii="Arial" w:hAnsi="Arial" w:cs="Arial"/>
          <w:sz w:val="24"/>
          <w:szCs w:val="24"/>
        </w:rPr>
        <w:t xml:space="preserve"> </w:t>
      </w:r>
      <w:r w:rsidR="005420A2" w:rsidRPr="001E12B1">
        <w:rPr>
          <w:rFonts w:ascii="Arial" w:hAnsi="Arial" w:cs="Arial"/>
          <w:sz w:val="24"/>
          <w:szCs w:val="24"/>
        </w:rPr>
        <w:t>oyster</w:t>
      </w:r>
      <w:r>
        <w:rPr>
          <w:rFonts w:ascii="Arial" w:hAnsi="Arial" w:cs="Arial"/>
          <w:sz w:val="24"/>
          <w:szCs w:val="24"/>
        </w:rPr>
        <w:t xml:space="preserve"> species</w:t>
      </w:r>
      <w:r w:rsidR="005420A2" w:rsidRPr="001E12B1">
        <w:rPr>
          <w:rFonts w:ascii="Arial" w:hAnsi="Arial" w:cs="Arial"/>
          <w:sz w:val="24"/>
          <w:szCs w:val="24"/>
        </w:rPr>
        <w:t xml:space="preserve"> </w:t>
      </w:r>
      <w:r>
        <w:rPr>
          <w:rFonts w:ascii="Arial" w:hAnsi="Arial" w:cs="Arial"/>
          <w:sz w:val="24"/>
          <w:szCs w:val="24"/>
        </w:rPr>
        <w:t>create structure-</w:t>
      </w:r>
      <w:r w:rsidR="00B176D6" w:rsidRPr="001E12B1">
        <w:rPr>
          <w:rFonts w:ascii="Arial" w:hAnsi="Arial" w:cs="Arial"/>
          <w:sz w:val="24"/>
          <w:szCs w:val="24"/>
        </w:rPr>
        <w:t>form</w:t>
      </w:r>
      <w:r>
        <w:rPr>
          <w:rFonts w:ascii="Arial" w:hAnsi="Arial" w:cs="Arial"/>
          <w:sz w:val="24"/>
          <w:szCs w:val="24"/>
        </w:rPr>
        <w:t>ing</w:t>
      </w:r>
      <w:r w:rsidR="00B176D6" w:rsidRPr="001E12B1">
        <w:rPr>
          <w:rFonts w:ascii="Arial" w:hAnsi="Arial" w:cs="Arial"/>
          <w:sz w:val="24"/>
          <w:szCs w:val="24"/>
        </w:rPr>
        <w:t xml:space="preserve"> </w:t>
      </w:r>
      <w:r w:rsidR="005420A2" w:rsidRPr="001E12B1">
        <w:rPr>
          <w:rFonts w:ascii="Arial" w:hAnsi="Arial" w:cs="Arial"/>
          <w:sz w:val="24"/>
          <w:szCs w:val="24"/>
        </w:rPr>
        <w:t xml:space="preserve">reefs, they </w:t>
      </w:r>
      <w:r w:rsidR="00466763">
        <w:rPr>
          <w:rFonts w:ascii="Arial" w:hAnsi="Arial" w:cs="Arial"/>
          <w:sz w:val="24"/>
          <w:szCs w:val="24"/>
        </w:rPr>
        <w:t xml:space="preserve">often </w:t>
      </w:r>
      <w:r w:rsidR="005420A2" w:rsidRPr="001E12B1">
        <w:rPr>
          <w:rFonts w:ascii="Arial" w:hAnsi="Arial" w:cs="Arial"/>
          <w:sz w:val="24"/>
          <w:szCs w:val="24"/>
        </w:rPr>
        <w:t xml:space="preserve">provide habitat for other estuarine </w:t>
      </w:r>
      <w:r w:rsidR="00466763">
        <w:rPr>
          <w:rFonts w:ascii="Arial" w:hAnsi="Arial" w:cs="Arial"/>
          <w:sz w:val="24"/>
          <w:szCs w:val="24"/>
        </w:rPr>
        <w:t>taxa</w:t>
      </w:r>
      <w:r w:rsidR="00A23D95">
        <w:rPr>
          <w:rFonts w:ascii="Arial" w:hAnsi="Arial" w:cs="Arial"/>
          <w:sz w:val="24"/>
          <w:szCs w:val="24"/>
        </w:rPr>
        <w:t xml:space="preserve"> </w:t>
      </w:r>
      <w:r w:rsidR="00A23D95">
        <w:rPr>
          <w:rFonts w:ascii="Arial" w:hAnsi="Arial" w:cs="Arial"/>
          <w:sz w:val="24"/>
          <w:szCs w:val="24"/>
        </w:rPr>
        <w:fldChar w:fldCharType="begin"/>
      </w:r>
      <w:r w:rsidR="00A23D95">
        <w:rPr>
          <w:rFonts w:ascii="Arial" w:hAnsi="Arial" w:cs="Arial"/>
          <w:sz w:val="24"/>
          <w:szCs w:val="24"/>
        </w:rPr>
        <w:instrText xml:space="preserve"> ADDIN ZOTERO_ITEM CSL_CITATION {"citationID":"GndaA53w","properties":{"formattedCitation":"(Coen et al. 2007)","plainCitation":"(Coen et al. 2007)","noteIndex":0},"citationItems":[{"id":1067,"uris":["http://zotero.org/users/4496705/items/K845V49J"],"itemData":{"id":1067,"type":"article-journal","container-title":"Marine Ecology Progress Series","DOI":"10.3354/meps341303","ISSN":"0171-8630, 1616-1599","journalAbbreviation":"Mar. Ecol. Prog. Ser.","language":"en","page":"303-307","source":"DOI.org (Crossref)","title":"Ecosystem services related to oyster restoration","volume":"341","author":[{"family":"Coen","given":"Ld"},{"family":"Brumbaugh","given":"Rd"},{"family":"Bushek","given":"D"},{"family":"Grizzle","given":"R"},{"family":"Luckenbach","given":"Mw"},{"family":"Posey","given":"Mh"},{"family":"Powers","given":"Sp"},{"family":"Tolley","given":"Sg"}],"issued":{"date-parts":[["2007"]]}}}],"schema":"https://github.com/citation-style-language/schema/raw/master/csl-citation.json"} </w:instrText>
      </w:r>
      <w:r w:rsidR="00A23D95">
        <w:rPr>
          <w:rFonts w:ascii="Arial" w:hAnsi="Arial" w:cs="Arial"/>
          <w:sz w:val="24"/>
          <w:szCs w:val="24"/>
        </w:rPr>
        <w:fldChar w:fldCharType="separate"/>
      </w:r>
      <w:r w:rsidR="00A23D95" w:rsidRPr="00A23D95">
        <w:rPr>
          <w:rFonts w:ascii="Arial" w:hAnsi="Arial" w:cs="Arial"/>
          <w:sz w:val="24"/>
        </w:rPr>
        <w:t>(Coen et al. 2007)</w:t>
      </w:r>
      <w:r w:rsidR="00A23D95">
        <w:rPr>
          <w:rFonts w:ascii="Arial" w:hAnsi="Arial" w:cs="Arial"/>
          <w:sz w:val="24"/>
          <w:szCs w:val="24"/>
        </w:rPr>
        <w:fldChar w:fldCharType="end"/>
      </w:r>
      <w:r>
        <w:rPr>
          <w:rFonts w:ascii="Arial" w:hAnsi="Arial" w:cs="Arial"/>
          <w:sz w:val="24"/>
          <w:szCs w:val="24"/>
        </w:rPr>
        <w:t xml:space="preserve">. </w:t>
      </w:r>
      <w:del w:id="62" w:author="alisha saley" w:date="2023-10-27T09:52:00Z">
        <w:r w:rsidDel="00074253">
          <w:rPr>
            <w:rFonts w:ascii="Arial" w:hAnsi="Arial" w:cs="Arial"/>
            <w:sz w:val="24"/>
            <w:szCs w:val="24"/>
          </w:rPr>
          <w:delText xml:space="preserve">They </w:delText>
        </w:r>
      </w:del>
      <w:ins w:id="63" w:author="alisha saley" w:date="2023-10-27T09:52:00Z">
        <w:r w:rsidR="00074253">
          <w:rPr>
            <w:rFonts w:ascii="Arial" w:hAnsi="Arial" w:cs="Arial"/>
            <w:sz w:val="24"/>
            <w:szCs w:val="24"/>
          </w:rPr>
          <w:t>Moreover, they</w:t>
        </w:r>
      </w:ins>
      <w:del w:id="64" w:author="alisha saley" w:date="2023-10-27T09:52:00Z">
        <w:r w:rsidDel="00074253">
          <w:rPr>
            <w:rFonts w:ascii="Arial" w:hAnsi="Arial" w:cs="Arial"/>
            <w:sz w:val="24"/>
            <w:szCs w:val="24"/>
          </w:rPr>
          <w:delText>also</w:delText>
        </w:r>
      </w:del>
      <w:r>
        <w:rPr>
          <w:rFonts w:ascii="Arial" w:hAnsi="Arial" w:cs="Arial"/>
          <w:sz w:val="24"/>
          <w:szCs w:val="24"/>
        </w:rPr>
        <w:t xml:space="preserve"> help</w:t>
      </w:r>
      <w:r w:rsidR="003C1A11" w:rsidRPr="001E12B1">
        <w:rPr>
          <w:rFonts w:ascii="Arial" w:hAnsi="Arial" w:cs="Arial"/>
          <w:sz w:val="24"/>
          <w:szCs w:val="24"/>
        </w:rPr>
        <w:t xml:space="preserve"> protect </w:t>
      </w:r>
      <w:r>
        <w:rPr>
          <w:rFonts w:ascii="Arial" w:hAnsi="Arial" w:cs="Arial"/>
          <w:sz w:val="24"/>
          <w:szCs w:val="24"/>
        </w:rPr>
        <w:t xml:space="preserve">against </w:t>
      </w:r>
      <w:r w:rsidR="003C1A11" w:rsidRPr="001E12B1">
        <w:rPr>
          <w:rFonts w:ascii="Arial" w:hAnsi="Arial" w:cs="Arial"/>
          <w:sz w:val="24"/>
          <w:szCs w:val="24"/>
        </w:rPr>
        <w:t xml:space="preserve">shoreline </w:t>
      </w:r>
      <w:r>
        <w:rPr>
          <w:rFonts w:ascii="Arial" w:hAnsi="Arial" w:cs="Arial"/>
          <w:sz w:val="24"/>
          <w:szCs w:val="24"/>
        </w:rPr>
        <w:t xml:space="preserve">erosion </w:t>
      </w:r>
      <w:r w:rsidR="003C1A11" w:rsidRPr="001E12B1">
        <w:rPr>
          <w:rFonts w:ascii="Arial" w:hAnsi="Arial" w:cs="Arial"/>
          <w:sz w:val="24"/>
          <w:szCs w:val="24"/>
        </w:rPr>
        <w:t xml:space="preserve">from </w:t>
      </w:r>
      <w:r>
        <w:rPr>
          <w:rFonts w:ascii="Arial" w:hAnsi="Arial" w:cs="Arial"/>
          <w:sz w:val="24"/>
          <w:szCs w:val="24"/>
        </w:rPr>
        <w:t xml:space="preserve">waves </w:t>
      </w:r>
      <w:r w:rsidR="00844871">
        <w:rPr>
          <w:rFonts w:ascii="Arial" w:hAnsi="Arial" w:cs="Arial"/>
          <w:sz w:val="24"/>
          <w:szCs w:val="24"/>
        </w:rPr>
        <w:fldChar w:fldCharType="begin"/>
      </w:r>
      <w:r w:rsidR="00844871">
        <w:rPr>
          <w:rFonts w:ascii="Arial" w:hAnsi="Arial" w:cs="Arial"/>
          <w:sz w:val="24"/>
          <w:szCs w:val="24"/>
        </w:rPr>
        <w:instrText xml:space="preserve"> ADDIN ZOTERO_ITEM CSL_CITATION {"citationID":"ykPbkkBR","properties":{"formattedCitation":"(Wiberg et al. 2019)","plainCitation":"(Wiberg et al. 2019)","noteIndex":0},"citationItems":[{"id":1069,"uris":["http://zotero.org/users/4496705/items/MV4EBNZK"],"itemData":{"id":1069,"type":"article-journal","container-title":"Estuaries and Coasts","DOI":"10.1007/s12237-018-0463-y","ISSN":"1559-2723, 1559-2731","issue":"2","journalAbbreviation":"Estuaries and Coasts","language":"en","page":"331-347","source":"DOI.org (Crossref)","title":"Wave Attenuation by Oyster Reefs in Shallow Coastal Bays","volume":"42","author":[{"family":"Wiberg","given":"Patricia L."},{"family":"Taube","given":"Sara R."},{"family":"Ferguson","given":"Amy E."},{"family":"Kremer","given":"Marnie R."},{"family":"Reidenbach","given":"Matthew A."}],"issued":{"date-parts":[["2019",3]]}}}],"schema":"https://github.com/citation-style-language/schema/raw/master/csl-citation.json"} </w:instrText>
      </w:r>
      <w:r w:rsidR="00844871">
        <w:rPr>
          <w:rFonts w:ascii="Arial" w:hAnsi="Arial" w:cs="Arial"/>
          <w:sz w:val="24"/>
          <w:szCs w:val="24"/>
        </w:rPr>
        <w:fldChar w:fldCharType="separate"/>
      </w:r>
      <w:r w:rsidR="00844871" w:rsidRPr="00844871">
        <w:rPr>
          <w:rFonts w:ascii="Arial" w:hAnsi="Arial" w:cs="Arial"/>
          <w:sz w:val="24"/>
        </w:rPr>
        <w:t>(Wiberg et al. 2019)</w:t>
      </w:r>
      <w:r w:rsidR="00844871">
        <w:rPr>
          <w:rFonts w:ascii="Arial" w:hAnsi="Arial" w:cs="Arial"/>
          <w:sz w:val="24"/>
          <w:szCs w:val="24"/>
        </w:rPr>
        <w:fldChar w:fldCharType="end"/>
      </w:r>
      <w:r w:rsidR="003C1A11" w:rsidRPr="001E12B1">
        <w:rPr>
          <w:rFonts w:ascii="Arial" w:hAnsi="Arial" w:cs="Arial"/>
          <w:sz w:val="24"/>
          <w:szCs w:val="24"/>
        </w:rPr>
        <w:t xml:space="preserve">. Commercially, </w:t>
      </w:r>
      <w:r w:rsidR="00466763">
        <w:rPr>
          <w:rFonts w:ascii="Arial" w:hAnsi="Arial" w:cs="Arial"/>
          <w:sz w:val="24"/>
          <w:szCs w:val="24"/>
        </w:rPr>
        <w:t>when</w:t>
      </w:r>
      <w:r w:rsidR="003C1A11" w:rsidRPr="001E12B1">
        <w:rPr>
          <w:rFonts w:ascii="Arial" w:hAnsi="Arial" w:cs="Arial"/>
          <w:sz w:val="24"/>
          <w:szCs w:val="24"/>
        </w:rPr>
        <w:t xml:space="preserve"> </w:t>
      </w:r>
      <w:r w:rsidR="00B04E57">
        <w:rPr>
          <w:rFonts w:ascii="Arial" w:hAnsi="Arial" w:cs="Arial"/>
          <w:sz w:val="24"/>
          <w:szCs w:val="24"/>
        </w:rPr>
        <w:t>reared</w:t>
      </w:r>
      <w:r w:rsidR="00B04E57" w:rsidRPr="001E12B1">
        <w:rPr>
          <w:rFonts w:ascii="Arial" w:hAnsi="Arial" w:cs="Arial"/>
          <w:sz w:val="24"/>
          <w:szCs w:val="24"/>
        </w:rPr>
        <w:t xml:space="preserve"> </w:t>
      </w:r>
      <w:r w:rsidR="00F31DE7">
        <w:rPr>
          <w:rFonts w:ascii="Arial" w:hAnsi="Arial" w:cs="Arial"/>
          <w:sz w:val="24"/>
          <w:szCs w:val="24"/>
        </w:rPr>
        <w:t xml:space="preserve">and harvested </w:t>
      </w:r>
      <w:r w:rsidR="00D567C4" w:rsidRPr="001E12B1">
        <w:rPr>
          <w:rFonts w:ascii="Arial" w:hAnsi="Arial" w:cs="Arial"/>
          <w:sz w:val="24"/>
          <w:szCs w:val="24"/>
        </w:rPr>
        <w:t xml:space="preserve">for </w:t>
      </w:r>
      <w:r w:rsidR="00466763">
        <w:rPr>
          <w:rFonts w:ascii="Arial" w:hAnsi="Arial" w:cs="Arial"/>
          <w:sz w:val="24"/>
          <w:szCs w:val="24"/>
        </w:rPr>
        <w:t xml:space="preserve">human </w:t>
      </w:r>
      <w:r w:rsidR="00D567C4" w:rsidRPr="001E12B1">
        <w:rPr>
          <w:rFonts w:ascii="Arial" w:hAnsi="Arial" w:cs="Arial"/>
          <w:sz w:val="24"/>
          <w:szCs w:val="24"/>
        </w:rPr>
        <w:t xml:space="preserve">consumption, </w:t>
      </w:r>
      <w:r w:rsidR="00466763">
        <w:rPr>
          <w:rFonts w:ascii="Arial" w:hAnsi="Arial" w:cs="Arial"/>
          <w:sz w:val="24"/>
          <w:szCs w:val="24"/>
        </w:rPr>
        <w:t xml:space="preserve">they </w:t>
      </w:r>
      <w:r w:rsidR="00027839" w:rsidRPr="001E12B1">
        <w:rPr>
          <w:rFonts w:ascii="Arial" w:hAnsi="Arial" w:cs="Arial"/>
          <w:sz w:val="24"/>
          <w:szCs w:val="24"/>
        </w:rPr>
        <w:lastRenderedPageBreak/>
        <w:t>contribut</w:t>
      </w:r>
      <w:r w:rsidR="00466763">
        <w:rPr>
          <w:rFonts w:ascii="Arial" w:hAnsi="Arial" w:cs="Arial"/>
          <w:sz w:val="24"/>
          <w:szCs w:val="24"/>
        </w:rPr>
        <w:t>e</w:t>
      </w:r>
      <w:r w:rsidR="00027839" w:rsidRPr="001E12B1">
        <w:rPr>
          <w:rFonts w:ascii="Arial" w:hAnsi="Arial" w:cs="Arial"/>
          <w:sz w:val="24"/>
          <w:szCs w:val="24"/>
        </w:rPr>
        <w:t xml:space="preserve"> to </w:t>
      </w:r>
      <w:r w:rsidR="00466763">
        <w:rPr>
          <w:rFonts w:ascii="Arial" w:hAnsi="Arial" w:cs="Arial"/>
          <w:sz w:val="24"/>
          <w:szCs w:val="24"/>
        </w:rPr>
        <w:t>a</w:t>
      </w:r>
      <w:ins w:id="65" w:author="alisha saley" w:date="2023-10-25T13:03:00Z">
        <w:r w:rsidR="00085FF7">
          <w:rPr>
            <w:rFonts w:ascii="Arial" w:hAnsi="Arial" w:cs="Arial"/>
            <w:sz w:val="24"/>
            <w:szCs w:val="24"/>
          </w:rPr>
          <w:t xml:space="preserve"> globally-</w:t>
        </w:r>
      </w:ins>
      <w:r w:rsidR="00466763">
        <w:rPr>
          <w:rFonts w:ascii="Arial" w:hAnsi="Arial" w:cs="Arial"/>
          <w:sz w:val="24"/>
          <w:szCs w:val="24"/>
        </w:rPr>
        <w:t>expanding</w:t>
      </w:r>
      <w:r w:rsidR="00027839" w:rsidRPr="001E12B1">
        <w:rPr>
          <w:rFonts w:ascii="Arial" w:hAnsi="Arial" w:cs="Arial"/>
          <w:sz w:val="24"/>
          <w:szCs w:val="24"/>
        </w:rPr>
        <w:t xml:space="preserve"> shellfish diet</w:t>
      </w:r>
      <w:r w:rsidR="00844871">
        <w:rPr>
          <w:rFonts w:ascii="Arial" w:hAnsi="Arial" w:cs="Arial"/>
          <w:sz w:val="24"/>
          <w:szCs w:val="24"/>
        </w:rPr>
        <w:t xml:space="preserve"> </w:t>
      </w:r>
      <w:r w:rsidR="00844871">
        <w:rPr>
          <w:rFonts w:ascii="Arial" w:hAnsi="Arial" w:cs="Arial"/>
          <w:sz w:val="24"/>
          <w:szCs w:val="24"/>
        </w:rPr>
        <w:fldChar w:fldCharType="begin"/>
      </w:r>
      <w:r w:rsidR="00844871">
        <w:rPr>
          <w:rFonts w:ascii="Arial" w:hAnsi="Arial" w:cs="Arial"/>
          <w:sz w:val="24"/>
          <w:szCs w:val="24"/>
        </w:rPr>
        <w:instrText xml:space="preserve"> ADDIN ZOTERO_ITEM CSL_CITATION {"citationID":"5NiEeXqg","properties":{"formattedCitation":"(Santeramo et al. 2017)","plainCitation":"(Santeramo et al. 2017)","noteIndex":0},"citationItems":[{"id":1070,"uris":["http://zotero.org/users/4496705/items/NEPVUPUE"],"itemData":{"id":1070,"type":"article-journal","container-title":"Marine Policy","DOI":"10.1016/j.marpol.2017.02.005","ISSN":"0308597X","journalAbbreviation":"Marine Policy","language":"en","page":"54-61","source":"DOI.org (Crossref)","title":"On consumption patterns in oyster markets: The role of attitudes","title-short":"On consumption patterns in oyster markets","volume":"79","author":[{"family":"Santeramo","given":"F.G."},{"family":"Carlucci","given":"D."},{"family":"De Devitiis","given":"B."},{"family":"Nardone","given":"G."},{"family":"Viscecchia","given":"R."}],"issued":{"date-parts":[["2017",5]]}}}],"schema":"https://github.com/citation-style-language/schema/raw/master/csl-citation.json"} </w:instrText>
      </w:r>
      <w:r w:rsidR="00844871">
        <w:rPr>
          <w:rFonts w:ascii="Arial" w:hAnsi="Arial" w:cs="Arial"/>
          <w:sz w:val="24"/>
          <w:szCs w:val="24"/>
        </w:rPr>
        <w:fldChar w:fldCharType="separate"/>
      </w:r>
      <w:r w:rsidR="00844871" w:rsidRPr="00844871">
        <w:rPr>
          <w:rFonts w:ascii="Arial" w:hAnsi="Arial" w:cs="Arial"/>
          <w:sz w:val="24"/>
        </w:rPr>
        <w:t>(Santeramo et al. 2017)</w:t>
      </w:r>
      <w:r w:rsidR="00844871">
        <w:rPr>
          <w:rFonts w:ascii="Arial" w:hAnsi="Arial" w:cs="Arial"/>
          <w:sz w:val="24"/>
          <w:szCs w:val="24"/>
        </w:rPr>
        <w:fldChar w:fldCharType="end"/>
      </w:r>
      <w:r w:rsidR="00027839" w:rsidRPr="001E12B1">
        <w:rPr>
          <w:rFonts w:ascii="Arial" w:hAnsi="Arial" w:cs="Arial"/>
          <w:sz w:val="24"/>
          <w:szCs w:val="24"/>
        </w:rPr>
        <w:t>.</w:t>
      </w:r>
      <w:r w:rsidR="005420A2" w:rsidRPr="001E12B1">
        <w:rPr>
          <w:rFonts w:ascii="Arial" w:hAnsi="Arial" w:cs="Arial"/>
          <w:sz w:val="24"/>
          <w:szCs w:val="24"/>
        </w:rPr>
        <w:t xml:space="preserve"> </w:t>
      </w:r>
      <w:r w:rsidR="00466763">
        <w:rPr>
          <w:rFonts w:ascii="Arial" w:hAnsi="Arial" w:cs="Arial"/>
          <w:sz w:val="24"/>
          <w:szCs w:val="24"/>
        </w:rPr>
        <w:t>In the latter context, relative and absolute amounts of</w:t>
      </w:r>
      <w:r w:rsidR="00BC5C38">
        <w:rPr>
          <w:rFonts w:ascii="Arial" w:hAnsi="Arial" w:cs="Arial"/>
          <w:sz w:val="24"/>
          <w:szCs w:val="24"/>
        </w:rPr>
        <w:t xml:space="preserve"> shell and</w:t>
      </w:r>
      <w:r w:rsidR="00647E57">
        <w:rPr>
          <w:rFonts w:ascii="Arial" w:hAnsi="Arial" w:cs="Arial"/>
          <w:sz w:val="24"/>
          <w:szCs w:val="24"/>
        </w:rPr>
        <w:t xml:space="preserve"> </w:t>
      </w:r>
      <w:r w:rsidR="00BC5C38">
        <w:rPr>
          <w:rFonts w:ascii="Arial" w:hAnsi="Arial" w:cs="Arial"/>
          <w:sz w:val="24"/>
          <w:szCs w:val="24"/>
        </w:rPr>
        <w:t>tissue</w:t>
      </w:r>
      <w:r w:rsidR="00852F3C">
        <w:rPr>
          <w:rFonts w:ascii="Arial" w:hAnsi="Arial" w:cs="Arial"/>
          <w:sz w:val="24"/>
          <w:szCs w:val="24"/>
        </w:rPr>
        <w:t xml:space="preserve"> </w:t>
      </w:r>
      <w:r w:rsidR="00647E57">
        <w:rPr>
          <w:rFonts w:ascii="Arial" w:hAnsi="Arial" w:cs="Arial"/>
          <w:sz w:val="24"/>
          <w:szCs w:val="24"/>
        </w:rPr>
        <w:t>mass</w:t>
      </w:r>
      <w:r w:rsidR="00466763">
        <w:rPr>
          <w:rFonts w:ascii="Arial" w:hAnsi="Arial" w:cs="Arial"/>
          <w:sz w:val="24"/>
          <w:szCs w:val="24"/>
        </w:rPr>
        <w:t xml:space="preserve"> become relevant</w:t>
      </w:r>
      <w:r w:rsidR="00852F3C">
        <w:rPr>
          <w:rFonts w:ascii="Arial" w:hAnsi="Arial" w:cs="Arial"/>
          <w:sz w:val="24"/>
          <w:szCs w:val="24"/>
        </w:rPr>
        <w:t>.</w:t>
      </w:r>
    </w:p>
    <w:p w14:paraId="59375428" w14:textId="407F6578" w:rsidR="00FE7E0E" w:rsidRDefault="009E3A33" w:rsidP="00054A80">
      <w:pPr>
        <w:pStyle w:val="NoSpacing"/>
        <w:ind w:firstLine="720"/>
        <w:rPr>
          <w:rFonts w:ascii="Arial" w:hAnsi="Arial" w:cs="Arial"/>
          <w:sz w:val="24"/>
          <w:szCs w:val="24"/>
        </w:rPr>
      </w:pPr>
      <w:bookmarkStart w:id="66" w:name="_Hlk149204194"/>
      <w:r w:rsidRPr="001E12B1">
        <w:rPr>
          <w:rFonts w:ascii="Arial" w:hAnsi="Arial" w:cs="Arial"/>
          <w:sz w:val="24"/>
          <w:szCs w:val="24"/>
        </w:rPr>
        <w:t>Here we</w:t>
      </w:r>
      <w:r w:rsidR="00006D58" w:rsidRPr="001E12B1">
        <w:rPr>
          <w:rFonts w:ascii="Arial" w:hAnsi="Arial" w:cs="Arial"/>
          <w:sz w:val="24"/>
          <w:szCs w:val="24"/>
        </w:rPr>
        <w:t xml:space="preserve"> explore </w:t>
      </w:r>
      <w:r w:rsidR="002B701F">
        <w:rPr>
          <w:rFonts w:ascii="Arial" w:hAnsi="Arial" w:cs="Arial"/>
          <w:sz w:val="24"/>
          <w:szCs w:val="24"/>
        </w:rPr>
        <w:t>how</w:t>
      </w:r>
      <w:r w:rsidR="00006D58" w:rsidRPr="001E12B1">
        <w:rPr>
          <w:rFonts w:ascii="Arial" w:hAnsi="Arial" w:cs="Arial"/>
          <w:sz w:val="24"/>
          <w:szCs w:val="24"/>
        </w:rPr>
        <w:t xml:space="preserve"> </w:t>
      </w:r>
      <w:r w:rsidR="00466763">
        <w:rPr>
          <w:rFonts w:ascii="Arial" w:hAnsi="Arial" w:cs="Arial"/>
          <w:sz w:val="24"/>
          <w:szCs w:val="24"/>
        </w:rPr>
        <w:t>total alkalinity</w:t>
      </w:r>
      <w:r w:rsidR="00006D58" w:rsidRPr="001E12B1">
        <w:rPr>
          <w:rFonts w:ascii="Arial" w:hAnsi="Arial" w:cs="Arial"/>
          <w:sz w:val="24"/>
          <w:szCs w:val="24"/>
        </w:rPr>
        <w:t xml:space="preserve"> </w:t>
      </w:r>
      <w:r w:rsidR="00466763">
        <w:rPr>
          <w:rFonts w:ascii="Arial" w:hAnsi="Arial" w:cs="Arial"/>
          <w:sz w:val="24"/>
          <w:szCs w:val="24"/>
        </w:rPr>
        <w:t>and salinity affect growth of</w:t>
      </w:r>
      <w:r w:rsidR="007E3700" w:rsidRPr="001E12B1">
        <w:rPr>
          <w:rFonts w:ascii="Arial" w:hAnsi="Arial" w:cs="Arial"/>
          <w:sz w:val="24"/>
          <w:szCs w:val="24"/>
        </w:rPr>
        <w:t xml:space="preserve"> juvenile Eastern oyster</w:t>
      </w:r>
      <w:r w:rsidR="00466763">
        <w:rPr>
          <w:rFonts w:ascii="Arial" w:hAnsi="Arial" w:cs="Arial"/>
          <w:sz w:val="24"/>
          <w:szCs w:val="24"/>
        </w:rPr>
        <w:t>s</w:t>
      </w:r>
      <w:r w:rsidR="007E3700" w:rsidRPr="001E12B1">
        <w:rPr>
          <w:rFonts w:ascii="Arial" w:hAnsi="Arial" w:cs="Arial"/>
          <w:sz w:val="24"/>
          <w:szCs w:val="24"/>
        </w:rPr>
        <w:t xml:space="preserve"> (</w:t>
      </w:r>
      <w:r w:rsidR="007E3700" w:rsidRPr="00736780">
        <w:rPr>
          <w:rFonts w:ascii="Arial" w:hAnsi="Arial" w:cs="Arial"/>
          <w:i/>
          <w:iCs/>
          <w:sz w:val="24"/>
          <w:szCs w:val="24"/>
        </w:rPr>
        <w:t>Crassostrea virginica</w:t>
      </w:r>
      <w:r w:rsidR="007E3700" w:rsidRPr="001E12B1">
        <w:rPr>
          <w:rFonts w:ascii="Arial" w:hAnsi="Arial" w:cs="Arial"/>
          <w:sz w:val="24"/>
          <w:szCs w:val="24"/>
        </w:rPr>
        <w:t>)</w:t>
      </w:r>
      <w:r w:rsidR="00855BF6">
        <w:rPr>
          <w:rFonts w:ascii="Arial" w:hAnsi="Arial" w:cs="Arial"/>
          <w:sz w:val="24"/>
          <w:szCs w:val="24"/>
        </w:rPr>
        <w:t xml:space="preserve">, </w:t>
      </w:r>
      <w:r w:rsidR="00466763">
        <w:rPr>
          <w:rFonts w:ascii="Arial" w:hAnsi="Arial" w:cs="Arial"/>
          <w:sz w:val="24"/>
          <w:szCs w:val="24"/>
        </w:rPr>
        <w:t xml:space="preserve">with special attention to the </w:t>
      </w:r>
      <w:del w:id="67" w:author="alisha saley" w:date="2023-10-27T09:53:00Z">
        <w:r w:rsidR="00B04E57" w:rsidDel="00E92510">
          <w:rPr>
            <w:rFonts w:ascii="Arial" w:hAnsi="Arial" w:cs="Arial"/>
            <w:sz w:val="24"/>
            <w:szCs w:val="24"/>
          </w:rPr>
          <w:delText xml:space="preserve">temporal </w:delText>
        </w:r>
      </w:del>
      <w:r w:rsidR="00B04E57">
        <w:rPr>
          <w:rFonts w:ascii="Arial" w:hAnsi="Arial" w:cs="Arial"/>
          <w:sz w:val="24"/>
          <w:szCs w:val="24"/>
        </w:rPr>
        <w:t xml:space="preserve">trajectory of </w:t>
      </w:r>
      <w:ins w:id="68" w:author="alisha saley" w:date="2023-10-27T09:53:00Z">
        <w:r w:rsidR="00E92510">
          <w:rPr>
            <w:rFonts w:ascii="Arial" w:hAnsi="Arial" w:cs="Arial"/>
            <w:sz w:val="24"/>
            <w:szCs w:val="24"/>
          </w:rPr>
          <w:t xml:space="preserve">a </w:t>
        </w:r>
      </w:ins>
      <w:r w:rsidR="00B04E57">
        <w:rPr>
          <w:rFonts w:ascii="Arial" w:hAnsi="Arial" w:cs="Arial"/>
          <w:sz w:val="24"/>
          <w:szCs w:val="24"/>
        </w:rPr>
        <w:t>response</w:t>
      </w:r>
      <w:ins w:id="69" w:author="alisha saley" w:date="2023-10-27T09:54:00Z">
        <w:r w:rsidR="00E92510">
          <w:rPr>
            <w:rFonts w:ascii="Arial" w:hAnsi="Arial" w:cs="Arial"/>
            <w:sz w:val="24"/>
            <w:szCs w:val="24"/>
          </w:rPr>
          <w:t xml:space="preserve"> across two time windows,</w:t>
        </w:r>
        <w:r w:rsidR="00DA3F92">
          <w:rPr>
            <w:rFonts w:ascii="Arial" w:hAnsi="Arial" w:cs="Arial"/>
            <w:sz w:val="24"/>
            <w:szCs w:val="24"/>
          </w:rPr>
          <w:t xml:space="preserve"> relative to overall,</w:t>
        </w:r>
      </w:ins>
      <w:r w:rsidR="00466763">
        <w:rPr>
          <w:rFonts w:ascii="Arial" w:hAnsi="Arial" w:cs="Arial"/>
          <w:sz w:val="24"/>
          <w:szCs w:val="24"/>
        </w:rPr>
        <w:t xml:space="preserve"> to step changes in seawater TA and </w:t>
      </w:r>
      <w:ins w:id="70" w:author="alisha saley" w:date="2023-10-26T22:25:00Z">
        <w:r w:rsidR="00522602">
          <w:rPr>
            <w:rFonts w:ascii="Arial" w:hAnsi="Arial" w:cs="Arial"/>
            <w:sz w:val="24"/>
            <w:szCs w:val="24"/>
          </w:rPr>
          <w:t>salinity</w:t>
        </w:r>
      </w:ins>
      <w:del w:id="71" w:author="alisha saley" w:date="2023-10-26T22:25:00Z">
        <w:r w:rsidR="00466763" w:rsidDel="00522602">
          <w:rPr>
            <w:rFonts w:ascii="Arial" w:hAnsi="Arial" w:cs="Arial"/>
            <w:sz w:val="24"/>
            <w:szCs w:val="24"/>
          </w:rPr>
          <w:delText>S</w:delText>
        </w:r>
      </w:del>
      <w:r w:rsidR="00466763">
        <w:rPr>
          <w:rFonts w:ascii="Arial" w:hAnsi="Arial" w:cs="Arial"/>
          <w:sz w:val="24"/>
          <w:szCs w:val="24"/>
        </w:rPr>
        <w:t>.</w:t>
      </w:r>
      <w:r w:rsidR="00855BF6">
        <w:rPr>
          <w:rFonts w:ascii="Arial" w:hAnsi="Arial" w:cs="Arial"/>
          <w:sz w:val="24"/>
          <w:szCs w:val="24"/>
        </w:rPr>
        <w:t xml:space="preserve"> </w:t>
      </w:r>
      <w:bookmarkEnd w:id="66"/>
      <w:r w:rsidR="00466763">
        <w:rPr>
          <w:rFonts w:ascii="Arial" w:hAnsi="Arial" w:cs="Arial"/>
          <w:sz w:val="24"/>
          <w:szCs w:val="24"/>
        </w:rPr>
        <w:t>In particular, w</w:t>
      </w:r>
      <w:r w:rsidR="00D33C5D" w:rsidRPr="001E12B1">
        <w:rPr>
          <w:rFonts w:ascii="Arial" w:hAnsi="Arial" w:cs="Arial"/>
          <w:sz w:val="24"/>
          <w:szCs w:val="24"/>
        </w:rPr>
        <w:t xml:space="preserve">e </w:t>
      </w:r>
      <w:r w:rsidR="00466763">
        <w:rPr>
          <w:rFonts w:ascii="Arial" w:hAnsi="Arial" w:cs="Arial"/>
          <w:sz w:val="24"/>
          <w:szCs w:val="24"/>
        </w:rPr>
        <w:t>examine how growth in shell area</w:t>
      </w:r>
      <w:r w:rsidR="00625CF9" w:rsidRPr="001E12B1">
        <w:rPr>
          <w:rFonts w:ascii="Arial" w:hAnsi="Arial" w:cs="Arial"/>
          <w:sz w:val="24"/>
          <w:szCs w:val="24"/>
        </w:rPr>
        <w:t xml:space="preserve"> </w:t>
      </w:r>
      <w:r w:rsidR="00B04E57">
        <w:rPr>
          <w:rFonts w:ascii="Arial" w:hAnsi="Arial" w:cs="Arial"/>
          <w:sz w:val="24"/>
          <w:szCs w:val="24"/>
        </w:rPr>
        <w:t>differs</w:t>
      </w:r>
      <w:r w:rsidR="00466763">
        <w:rPr>
          <w:rFonts w:ascii="Arial" w:hAnsi="Arial" w:cs="Arial"/>
          <w:sz w:val="24"/>
          <w:szCs w:val="24"/>
        </w:rPr>
        <w:t xml:space="preserve"> between a</w:t>
      </w:r>
      <w:ins w:id="72" w:author="alisha saley" w:date="2023-10-25T13:04:00Z">
        <w:r w:rsidR="00085FF7">
          <w:rPr>
            <w:rFonts w:ascii="Arial" w:hAnsi="Arial" w:cs="Arial"/>
            <w:sz w:val="24"/>
            <w:szCs w:val="24"/>
          </w:rPr>
          <w:t>n earlier</w:t>
        </w:r>
      </w:ins>
      <w:del w:id="73" w:author="alisha saley" w:date="2023-10-25T13:04:00Z">
        <w:r w:rsidR="00466763" w:rsidDel="00085FF7">
          <w:rPr>
            <w:rFonts w:ascii="Arial" w:hAnsi="Arial" w:cs="Arial"/>
            <w:sz w:val="24"/>
            <w:szCs w:val="24"/>
          </w:rPr>
          <w:delText xml:space="preserve"> first</w:delText>
        </w:r>
      </w:del>
      <w:r w:rsidR="00466763">
        <w:rPr>
          <w:rFonts w:ascii="Arial" w:hAnsi="Arial" w:cs="Arial"/>
          <w:sz w:val="24"/>
          <w:szCs w:val="24"/>
        </w:rPr>
        <w:t xml:space="preserve"> time window</w:t>
      </w:r>
      <w:ins w:id="74" w:author="alisha saley" w:date="2023-10-25T13:04:00Z">
        <w:r w:rsidR="00085FF7">
          <w:rPr>
            <w:rFonts w:ascii="Arial" w:hAnsi="Arial" w:cs="Arial"/>
            <w:sz w:val="24"/>
            <w:szCs w:val="24"/>
          </w:rPr>
          <w:t>,</w:t>
        </w:r>
      </w:ins>
      <w:r w:rsidR="00466763">
        <w:rPr>
          <w:rFonts w:ascii="Arial" w:hAnsi="Arial" w:cs="Arial"/>
          <w:sz w:val="24"/>
          <w:szCs w:val="24"/>
        </w:rPr>
        <w:t xml:space="preserve"> starting immediately after</w:t>
      </w:r>
      <w:ins w:id="75" w:author="alisha saley" w:date="2023-10-27T09:55:00Z">
        <w:r w:rsidR="00EC0ADB">
          <w:rPr>
            <w:rFonts w:ascii="Arial" w:hAnsi="Arial" w:cs="Arial"/>
            <w:sz w:val="24"/>
            <w:szCs w:val="24"/>
          </w:rPr>
          <w:t xml:space="preserve"> altering</w:t>
        </w:r>
      </w:ins>
      <w:r w:rsidR="00466763">
        <w:rPr>
          <w:rFonts w:ascii="Arial" w:hAnsi="Arial" w:cs="Arial"/>
          <w:sz w:val="24"/>
          <w:szCs w:val="24"/>
        </w:rPr>
        <w:t xml:space="preserve"> treatment conditions</w:t>
      </w:r>
      <w:del w:id="76" w:author="alisha saley" w:date="2023-10-27T09:56:00Z">
        <w:r w:rsidR="00466763" w:rsidDel="00EC0ADB">
          <w:rPr>
            <w:rFonts w:ascii="Arial" w:hAnsi="Arial" w:cs="Arial"/>
            <w:sz w:val="24"/>
            <w:szCs w:val="24"/>
          </w:rPr>
          <w:delText xml:space="preserve"> are implemented</w:delText>
        </w:r>
      </w:del>
      <w:r w:rsidR="00466763">
        <w:rPr>
          <w:rFonts w:ascii="Arial" w:hAnsi="Arial" w:cs="Arial"/>
          <w:sz w:val="24"/>
          <w:szCs w:val="24"/>
        </w:rPr>
        <w:t xml:space="preserve">, and a </w:t>
      </w:r>
      <w:del w:id="77" w:author="alisha saley" w:date="2023-10-25T13:04:00Z">
        <w:r w:rsidR="00466763" w:rsidDel="00085FF7">
          <w:rPr>
            <w:rFonts w:ascii="Arial" w:hAnsi="Arial" w:cs="Arial"/>
            <w:sz w:val="24"/>
            <w:szCs w:val="24"/>
          </w:rPr>
          <w:delText xml:space="preserve">second </w:delText>
        </w:r>
      </w:del>
      <w:ins w:id="78" w:author="alisha saley" w:date="2023-10-25T13:04:00Z">
        <w:r w:rsidR="00085FF7">
          <w:rPr>
            <w:rFonts w:ascii="Arial" w:hAnsi="Arial" w:cs="Arial"/>
            <w:sz w:val="24"/>
            <w:szCs w:val="24"/>
          </w:rPr>
          <w:t xml:space="preserve">later </w:t>
        </w:r>
      </w:ins>
      <w:r w:rsidR="00466763">
        <w:rPr>
          <w:rFonts w:ascii="Arial" w:hAnsi="Arial" w:cs="Arial"/>
          <w:sz w:val="24"/>
          <w:szCs w:val="24"/>
        </w:rPr>
        <w:t xml:space="preserve">time window two weeks later. In these efforts we also </w:t>
      </w:r>
      <w:r w:rsidR="003B1D4B">
        <w:rPr>
          <w:rFonts w:ascii="Arial" w:hAnsi="Arial" w:cs="Arial"/>
          <w:sz w:val="24"/>
          <w:szCs w:val="24"/>
        </w:rPr>
        <w:t xml:space="preserve">account for </w:t>
      </w:r>
      <w:r w:rsidR="00466763">
        <w:rPr>
          <w:rFonts w:ascii="Arial" w:hAnsi="Arial" w:cs="Arial"/>
          <w:sz w:val="24"/>
          <w:szCs w:val="24"/>
        </w:rPr>
        <w:t>the size of</w:t>
      </w:r>
      <w:r w:rsidR="00F921D9">
        <w:rPr>
          <w:rFonts w:ascii="Arial" w:hAnsi="Arial" w:cs="Arial"/>
          <w:sz w:val="24"/>
          <w:szCs w:val="24"/>
        </w:rPr>
        <w:t xml:space="preserve"> </w:t>
      </w:r>
      <w:r w:rsidR="003B1D4B">
        <w:rPr>
          <w:rFonts w:ascii="Arial" w:hAnsi="Arial" w:cs="Arial"/>
          <w:sz w:val="24"/>
          <w:szCs w:val="24"/>
        </w:rPr>
        <w:t>oyster</w:t>
      </w:r>
      <w:r w:rsidR="00466763">
        <w:rPr>
          <w:rFonts w:ascii="Arial" w:hAnsi="Arial" w:cs="Arial"/>
          <w:sz w:val="24"/>
          <w:szCs w:val="24"/>
        </w:rPr>
        <w:t xml:space="preserve">s </w:t>
      </w:r>
      <w:r w:rsidR="003B1D4B">
        <w:rPr>
          <w:rFonts w:ascii="Arial" w:hAnsi="Arial" w:cs="Arial"/>
          <w:sz w:val="24"/>
          <w:szCs w:val="24"/>
        </w:rPr>
        <w:t xml:space="preserve">at the </w:t>
      </w:r>
      <w:r w:rsidR="00466763">
        <w:rPr>
          <w:rFonts w:ascii="Arial" w:hAnsi="Arial" w:cs="Arial"/>
          <w:sz w:val="24"/>
          <w:szCs w:val="24"/>
        </w:rPr>
        <w:t xml:space="preserve">beginning </w:t>
      </w:r>
      <w:r w:rsidR="003B1D4B">
        <w:rPr>
          <w:rFonts w:ascii="Arial" w:hAnsi="Arial" w:cs="Arial"/>
          <w:sz w:val="24"/>
          <w:szCs w:val="24"/>
        </w:rPr>
        <w:t xml:space="preserve">of </w:t>
      </w:r>
      <w:r w:rsidR="00466763">
        <w:rPr>
          <w:rFonts w:ascii="Arial" w:hAnsi="Arial" w:cs="Arial"/>
          <w:sz w:val="24"/>
          <w:szCs w:val="24"/>
        </w:rPr>
        <w:t>each time window</w:t>
      </w:r>
      <w:r w:rsidR="0055697C">
        <w:rPr>
          <w:rFonts w:ascii="Arial" w:hAnsi="Arial" w:cs="Arial"/>
          <w:sz w:val="24"/>
          <w:szCs w:val="24"/>
        </w:rPr>
        <w:t>. At the end of the experiment</w:t>
      </w:r>
      <w:ins w:id="79" w:author="alisha saley" w:date="2023-10-25T13:05:00Z">
        <w:r w:rsidR="00085FF7">
          <w:rPr>
            <w:rFonts w:ascii="Arial" w:hAnsi="Arial" w:cs="Arial"/>
            <w:sz w:val="24"/>
            <w:szCs w:val="24"/>
          </w:rPr>
          <w:t>,</w:t>
        </w:r>
      </w:ins>
      <w:r w:rsidR="00454323">
        <w:rPr>
          <w:rFonts w:ascii="Arial" w:hAnsi="Arial" w:cs="Arial"/>
          <w:sz w:val="24"/>
          <w:szCs w:val="24"/>
        </w:rPr>
        <w:t xml:space="preserve"> </w:t>
      </w:r>
      <w:r w:rsidR="00377D7E">
        <w:rPr>
          <w:rFonts w:ascii="Arial" w:hAnsi="Arial" w:cs="Arial"/>
          <w:sz w:val="24"/>
          <w:szCs w:val="24"/>
        </w:rPr>
        <w:t xml:space="preserve">we </w:t>
      </w:r>
      <w:r w:rsidR="0055697C">
        <w:rPr>
          <w:rFonts w:ascii="Arial" w:hAnsi="Arial" w:cs="Arial"/>
          <w:sz w:val="24"/>
          <w:szCs w:val="24"/>
        </w:rPr>
        <w:t xml:space="preserve">additionally </w:t>
      </w:r>
      <w:r w:rsidR="00EA0516">
        <w:rPr>
          <w:rFonts w:ascii="Arial" w:hAnsi="Arial" w:cs="Arial"/>
          <w:sz w:val="24"/>
          <w:szCs w:val="24"/>
        </w:rPr>
        <w:t>compare</w:t>
      </w:r>
      <w:r w:rsidR="00377D7E">
        <w:rPr>
          <w:rFonts w:ascii="Arial" w:hAnsi="Arial" w:cs="Arial"/>
          <w:sz w:val="24"/>
          <w:szCs w:val="24"/>
        </w:rPr>
        <w:t xml:space="preserve"> </w:t>
      </w:r>
      <w:r w:rsidR="0055697C">
        <w:rPr>
          <w:rFonts w:ascii="Arial" w:hAnsi="Arial" w:cs="Arial"/>
          <w:sz w:val="24"/>
          <w:szCs w:val="24"/>
        </w:rPr>
        <w:t xml:space="preserve">a metric of </w:t>
      </w:r>
      <w:r w:rsidR="00377D7E">
        <w:rPr>
          <w:rFonts w:ascii="Arial" w:hAnsi="Arial" w:cs="Arial"/>
          <w:sz w:val="24"/>
          <w:szCs w:val="24"/>
        </w:rPr>
        <w:t>oyster shell thickness</w:t>
      </w:r>
      <w:r w:rsidR="00EA0516">
        <w:rPr>
          <w:rFonts w:ascii="Arial" w:hAnsi="Arial" w:cs="Arial"/>
          <w:sz w:val="24"/>
          <w:szCs w:val="24"/>
        </w:rPr>
        <w:t xml:space="preserve"> (</w:t>
      </w:r>
      <w:r w:rsidR="00EA0516" w:rsidRPr="001E12B1">
        <w:rPr>
          <w:rFonts w:ascii="Arial" w:hAnsi="Arial" w:cs="Arial"/>
          <w:sz w:val="24"/>
          <w:szCs w:val="24"/>
        </w:rPr>
        <w:t>shell mass per area</w:t>
      </w:r>
      <w:r w:rsidR="00EA0516">
        <w:rPr>
          <w:rFonts w:ascii="Arial" w:hAnsi="Arial" w:cs="Arial"/>
          <w:sz w:val="24"/>
          <w:szCs w:val="24"/>
        </w:rPr>
        <w:t>)</w:t>
      </w:r>
      <w:r w:rsidR="00377D7E">
        <w:rPr>
          <w:rFonts w:ascii="Arial" w:hAnsi="Arial" w:cs="Arial"/>
          <w:sz w:val="24"/>
          <w:szCs w:val="24"/>
        </w:rPr>
        <w:t xml:space="preserve"> and condition index</w:t>
      </w:r>
      <w:r w:rsidR="00EA0516">
        <w:rPr>
          <w:rFonts w:ascii="Arial" w:hAnsi="Arial" w:cs="Arial"/>
          <w:sz w:val="24"/>
          <w:szCs w:val="24"/>
        </w:rPr>
        <w:t xml:space="preserve"> (</w:t>
      </w:r>
      <w:r w:rsidR="00EA0516" w:rsidRPr="001E12B1">
        <w:rPr>
          <w:rFonts w:ascii="Arial" w:hAnsi="Arial" w:cs="Arial"/>
          <w:sz w:val="24"/>
          <w:szCs w:val="24"/>
        </w:rPr>
        <w:t>tissue mass per shell mass</w:t>
      </w:r>
      <w:r w:rsidR="00EA0516">
        <w:rPr>
          <w:rFonts w:ascii="Arial" w:hAnsi="Arial" w:cs="Arial"/>
          <w:sz w:val="24"/>
          <w:szCs w:val="24"/>
        </w:rPr>
        <w:t>)</w:t>
      </w:r>
      <w:r w:rsidR="00F60A7A">
        <w:rPr>
          <w:rFonts w:ascii="Arial" w:hAnsi="Arial" w:cs="Arial"/>
          <w:sz w:val="24"/>
          <w:szCs w:val="24"/>
        </w:rPr>
        <w:t xml:space="preserve"> </w:t>
      </w:r>
      <w:r w:rsidR="0055697C">
        <w:rPr>
          <w:rFonts w:ascii="Arial" w:hAnsi="Arial" w:cs="Arial"/>
          <w:sz w:val="24"/>
          <w:szCs w:val="24"/>
        </w:rPr>
        <w:t>across different</w:t>
      </w:r>
      <w:r w:rsidR="00F60A7A">
        <w:rPr>
          <w:rFonts w:ascii="Arial" w:hAnsi="Arial" w:cs="Arial"/>
          <w:sz w:val="24"/>
          <w:szCs w:val="24"/>
        </w:rPr>
        <w:t xml:space="preserve"> TA </w:t>
      </w:r>
      <w:r w:rsidR="0055697C">
        <w:rPr>
          <w:rFonts w:ascii="Arial" w:hAnsi="Arial" w:cs="Arial"/>
          <w:sz w:val="24"/>
          <w:szCs w:val="24"/>
        </w:rPr>
        <w:t xml:space="preserve">and salinity </w:t>
      </w:r>
      <w:r w:rsidR="00B04E57">
        <w:rPr>
          <w:rFonts w:ascii="Arial" w:hAnsi="Arial" w:cs="Arial"/>
          <w:sz w:val="24"/>
          <w:szCs w:val="24"/>
        </w:rPr>
        <w:t>exposures</w:t>
      </w:r>
      <w:r w:rsidR="002D1438">
        <w:rPr>
          <w:rFonts w:ascii="Arial" w:hAnsi="Arial" w:cs="Arial"/>
          <w:sz w:val="24"/>
          <w:szCs w:val="24"/>
        </w:rPr>
        <w:t xml:space="preserve">. </w:t>
      </w:r>
      <w:r w:rsidR="002E7099">
        <w:rPr>
          <w:rFonts w:ascii="Arial" w:hAnsi="Arial" w:cs="Arial"/>
          <w:sz w:val="24"/>
          <w:szCs w:val="24"/>
        </w:rPr>
        <w:t>E</w:t>
      </w:r>
      <w:r w:rsidR="00307841" w:rsidRPr="001E12B1">
        <w:rPr>
          <w:rFonts w:ascii="Arial" w:hAnsi="Arial" w:cs="Arial"/>
          <w:sz w:val="24"/>
          <w:szCs w:val="24"/>
        </w:rPr>
        <w:t xml:space="preserve">xaminations such as these lend insights into </w:t>
      </w:r>
      <w:r w:rsidR="0055697C">
        <w:rPr>
          <w:rFonts w:ascii="Arial" w:hAnsi="Arial" w:cs="Arial"/>
          <w:sz w:val="24"/>
          <w:szCs w:val="24"/>
        </w:rPr>
        <w:t xml:space="preserve">ways in which calcifying estuarine species </w:t>
      </w:r>
      <w:r w:rsidR="002D40C2">
        <w:rPr>
          <w:rFonts w:ascii="Arial" w:hAnsi="Arial" w:cs="Arial"/>
          <w:sz w:val="24"/>
          <w:szCs w:val="24"/>
        </w:rPr>
        <w:t xml:space="preserve">may respond </w:t>
      </w:r>
      <w:r w:rsidR="0055697C">
        <w:rPr>
          <w:rFonts w:ascii="Arial" w:hAnsi="Arial" w:cs="Arial"/>
          <w:sz w:val="24"/>
          <w:szCs w:val="24"/>
        </w:rPr>
        <w:t xml:space="preserve">across time </w:t>
      </w:r>
      <w:r w:rsidR="002D40C2">
        <w:rPr>
          <w:rFonts w:ascii="Arial" w:hAnsi="Arial" w:cs="Arial"/>
          <w:sz w:val="24"/>
          <w:szCs w:val="24"/>
        </w:rPr>
        <w:t>to abrupt</w:t>
      </w:r>
      <w:r w:rsidR="00087337" w:rsidRPr="001E12B1">
        <w:rPr>
          <w:rFonts w:ascii="Arial" w:hAnsi="Arial" w:cs="Arial"/>
          <w:sz w:val="24"/>
          <w:szCs w:val="24"/>
        </w:rPr>
        <w:t xml:space="preserve"> </w:t>
      </w:r>
      <w:r w:rsidR="00B04E57">
        <w:rPr>
          <w:rFonts w:ascii="Arial" w:hAnsi="Arial" w:cs="Arial"/>
          <w:sz w:val="24"/>
          <w:szCs w:val="24"/>
        </w:rPr>
        <w:t xml:space="preserve">and </w:t>
      </w:r>
      <w:del w:id="80" w:author="alisha saley" w:date="2023-10-27T09:57:00Z">
        <w:r w:rsidR="00B04E57" w:rsidDel="00EC0ADB">
          <w:rPr>
            <w:rFonts w:ascii="Arial" w:hAnsi="Arial" w:cs="Arial"/>
            <w:sz w:val="24"/>
            <w:szCs w:val="24"/>
          </w:rPr>
          <w:delText xml:space="preserve">then </w:delText>
        </w:r>
      </w:del>
      <w:r w:rsidR="00B04E57">
        <w:rPr>
          <w:rFonts w:ascii="Arial" w:hAnsi="Arial" w:cs="Arial"/>
          <w:sz w:val="24"/>
          <w:szCs w:val="24"/>
        </w:rPr>
        <w:t xml:space="preserve">persisting </w:t>
      </w:r>
      <w:del w:id="81" w:author="alisha saley" w:date="2023-10-27T09:57:00Z">
        <w:r w:rsidR="00B04E57" w:rsidDel="00EC0ADB">
          <w:rPr>
            <w:rFonts w:ascii="Arial" w:hAnsi="Arial" w:cs="Arial"/>
            <w:sz w:val="24"/>
            <w:szCs w:val="24"/>
          </w:rPr>
          <w:delText>shifts</w:delText>
        </w:r>
        <w:r w:rsidR="00D6477A" w:rsidDel="00EC0ADB">
          <w:rPr>
            <w:rFonts w:ascii="Arial" w:hAnsi="Arial" w:cs="Arial"/>
            <w:sz w:val="24"/>
            <w:szCs w:val="24"/>
          </w:rPr>
          <w:delText xml:space="preserve"> </w:delText>
        </w:r>
      </w:del>
      <w:ins w:id="82" w:author="alisha saley" w:date="2023-10-27T09:57:00Z">
        <w:r w:rsidR="00EC0ADB">
          <w:rPr>
            <w:rFonts w:ascii="Arial" w:hAnsi="Arial" w:cs="Arial"/>
            <w:sz w:val="24"/>
            <w:szCs w:val="24"/>
          </w:rPr>
          <w:t>changes to</w:t>
        </w:r>
      </w:ins>
      <w:del w:id="83" w:author="alisha saley" w:date="2023-10-27T09:57:00Z">
        <w:r w:rsidR="00D6477A" w:rsidDel="00EC0ADB">
          <w:rPr>
            <w:rFonts w:ascii="Arial" w:hAnsi="Arial" w:cs="Arial"/>
            <w:sz w:val="24"/>
            <w:szCs w:val="24"/>
          </w:rPr>
          <w:delText>in</w:delText>
        </w:r>
      </w:del>
      <w:r w:rsidR="00D6477A">
        <w:rPr>
          <w:rFonts w:ascii="Arial" w:hAnsi="Arial" w:cs="Arial"/>
          <w:sz w:val="24"/>
          <w:szCs w:val="24"/>
        </w:rPr>
        <w:t xml:space="preserve"> </w:t>
      </w:r>
      <w:r w:rsidR="0055697C">
        <w:rPr>
          <w:rFonts w:ascii="Arial" w:hAnsi="Arial" w:cs="Arial"/>
          <w:sz w:val="24"/>
          <w:szCs w:val="24"/>
        </w:rPr>
        <w:t>seawater</w:t>
      </w:r>
      <w:r w:rsidR="0055697C" w:rsidRPr="001E12B1">
        <w:rPr>
          <w:rFonts w:ascii="Arial" w:hAnsi="Arial" w:cs="Arial"/>
          <w:sz w:val="24"/>
          <w:szCs w:val="24"/>
        </w:rPr>
        <w:t xml:space="preserve"> </w:t>
      </w:r>
      <w:r w:rsidR="009C39D8">
        <w:rPr>
          <w:rFonts w:ascii="Arial" w:hAnsi="Arial" w:cs="Arial"/>
          <w:sz w:val="24"/>
          <w:szCs w:val="24"/>
        </w:rPr>
        <w:t xml:space="preserve">carbonate </w:t>
      </w:r>
      <w:r w:rsidR="0055697C">
        <w:rPr>
          <w:rFonts w:ascii="Arial" w:hAnsi="Arial" w:cs="Arial"/>
          <w:sz w:val="24"/>
          <w:szCs w:val="24"/>
        </w:rPr>
        <w:t>chemistry</w:t>
      </w:r>
      <w:r w:rsidR="00054A80">
        <w:rPr>
          <w:rFonts w:ascii="Arial" w:hAnsi="Arial" w:cs="Arial"/>
          <w:sz w:val="24"/>
          <w:szCs w:val="24"/>
        </w:rPr>
        <w:t>.</w:t>
      </w:r>
      <w:r w:rsidR="00894C01" w:rsidRPr="001E12B1">
        <w:rPr>
          <w:rFonts w:ascii="Arial" w:hAnsi="Arial" w:cs="Arial"/>
          <w:sz w:val="24"/>
          <w:szCs w:val="24"/>
        </w:rPr>
        <w:t xml:space="preserve"> </w:t>
      </w:r>
    </w:p>
    <w:p w14:paraId="42B806C5" w14:textId="46F7D6A2" w:rsidR="0010067C" w:rsidRPr="00FE7E0E" w:rsidRDefault="0010067C" w:rsidP="0010067C">
      <w:pPr>
        <w:pStyle w:val="NoSpacing"/>
        <w:ind w:firstLine="720"/>
        <w:rPr>
          <w:rFonts w:ascii="Arial" w:hAnsi="Arial" w:cs="Arial"/>
          <w:sz w:val="24"/>
          <w:szCs w:val="24"/>
        </w:rPr>
      </w:pPr>
    </w:p>
    <w:p w14:paraId="53F14B9A" w14:textId="5ED1DEF4" w:rsidR="00ED41B1" w:rsidRPr="00102217" w:rsidRDefault="007F1212" w:rsidP="00CF711D">
      <w:pPr>
        <w:pStyle w:val="NoSpacing"/>
        <w:rPr>
          <w:rFonts w:ascii="Arial" w:hAnsi="Arial" w:cs="Arial"/>
          <w:b/>
          <w:bCs/>
          <w:i/>
          <w:iCs/>
          <w:sz w:val="28"/>
          <w:szCs w:val="28"/>
        </w:rPr>
      </w:pPr>
      <w:commentRangeStart w:id="84"/>
      <w:commentRangeEnd w:id="84"/>
      <w:r>
        <w:rPr>
          <w:rStyle w:val="CommentReference"/>
        </w:rPr>
        <w:commentReference w:id="84"/>
      </w:r>
      <w:r w:rsidR="00ED41B1" w:rsidRPr="00102217">
        <w:rPr>
          <w:rFonts w:ascii="Arial" w:hAnsi="Arial" w:cs="Arial"/>
          <w:b/>
          <w:bCs/>
          <w:i/>
          <w:iCs/>
          <w:sz w:val="28"/>
          <w:szCs w:val="28"/>
        </w:rPr>
        <w:t>Methods—</w:t>
      </w:r>
    </w:p>
    <w:p w14:paraId="24FC145E" w14:textId="42E182E6" w:rsidR="004A3462" w:rsidRPr="00102217" w:rsidRDefault="004A3462" w:rsidP="005F494A">
      <w:pPr>
        <w:pStyle w:val="NoSpacing"/>
        <w:rPr>
          <w:rFonts w:ascii="Arial" w:hAnsi="Arial" w:cs="Arial"/>
          <w:b/>
          <w:bCs/>
          <w:i/>
          <w:iCs/>
          <w:sz w:val="24"/>
          <w:szCs w:val="24"/>
        </w:rPr>
      </w:pPr>
    </w:p>
    <w:p w14:paraId="4D129FE6" w14:textId="3D7F840A" w:rsidR="00415246" w:rsidRDefault="00ED41B1" w:rsidP="005F494A">
      <w:pPr>
        <w:pStyle w:val="NoSpacing"/>
        <w:rPr>
          <w:rFonts w:ascii="Arial" w:hAnsi="Arial" w:cs="Arial"/>
          <w:sz w:val="24"/>
          <w:szCs w:val="24"/>
        </w:rPr>
      </w:pPr>
      <w:commentRangeStart w:id="85"/>
      <w:r w:rsidRPr="00102217">
        <w:rPr>
          <w:rFonts w:ascii="Arial" w:hAnsi="Arial" w:cs="Arial"/>
          <w:b/>
          <w:bCs/>
          <w:sz w:val="24"/>
          <w:szCs w:val="24"/>
        </w:rPr>
        <w:t>Study species</w:t>
      </w:r>
      <w:commentRangeEnd w:id="85"/>
      <w:r w:rsidR="006A254A">
        <w:rPr>
          <w:rStyle w:val="CommentReference"/>
        </w:rPr>
        <w:commentReference w:id="85"/>
      </w:r>
      <w:r w:rsidR="003C1804" w:rsidRPr="00102217">
        <w:rPr>
          <w:rFonts w:ascii="Arial" w:hAnsi="Arial" w:cs="Arial"/>
          <w:b/>
          <w:bCs/>
          <w:sz w:val="24"/>
          <w:szCs w:val="24"/>
        </w:rPr>
        <w:t>—</w:t>
      </w:r>
      <w:r w:rsidR="003C1804" w:rsidRPr="00102217">
        <w:rPr>
          <w:rFonts w:ascii="Arial" w:hAnsi="Arial" w:cs="Arial"/>
          <w:sz w:val="24"/>
          <w:szCs w:val="24"/>
        </w:rPr>
        <w:t xml:space="preserve"> </w:t>
      </w:r>
      <w:r w:rsidR="00651FEE" w:rsidRPr="00102217">
        <w:rPr>
          <w:rFonts w:ascii="Arial" w:hAnsi="Arial" w:cs="Arial"/>
          <w:sz w:val="24"/>
          <w:szCs w:val="24"/>
        </w:rPr>
        <w:t xml:space="preserve">The Eastern oyster, </w:t>
      </w:r>
      <w:r w:rsidR="00651FEE" w:rsidRPr="00102217">
        <w:rPr>
          <w:rFonts w:ascii="Arial" w:hAnsi="Arial" w:cs="Arial"/>
          <w:i/>
          <w:iCs/>
          <w:sz w:val="24"/>
          <w:szCs w:val="24"/>
        </w:rPr>
        <w:t>Crassostrea virginica</w:t>
      </w:r>
      <w:r w:rsidR="00651FEE" w:rsidRPr="00102217">
        <w:rPr>
          <w:rFonts w:ascii="Arial" w:hAnsi="Arial" w:cs="Arial"/>
          <w:sz w:val="24"/>
          <w:szCs w:val="24"/>
        </w:rPr>
        <w:t>,</w:t>
      </w:r>
      <w:r w:rsidR="00700BEA" w:rsidRPr="00102217">
        <w:rPr>
          <w:rFonts w:ascii="Arial" w:hAnsi="Arial" w:cs="Arial"/>
          <w:sz w:val="24"/>
          <w:szCs w:val="24"/>
        </w:rPr>
        <w:t xml:space="preserve"> </w:t>
      </w:r>
      <w:r w:rsidR="00BD70C1">
        <w:rPr>
          <w:rFonts w:ascii="Arial" w:hAnsi="Arial" w:cs="Arial"/>
          <w:sz w:val="24"/>
          <w:szCs w:val="24"/>
        </w:rPr>
        <w:t>is</w:t>
      </w:r>
      <w:r w:rsidR="00BD70C1" w:rsidRPr="00102217">
        <w:rPr>
          <w:rFonts w:ascii="Arial" w:hAnsi="Arial" w:cs="Arial"/>
          <w:sz w:val="24"/>
          <w:szCs w:val="24"/>
        </w:rPr>
        <w:t xml:space="preserve"> </w:t>
      </w:r>
      <w:r w:rsidR="001F382E" w:rsidRPr="00102217">
        <w:rPr>
          <w:rFonts w:ascii="Arial" w:hAnsi="Arial" w:cs="Arial"/>
          <w:sz w:val="24"/>
          <w:szCs w:val="24"/>
        </w:rPr>
        <w:t>native</w:t>
      </w:r>
      <w:r w:rsidR="00BD70C1">
        <w:rPr>
          <w:rFonts w:ascii="Arial" w:hAnsi="Arial" w:cs="Arial"/>
          <w:sz w:val="24"/>
          <w:szCs w:val="24"/>
        </w:rPr>
        <w:t xml:space="preserve"> to estuaries of</w:t>
      </w:r>
      <w:r w:rsidR="00BD70C1" w:rsidRPr="00102217">
        <w:rPr>
          <w:rFonts w:ascii="Arial" w:hAnsi="Arial" w:cs="Arial"/>
          <w:sz w:val="24"/>
          <w:szCs w:val="24"/>
        </w:rPr>
        <w:t xml:space="preserve"> </w:t>
      </w:r>
      <w:r w:rsidR="00CD1CD7" w:rsidRPr="00102217">
        <w:rPr>
          <w:rFonts w:ascii="Arial" w:hAnsi="Arial" w:cs="Arial"/>
          <w:sz w:val="24"/>
          <w:szCs w:val="24"/>
        </w:rPr>
        <w:t>eastern North America</w:t>
      </w:r>
      <w:r w:rsidR="00BD70C1">
        <w:rPr>
          <w:rFonts w:ascii="Arial" w:hAnsi="Arial" w:cs="Arial"/>
          <w:sz w:val="24"/>
          <w:szCs w:val="24"/>
        </w:rPr>
        <w:t xml:space="preserve">, from the </w:t>
      </w:r>
      <w:r w:rsidR="00363485" w:rsidRPr="00102217">
        <w:rPr>
          <w:rFonts w:ascii="Arial" w:hAnsi="Arial" w:cs="Arial"/>
          <w:sz w:val="24"/>
          <w:szCs w:val="24"/>
        </w:rPr>
        <w:t>Gulf of St</w:t>
      </w:r>
      <w:r w:rsidR="00BD70C1">
        <w:rPr>
          <w:rFonts w:ascii="Arial" w:hAnsi="Arial" w:cs="Arial"/>
          <w:sz w:val="24"/>
          <w:szCs w:val="24"/>
        </w:rPr>
        <w:t>.</w:t>
      </w:r>
      <w:r w:rsidR="00363485" w:rsidRPr="00102217">
        <w:rPr>
          <w:rFonts w:ascii="Arial" w:hAnsi="Arial" w:cs="Arial"/>
          <w:sz w:val="24"/>
          <w:szCs w:val="24"/>
        </w:rPr>
        <w:t xml:space="preserve"> Lawrence to the Gulf of Mexico (</w:t>
      </w:r>
      <w:r w:rsidR="00363485" w:rsidRPr="007F7DA4">
        <w:rPr>
          <w:rFonts w:ascii="Arial" w:hAnsi="Arial" w:cs="Arial"/>
          <w:b/>
          <w:bCs/>
          <w:sz w:val="24"/>
          <w:szCs w:val="24"/>
          <w:rPrChange w:id="86" w:author="alisha saley" w:date="2023-10-27T16:10:00Z">
            <w:rPr>
              <w:rFonts w:ascii="Arial" w:hAnsi="Arial" w:cs="Arial"/>
              <w:sz w:val="24"/>
              <w:szCs w:val="24"/>
            </w:rPr>
          </w:rPrChange>
        </w:rPr>
        <w:t>cite</w:t>
      </w:r>
      <w:r w:rsidR="00ED53E2" w:rsidRPr="00102217">
        <w:rPr>
          <w:rFonts w:ascii="Arial" w:hAnsi="Arial" w:cs="Arial"/>
          <w:sz w:val="24"/>
          <w:szCs w:val="24"/>
        </w:rPr>
        <w:t>)</w:t>
      </w:r>
      <w:r w:rsidR="0085684F">
        <w:rPr>
          <w:rFonts w:ascii="Arial" w:hAnsi="Arial" w:cs="Arial"/>
          <w:sz w:val="24"/>
          <w:szCs w:val="24"/>
        </w:rPr>
        <w:t>.</w:t>
      </w:r>
      <w:r w:rsidR="00ED53E2">
        <w:rPr>
          <w:rFonts w:ascii="Arial" w:hAnsi="Arial" w:cs="Arial"/>
          <w:sz w:val="24"/>
          <w:szCs w:val="24"/>
        </w:rPr>
        <w:t xml:space="preserve"> </w:t>
      </w:r>
      <w:r w:rsidR="00BD70C1">
        <w:rPr>
          <w:rFonts w:ascii="Arial" w:hAnsi="Arial" w:cs="Arial"/>
          <w:sz w:val="24"/>
          <w:szCs w:val="24"/>
        </w:rPr>
        <w:t xml:space="preserve">Due </w:t>
      </w:r>
      <w:r w:rsidR="00B61984">
        <w:rPr>
          <w:rFonts w:ascii="Arial" w:hAnsi="Arial" w:cs="Arial"/>
          <w:sz w:val="24"/>
          <w:szCs w:val="24"/>
        </w:rPr>
        <w:t xml:space="preserve">in part </w:t>
      </w:r>
      <w:r w:rsidR="00BD70C1">
        <w:rPr>
          <w:rFonts w:ascii="Arial" w:hAnsi="Arial" w:cs="Arial"/>
          <w:sz w:val="24"/>
          <w:szCs w:val="24"/>
        </w:rPr>
        <w:t>to its wide salinity and thermal tolerance, this species is also</w:t>
      </w:r>
      <w:r w:rsidR="00CF7DCB">
        <w:rPr>
          <w:rFonts w:ascii="Arial" w:hAnsi="Arial" w:cs="Arial"/>
          <w:sz w:val="24"/>
          <w:szCs w:val="24"/>
        </w:rPr>
        <w:t xml:space="preserve"> grown commercially elsewhere</w:t>
      </w:r>
      <w:r w:rsidR="00BD70C1">
        <w:rPr>
          <w:rFonts w:ascii="Arial" w:hAnsi="Arial" w:cs="Arial"/>
          <w:sz w:val="24"/>
          <w:szCs w:val="24"/>
        </w:rPr>
        <w:t>, including</w:t>
      </w:r>
      <w:ins w:id="87" w:author="alisha saley" w:date="2023-10-27T13:32:00Z">
        <w:r w:rsidR="00205E33">
          <w:rPr>
            <w:rFonts w:ascii="Arial" w:hAnsi="Arial" w:cs="Arial"/>
            <w:sz w:val="24"/>
            <w:szCs w:val="24"/>
          </w:rPr>
          <w:t xml:space="preserve"> the west coast of the US and Hawai</w:t>
        </w:r>
      </w:ins>
      <w:ins w:id="88" w:author="alisha saley" w:date="2023-10-27T13:33:00Z">
        <w:r w:rsidR="009E5908">
          <w:rPr>
            <w:rFonts w:ascii="Arial" w:hAnsi="Arial" w:cs="Arial"/>
            <w:sz w:val="24"/>
            <w:szCs w:val="24"/>
          </w:rPr>
          <w:t>i.</w:t>
        </w:r>
      </w:ins>
      <w:r w:rsidR="00CF7DCB">
        <w:rPr>
          <w:rFonts w:ascii="Arial" w:hAnsi="Arial" w:cs="Arial"/>
          <w:sz w:val="24"/>
          <w:szCs w:val="24"/>
        </w:rPr>
        <w:t xml:space="preserve"> </w:t>
      </w:r>
      <w:r w:rsidR="00BD70C1">
        <w:rPr>
          <w:rFonts w:ascii="Arial" w:hAnsi="Arial" w:cs="Arial"/>
          <w:sz w:val="24"/>
          <w:szCs w:val="24"/>
        </w:rPr>
        <w:t>For our experiments, we sourced</w:t>
      </w:r>
      <w:r w:rsidR="00BD70C1" w:rsidRPr="00102217">
        <w:rPr>
          <w:rFonts w:ascii="Arial" w:hAnsi="Arial" w:cs="Arial"/>
          <w:sz w:val="24"/>
          <w:szCs w:val="24"/>
        </w:rPr>
        <w:t xml:space="preserve"> </w:t>
      </w:r>
      <w:r w:rsidR="003D1BDD" w:rsidRPr="00102217">
        <w:rPr>
          <w:rFonts w:ascii="Arial" w:hAnsi="Arial" w:cs="Arial"/>
          <w:sz w:val="24"/>
          <w:szCs w:val="24"/>
        </w:rPr>
        <w:t>juvenile oysters from</w:t>
      </w:r>
      <w:r w:rsidR="00327377">
        <w:rPr>
          <w:rFonts w:ascii="Arial" w:hAnsi="Arial" w:cs="Arial"/>
          <w:sz w:val="24"/>
          <w:szCs w:val="24"/>
        </w:rPr>
        <w:t xml:space="preserve"> a</w:t>
      </w:r>
      <w:r w:rsidR="00BD70C1">
        <w:rPr>
          <w:rFonts w:ascii="Arial" w:hAnsi="Arial" w:cs="Arial"/>
          <w:sz w:val="24"/>
          <w:szCs w:val="24"/>
        </w:rPr>
        <w:t xml:space="preserve"> local aquaculture </w:t>
      </w:r>
      <w:r w:rsidR="00327377">
        <w:rPr>
          <w:rFonts w:ascii="Arial" w:hAnsi="Arial" w:cs="Arial"/>
          <w:sz w:val="24"/>
          <w:szCs w:val="24"/>
        </w:rPr>
        <w:t>farm</w:t>
      </w:r>
      <w:r w:rsidR="003D1BDD" w:rsidRPr="00102217">
        <w:rPr>
          <w:rFonts w:ascii="Arial" w:hAnsi="Arial" w:cs="Arial"/>
          <w:sz w:val="24"/>
          <w:szCs w:val="24"/>
        </w:rPr>
        <w:t xml:space="preserve"> </w:t>
      </w:r>
      <w:r w:rsidR="004950DB" w:rsidRPr="00102217">
        <w:rPr>
          <w:rFonts w:ascii="Arial" w:hAnsi="Arial" w:cs="Arial"/>
          <w:sz w:val="24"/>
          <w:szCs w:val="24"/>
        </w:rPr>
        <w:t xml:space="preserve">in Tomales Bay, </w:t>
      </w:r>
      <w:r w:rsidR="00BD70C1" w:rsidRPr="00102217">
        <w:rPr>
          <w:rFonts w:ascii="Arial" w:hAnsi="Arial" w:cs="Arial"/>
          <w:sz w:val="24"/>
          <w:szCs w:val="24"/>
        </w:rPr>
        <w:t>C</w:t>
      </w:r>
      <w:r w:rsidR="00BD70C1">
        <w:rPr>
          <w:rFonts w:ascii="Arial" w:hAnsi="Arial" w:cs="Arial"/>
          <w:sz w:val="24"/>
          <w:szCs w:val="24"/>
        </w:rPr>
        <w:t xml:space="preserve">alifornia, USA </w:t>
      </w:r>
      <w:r w:rsidR="00327377">
        <w:rPr>
          <w:rFonts w:ascii="Arial" w:hAnsi="Arial" w:cs="Arial"/>
          <w:sz w:val="24"/>
          <w:szCs w:val="24"/>
        </w:rPr>
        <w:t>(</w:t>
      </w:r>
      <w:r w:rsidR="00327377" w:rsidRPr="00102217">
        <w:rPr>
          <w:rFonts w:ascii="Arial" w:hAnsi="Arial" w:cs="Arial"/>
          <w:sz w:val="24"/>
          <w:szCs w:val="24"/>
        </w:rPr>
        <w:t>Hog Island Oyster Company</w:t>
      </w:r>
      <w:r w:rsidR="00327377">
        <w:rPr>
          <w:rFonts w:ascii="Arial" w:hAnsi="Arial" w:cs="Arial"/>
          <w:sz w:val="24"/>
          <w:szCs w:val="24"/>
        </w:rPr>
        <w:t xml:space="preserve">; </w:t>
      </w:r>
      <w:ins w:id="89" w:author="alisha saley" w:date="2023-10-27T13:34:00Z">
        <w:r w:rsidR="009E5908" w:rsidRPr="009E5908">
          <w:rPr>
            <w:rFonts w:ascii="Arial" w:hAnsi="Arial" w:cs="Arial"/>
            <w:b/>
            <w:bCs/>
            <w:sz w:val="24"/>
            <w:szCs w:val="24"/>
          </w:rPr>
          <w:t xml:space="preserve">38.162327, </w:t>
        </w:r>
      </w:ins>
      <w:ins w:id="90" w:author="alisha saley" w:date="2023-10-27T13:35:00Z">
        <w:r w:rsidR="009E5908">
          <w:rPr>
            <w:rFonts w:ascii="Arial" w:hAnsi="Arial" w:cs="Arial"/>
            <w:b/>
            <w:bCs/>
            <w:sz w:val="24"/>
            <w:szCs w:val="24"/>
          </w:rPr>
          <w:t>-1</w:t>
        </w:r>
      </w:ins>
      <w:ins w:id="91" w:author="alisha saley" w:date="2023-10-27T13:34:00Z">
        <w:r w:rsidR="009E5908" w:rsidRPr="009E5908">
          <w:rPr>
            <w:rFonts w:ascii="Arial" w:hAnsi="Arial" w:cs="Arial"/>
            <w:b/>
            <w:bCs/>
            <w:sz w:val="24"/>
            <w:szCs w:val="24"/>
          </w:rPr>
          <w:t>22.893489</w:t>
        </w:r>
      </w:ins>
      <w:r w:rsidR="004950DB" w:rsidRPr="00102217">
        <w:rPr>
          <w:rFonts w:ascii="Arial" w:hAnsi="Arial" w:cs="Arial"/>
          <w:sz w:val="24"/>
          <w:szCs w:val="24"/>
        </w:rPr>
        <w:t>)</w:t>
      </w:r>
      <w:r w:rsidR="000922DE" w:rsidRPr="00102217">
        <w:rPr>
          <w:rFonts w:ascii="Arial" w:hAnsi="Arial" w:cs="Arial"/>
          <w:sz w:val="24"/>
          <w:szCs w:val="24"/>
        </w:rPr>
        <w:t xml:space="preserve">. </w:t>
      </w:r>
      <w:r w:rsidR="00153617" w:rsidRPr="00102217">
        <w:rPr>
          <w:rFonts w:ascii="Arial" w:hAnsi="Arial" w:cs="Arial"/>
          <w:sz w:val="24"/>
          <w:szCs w:val="24"/>
        </w:rPr>
        <w:t xml:space="preserve">On 22 July 2022, </w:t>
      </w:r>
      <w:r w:rsidR="00BD70C1">
        <w:rPr>
          <w:rFonts w:ascii="Arial" w:hAnsi="Arial" w:cs="Arial"/>
          <w:sz w:val="24"/>
          <w:szCs w:val="24"/>
        </w:rPr>
        <w:t xml:space="preserve">we transported </w:t>
      </w:r>
      <w:r w:rsidR="00153617" w:rsidRPr="00102217">
        <w:rPr>
          <w:rFonts w:ascii="Arial" w:hAnsi="Arial" w:cs="Arial"/>
          <w:sz w:val="24"/>
          <w:szCs w:val="24"/>
        </w:rPr>
        <w:t xml:space="preserve">oysters in </w:t>
      </w:r>
      <w:r w:rsidR="00BD70C1">
        <w:rPr>
          <w:rFonts w:ascii="Arial" w:hAnsi="Arial" w:cs="Arial"/>
          <w:sz w:val="24"/>
          <w:szCs w:val="24"/>
        </w:rPr>
        <w:t xml:space="preserve">cool </w:t>
      </w:r>
      <w:r w:rsidR="004401D7">
        <w:rPr>
          <w:rFonts w:ascii="Arial" w:hAnsi="Arial" w:cs="Arial"/>
          <w:sz w:val="24"/>
          <w:szCs w:val="24"/>
        </w:rPr>
        <w:t>seawater</w:t>
      </w:r>
      <w:r w:rsidR="00153617" w:rsidRPr="00102217">
        <w:rPr>
          <w:rFonts w:ascii="Arial" w:hAnsi="Arial" w:cs="Arial"/>
          <w:sz w:val="24"/>
          <w:szCs w:val="24"/>
        </w:rPr>
        <w:t xml:space="preserve"> </w:t>
      </w:r>
      <w:r w:rsidR="00BD70C1">
        <w:rPr>
          <w:rFonts w:ascii="Arial" w:hAnsi="Arial" w:cs="Arial"/>
          <w:sz w:val="24"/>
          <w:szCs w:val="24"/>
        </w:rPr>
        <w:t xml:space="preserve">from Tomales Bay </w:t>
      </w:r>
      <w:r w:rsidR="00BF3579" w:rsidRPr="00102217">
        <w:rPr>
          <w:rFonts w:ascii="Arial" w:hAnsi="Arial" w:cs="Arial"/>
          <w:sz w:val="24"/>
          <w:szCs w:val="24"/>
        </w:rPr>
        <w:t>to</w:t>
      </w:r>
      <w:ins w:id="92" w:author="alisha saley" w:date="2023-10-26T22:25:00Z">
        <w:r w:rsidR="0085684F">
          <w:rPr>
            <w:rFonts w:ascii="Arial" w:hAnsi="Arial" w:cs="Arial"/>
            <w:sz w:val="24"/>
            <w:szCs w:val="24"/>
          </w:rPr>
          <w:t xml:space="preserve"> the UC Davis</w:t>
        </w:r>
      </w:ins>
      <w:r w:rsidR="00BF3579" w:rsidRPr="00102217">
        <w:rPr>
          <w:rFonts w:ascii="Arial" w:hAnsi="Arial" w:cs="Arial"/>
          <w:sz w:val="24"/>
          <w:szCs w:val="24"/>
        </w:rPr>
        <w:t xml:space="preserve"> Bodega Marine Laboratory (</w:t>
      </w:r>
      <w:r w:rsidR="00BB115C" w:rsidRPr="00102217">
        <w:rPr>
          <w:rFonts w:ascii="Arial" w:hAnsi="Arial" w:cs="Arial"/>
          <w:sz w:val="24"/>
          <w:szCs w:val="24"/>
        </w:rPr>
        <w:t xml:space="preserve">BML; Bodega Bay, </w:t>
      </w:r>
      <w:r w:rsidR="00BD70C1" w:rsidRPr="00102217">
        <w:rPr>
          <w:rFonts w:ascii="Arial" w:hAnsi="Arial" w:cs="Arial"/>
          <w:sz w:val="24"/>
          <w:szCs w:val="24"/>
        </w:rPr>
        <w:t>C</w:t>
      </w:r>
      <w:r w:rsidR="00BD70C1">
        <w:rPr>
          <w:rFonts w:ascii="Arial" w:hAnsi="Arial" w:cs="Arial"/>
          <w:sz w:val="24"/>
          <w:szCs w:val="24"/>
        </w:rPr>
        <w:t>alifornia</w:t>
      </w:r>
      <w:r w:rsidR="00B644A2">
        <w:rPr>
          <w:rFonts w:ascii="Arial" w:hAnsi="Arial" w:cs="Arial"/>
          <w:sz w:val="24"/>
          <w:szCs w:val="24"/>
        </w:rPr>
        <w:t xml:space="preserve">, </w:t>
      </w:r>
      <w:r w:rsidR="00B644A2" w:rsidRPr="00102217">
        <w:rPr>
          <w:rFonts w:ascii="Arial" w:hAnsi="Arial" w:cs="Arial"/>
          <w:sz w:val="24"/>
          <w:szCs w:val="24"/>
        </w:rPr>
        <w:t>60 min</w:t>
      </w:r>
      <w:r w:rsidR="00B644A2">
        <w:rPr>
          <w:rFonts w:ascii="Arial" w:hAnsi="Arial" w:cs="Arial"/>
          <w:sz w:val="24"/>
          <w:szCs w:val="24"/>
        </w:rPr>
        <w:t xml:space="preserve"> transit time</w:t>
      </w:r>
      <w:r w:rsidR="00BF3579" w:rsidRPr="00102217">
        <w:rPr>
          <w:rFonts w:ascii="Arial" w:hAnsi="Arial" w:cs="Arial"/>
          <w:sz w:val="24"/>
          <w:szCs w:val="24"/>
        </w:rPr>
        <w:t xml:space="preserve">), </w:t>
      </w:r>
      <w:r w:rsidR="000C2617">
        <w:rPr>
          <w:rFonts w:ascii="Arial" w:hAnsi="Arial" w:cs="Arial"/>
          <w:sz w:val="24"/>
          <w:szCs w:val="24"/>
        </w:rPr>
        <w:t>and</w:t>
      </w:r>
      <w:r w:rsidR="004401D7">
        <w:rPr>
          <w:rFonts w:ascii="Arial" w:hAnsi="Arial" w:cs="Arial"/>
          <w:sz w:val="24"/>
          <w:szCs w:val="24"/>
        </w:rPr>
        <w:t xml:space="preserve"> placed</w:t>
      </w:r>
      <w:r w:rsidR="00263F10">
        <w:rPr>
          <w:rFonts w:ascii="Arial" w:hAnsi="Arial" w:cs="Arial"/>
          <w:sz w:val="24"/>
          <w:szCs w:val="24"/>
        </w:rPr>
        <w:t xml:space="preserve"> </w:t>
      </w:r>
      <w:r w:rsidR="000C2617">
        <w:rPr>
          <w:rFonts w:ascii="Arial" w:hAnsi="Arial" w:cs="Arial"/>
          <w:sz w:val="24"/>
          <w:szCs w:val="24"/>
        </w:rPr>
        <w:t xml:space="preserve">them immediately into </w:t>
      </w:r>
      <w:r w:rsidR="00263F10">
        <w:rPr>
          <w:rFonts w:ascii="Arial" w:hAnsi="Arial" w:cs="Arial"/>
          <w:sz w:val="24"/>
          <w:szCs w:val="24"/>
        </w:rPr>
        <w:t>flow-through</w:t>
      </w:r>
      <w:r w:rsidR="000C2617">
        <w:rPr>
          <w:rFonts w:ascii="Arial" w:hAnsi="Arial" w:cs="Arial"/>
          <w:sz w:val="24"/>
          <w:szCs w:val="24"/>
        </w:rPr>
        <w:t>, continuously bubbled</w:t>
      </w:r>
      <w:r w:rsidR="00263F10">
        <w:rPr>
          <w:rFonts w:ascii="Arial" w:hAnsi="Arial" w:cs="Arial"/>
          <w:sz w:val="24"/>
          <w:szCs w:val="24"/>
        </w:rPr>
        <w:t xml:space="preserve"> seawater</w:t>
      </w:r>
      <w:r w:rsidR="006A3815">
        <w:rPr>
          <w:rFonts w:ascii="Arial" w:hAnsi="Arial" w:cs="Arial"/>
          <w:sz w:val="24"/>
          <w:szCs w:val="24"/>
        </w:rPr>
        <w:t xml:space="preserve"> </w:t>
      </w:r>
      <w:r w:rsidR="000C2617">
        <w:rPr>
          <w:rFonts w:ascii="Arial" w:hAnsi="Arial" w:cs="Arial"/>
          <w:sz w:val="24"/>
          <w:szCs w:val="24"/>
        </w:rPr>
        <w:t xml:space="preserve">drawn </w:t>
      </w:r>
      <w:r w:rsidR="006A3815">
        <w:rPr>
          <w:rFonts w:ascii="Arial" w:hAnsi="Arial" w:cs="Arial"/>
          <w:sz w:val="24"/>
          <w:szCs w:val="24"/>
        </w:rPr>
        <w:t xml:space="preserve">from </w:t>
      </w:r>
      <w:r w:rsidR="004179A8">
        <w:rPr>
          <w:rFonts w:ascii="Arial" w:hAnsi="Arial" w:cs="Arial"/>
          <w:sz w:val="24"/>
          <w:szCs w:val="24"/>
        </w:rPr>
        <w:t xml:space="preserve">the </w:t>
      </w:r>
      <w:r w:rsidR="006A3815">
        <w:rPr>
          <w:rFonts w:ascii="Arial" w:hAnsi="Arial" w:cs="Arial"/>
          <w:sz w:val="24"/>
          <w:szCs w:val="24"/>
        </w:rPr>
        <w:t>adjacent ocean</w:t>
      </w:r>
      <w:r w:rsidR="003A0652">
        <w:rPr>
          <w:rFonts w:ascii="Arial" w:hAnsi="Arial" w:cs="Arial"/>
          <w:sz w:val="24"/>
          <w:szCs w:val="24"/>
        </w:rPr>
        <w:t xml:space="preserve">. </w:t>
      </w:r>
      <w:r w:rsidR="000C2617">
        <w:rPr>
          <w:rFonts w:ascii="Arial" w:hAnsi="Arial" w:cs="Arial"/>
          <w:sz w:val="24"/>
          <w:szCs w:val="24"/>
        </w:rPr>
        <w:t xml:space="preserve">We fed </w:t>
      </w:r>
      <w:r w:rsidR="00B644A2">
        <w:rPr>
          <w:rFonts w:ascii="Arial" w:hAnsi="Arial" w:cs="Arial"/>
          <w:sz w:val="24"/>
          <w:szCs w:val="24"/>
        </w:rPr>
        <w:t xml:space="preserve">the </w:t>
      </w:r>
      <w:r w:rsidR="000C2617">
        <w:rPr>
          <w:rFonts w:ascii="Arial" w:hAnsi="Arial" w:cs="Arial"/>
          <w:sz w:val="24"/>
          <w:szCs w:val="24"/>
        </w:rPr>
        <w:t xml:space="preserve">oysters with </w:t>
      </w:r>
      <w:r w:rsidR="00E27618">
        <w:rPr>
          <w:rFonts w:ascii="Arial" w:hAnsi="Arial" w:cs="Arial"/>
          <w:sz w:val="24"/>
          <w:szCs w:val="24"/>
        </w:rPr>
        <w:t xml:space="preserve">slow-release </w:t>
      </w:r>
      <w:r w:rsidR="00E05843">
        <w:rPr>
          <w:rFonts w:ascii="Arial" w:hAnsi="Arial" w:cs="Arial"/>
          <w:sz w:val="24"/>
          <w:szCs w:val="24"/>
        </w:rPr>
        <w:t xml:space="preserve">mixed </w:t>
      </w:r>
      <w:r w:rsidR="00E27618">
        <w:rPr>
          <w:rFonts w:ascii="Arial" w:hAnsi="Arial" w:cs="Arial"/>
          <w:sz w:val="24"/>
          <w:szCs w:val="24"/>
        </w:rPr>
        <w:t>alga</w:t>
      </w:r>
      <w:r w:rsidR="00E05843">
        <w:rPr>
          <w:rFonts w:ascii="Arial" w:hAnsi="Arial" w:cs="Arial"/>
          <w:sz w:val="24"/>
          <w:szCs w:val="24"/>
        </w:rPr>
        <w:t>l diet</w:t>
      </w:r>
      <w:r w:rsidR="0064343F">
        <w:rPr>
          <w:rFonts w:ascii="Arial" w:hAnsi="Arial" w:cs="Arial"/>
          <w:sz w:val="24"/>
          <w:szCs w:val="24"/>
        </w:rPr>
        <w:t xml:space="preserve"> (</w:t>
      </w:r>
      <w:ins w:id="93" w:author="alisha saley" w:date="2023-10-27T13:42:00Z">
        <w:r w:rsidR="00D762C6">
          <w:rPr>
            <w:rFonts w:ascii="Arial" w:hAnsi="Arial" w:cs="Arial"/>
            <w:sz w:val="24"/>
            <w:szCs w:val="24"/>
          </w:rPr>
          <w:t>5</w:t>
        </w:r>
      </w:ins>
      <w:del w:id="94" w:author="alisha saley" w:date="2023-10-27T13:42:00Z">
        <w:r w:rsidR="0064343F" w:rsidDel="00D762C6">
          <w:rPr>
            <w:rFonts w:ascii="Arial" w:hAnsi="Arial" w:cs="Arial"/>
            <w:sz w:val="24"/>
            <w:szCs w:val="24"/>
          </w:rPr>
          <w:delText>X</w:delText>
        </w:r>
      </w:del>
      <w:r w:rsidR="0064343F">
        <w:rPr>
          <w:rFonts w:ascii="Arial" w:hAnsi="Arial" w:cs="Arial"/>
          <w:sz w:val="24"/>
          <w:szCs w:val="24"/>
        </w:rPr>
        <w:t>% of their wet mass</w:t>
      </w:r>
      <w:ins w:id="95" w:author="alisha saley" w:date="2023-10-27T13:38:00Z">
        <w:r w:rsidR="00D762C6">
          <w:rPr>
            <w:rFonts w:ascii="Arial" w:hAnsi="Arial" w:cs="Arial"/>
            <w:sz w:val="24"/>
            <w:szCs w:val="24"/>
          </w:rPr>
          <w:t xml:space="preserve"> with </w:t>
        </w:r>
      </w:ins>
      <w:ins w:id="96" w:author="alisha saley" w:date="2023-10-27T13:42:00Z">
        <w:r w:rsidR="00181154">
          <w:rPr>
            <w:rFonts w:ascii="Arial" w:hAnsi="Arial" w:cs="Arial"/>
            <w:sz w:val="24"/>
            <w:szCs w:val="24"/>
          </w:rPr>
          <w:t xml:space="preserve">thawed </w:t>
        </w:r>
      </w:ins>
      <w:del w:id="97" w:author="alisha saley" w:date="2023-10-27T13:38:00Z">
        <w:r w:rsidR="00B644A2" w:rsidRPr="00D762C6" w:rsidDel="00D762C6">
          <w:rPr>
            <w:rFonts w:ascii="Arial" w:hAnsi="Arial" w:cs="Arial"/>
            <w:sz w:val="24"/>
            <w:szCs w:val="24"/>
          </w:rPr>
          <w:delText>;</w:delText>
        </w:r>
      </w:del>
      <w:ins w:id="98" w:author="alisha saley" w:date="2023-10-27T13:37:00Z">
        <w:r w:rsidR="00D762C6" w:rsidRPr="00D762C6">
          <w:rPr>
            <w:rFonts w:ascii="Arial" w:hAnsi="Arial" w:cs="Arial"/>
            <w:sz w:val="24"/>
            <w:szCs w:val="24"/>
            <w:rPrChange w:id="99" w:author="alisha saley" w:date="2023-10-27T13:42:00Z">
              <w:rPr>
                <w:rFonts w:ascii="Arial" w:hAnsi="Arial" w:cs="Arial"/>
                <w:b/>
                <w:bCs/>
                <w:sz w:val="24"/>
                <w:szCs w:val="24"/>
              </w:rPr>
            </w:rPrChange>
          </w:rPr>
          <w:t xml:space="preserve">whole-cell concentrate of </w:t>
        </w:r>
        <w:r w:rsidR="00D762C6" w:rsidRPr="00D762C6">
          <w:rPr>
            <w:rFonts w:ascii="Arial" w:hAnsi="Arial" w:cs="Arial"/>
            <w:i/>
            <w:iCs/>
            <w:sz w:val="24"/>
            <w:szCs w:val="24"/>
            <w:rPrChange w:id="100" w:author="alisha saley" w:date="2023-10-27T13:42:00Z">
              <w:rPr>
                <w:rFonts w:ascii="Arial" w:hAnsi="Arial" w:cs="Arial"/>
                <w:b/>
                <w:bCs/>
                <w:sz w:val="24"/>
                <w:szCs w:val="24"/>
              </w:rPr>
            </w:rPrChange>
          </w:rPr>
          <w:t>Tetraselmis</w:t>
        </w:r>
        <w:r w:rsidR="00D762C6" w:rsidRPr="00D762C6">
          <w:rPr>
            <w:rFonts w:ascii="Arial" w:hAnsi="Arial" w:cs="Arial"/>
            <w:sz w:val="24"/>
            <w:szCs w:val="24"/>
            <w:rPrChange w:id="101" w:author="alisha saley" w:date="2023-10-27T13:42:00Z">
              <w:rPr>
                <w:rFonts w:ascii="Arial" w:hAnsi="Arial" w:cs="Arial"/>
                <w:b/>
                <w:bCs/>
                <w:sz w:val="24"/>
                <w:szCs w:val="24"/>
              </w:rPr>
            </w:rPrChange>
          </w:rPr>
          <w:t xml:space="preserve">, </w:t>
        </w:r>
        <w:r w:rsidR="00D762C6" w:rsidRPr="00D762C6">
          <w:rPr>
            <w:rFonts w:ascii="Arial" w:hAnsi="Arial" w:cs="Arial"/>
            <w:i/>
            <w:iCs/>
            <w:sz w:val="24"/>
            <w:szCs w:val="24"/>
            <w:rPrChange w:id="102" w:author="alisha saley" w:date="2023-10-27T13:42:00Z">
              <w:rPr>
                <w:rFonts w:ascii="Arial" w:hAnsi="Arial" w:cs="Arial"/>
                <w:b/>
                <w:bCs/>
                <w:sz w:val="24"/>
                <w:szCs w:val="24"/>
              </w:rPr>
            </w:rPrChange>
          </w:rPr>
          <w:t>Thalassiosira</w:t>
        </w:r>
        <w:r w:rsidR="00D762C6" w:rsidRPr="00D762C6">
          <w:rPr>
            <w:rFonts w:ascii="Arial" w:hAnsi="Arial" w:cs="Arial"/>
            <w:sz w:val="24"/>
            <w:szCs w:val="24"/>
            <w:rPrChange w:id="103" w:author="alisha saley" w:date="2023-10-27T13:42:00Z">
              <w:rPr>
                <w:rFonts w:ascii="Arial" w:hAnsi="Arial" w:cs="Arial"/>
                <w:b/>
                <w:bCs/>
                <w:sz w:val="24"/>
                <w:szCs w:val="24"/>
              </w:rPr>
            </w:rPrChange>
          </w:rPr>
          <w:t xml:space="preserve"> </w:t>
        </w:r>
        <w:r w:rsidR="00D762C6" w:rsidRPr="00D762C6">
          <w:rPr>
            <w:rFonts w:ascii="Arial" w:hAnsi="Arial" w:cs="Arial"/>
            <w:i/>
            <w:iCs/>
            <w:sz w:val="24"/>
            <w:szCs w:val="24"/>
            <w:rPrChange w:id="104" w:author="alisha saley" w:date="2023-10-27T13:42:00Z">
              <w:rPr>
                <w:rFonts w:ascii="Arial" w:hAnsi="Arial" w:cs="Arial"/>
                <w:b/>
                <w:bCs/>
                <w:sz w:val="24"/>
                <w:szCs w:val="24"/>
              </w:rPr>
            </w:rPrChange>
          </w:rPr>
          <w:t>weissflogii</w:t>
        </w:r>
        <w:r w:rsidR="00D762C6" w:rsidRPr="00D762C6">
          <w:rPr>
            <w:rFonts w:ascii="Arial" w:hAnsi="Arial" w:cs="Arial"/>
            <w:sz w:val="24"/>
            <w:szCs w:val="24"/>
            <w:rPrChange w:id="105" w:author="alisha saley" w:date="2023-10-27T13:42:00Z">
              <w:rPr>
                <w:rFonts w:ascii="Arial" w:hAnsi="Arial" w:cs="Arial"/>
                <w:b/>
                <w:bCs/>
                <w:sz w:val="24"/>
                <w:szCs w:val="24"/>
              </w:rPr>
            </w:rPrChange>
          </w:rPr>
          <w:t xml:space="preserve">, </w:t>
        </w:r>
        <w:r w:rsidR="00D762C6" w:rsidRPr="00D762C6">
          <w:rPr>
            <w:rFonts w:ascii="Arial" w:hAnsi="Arial" w:cs="Arial"/>
            <w:i/>
            <w:iCs/>
            <w:sz w:val="24"/>
            <w:szCs w:val="24"/>
            <w:rPrChange w:id="106" w:author="alisha saley" w:date="2023-10-27T13:42:00Z">
              <w:rPr>
                <w:rFonts w:ascii="Arial" w:hAnsi="Arial" w:cs="Arial"/>
                <w:b/>
                <w:bCs/>
                <w:sz w:val="24"/>
                <w:szCs w:val="24"/>
              </w:rPr>
            </w:rPrChange>
          </w:rPr>
          <w:t>T</w:t>
        </w:r>
      </w:ins>
      <w:ins w:id="107" w:author="alisha saley" w:date="2023-10-27T13:42:00Z">
        <w:r w:rsidR="00D762C6" w:rsidRPr="00D762C6">
          <w:rPr>
            <w:rFonts w:ascii="Arial" w:hAnsi="Arial" w:cs="Arial"/>
            <w:i/>
            <w:iCs/>
            <w:sz w:val="24"/>
            <w:szCs w:val="24"/>
            <w:rPrChange w:id="108" w:author="alisha saley" w:date="2023-10-27T13:42:00Z">
              <w:rPr>
                <w:rFonts w:ascii="Arial" w:hAnsi="Arial" w:cs="Arial"/>
                <w:b/>
                <w:bCs/>
                <w:sz w:val="24"/>
                <w:szCs w:val="24"/>
              </w:rPr>
            </w:rPrChange>
          </w:rPr>
          <w:t>.</w:t>
        </w:r>
      </w:ins>
      <w:ins w:id="109" w:author="alisha saley" w:date="2023-10-27T13:37:00Z">
        <w:r w:rsidR="00D762C6" w:rsidRPr="00D762C6">
          <w:rPr>
            <w:rFonts w:ascii="Arial" w:hAnsi="Arial" w:cs="Arial"/>
            <w:i/>
            <w:iCs/>
            <w:sz w:val="24"/>
            <w:szCs w:val="24"/>
            <w:rPrChange w:id="110" w:author="alisha saley" w:date="2023-10-27T13:42:00Z">
              <w:rPr>
                <w:rFonts w:ascii="Arial" w:hAnsi="Arial" w:cs="Arial"/>
                <w:b/>
                <w:bCs/>
                <w:sz w:val="24"/>
                <w:szCs w:val="24"/>
              </w:rPr>
            </w:rPrChange>
          </w:rPr>
          <w:t xml:space="preserve"> pseudonana</w:t>
        </w:r>
        <w:r w:rsidR="00D762C6" w:rsidRPr="00D762C6">
          <w:rPr>
            <w:rFonts w:ascii="Arial" w:hAnsi="Arial" w:cs="Arial"/>
            <w:sz w:val="24"/>
            <w:szCs w:val="24"/>
            <w:rPrChange w:id="111" w:author="alisha saley" w:date="2023-10-27T13:42:00Z">
              <w:rPr>
                <w:rFonts w:ascii="Arial" w:hAnsi="Arial" w:cs="Arial"/>
                <w:b/>
                <w:bCs/>
                <w:sz w:val="24"/>
                <w:szCs w:val="24"/>
              </w:rPr>
            </w:rPrChange>
          </w:rPr>
          <w:t xml:space="preserve">, and </w:t>
        </w:r>
        <w:r w:rsidR="00D762C6" w:rsidRPr="00D762C6">
          <w:rPr>
            <w:rFonts w:ascii="Arial" w:hAnsi="Arial" w:cs="Arial"/>
            <w:i/>
            <w:iCs/>
            <w:sz w:val="24"/>
            <w:szCs w:val="24"/>
            <w:rPrChange w:id="112" w:author="alisha saley" w:date="2023-10-27T13:42:00Z">
              <w:rPr>
                <w:rFonts w:ascii="Arial" w:hAnsi="Arial" w:cs="Arial"/>
                <w:b/>
                <w:bCs/>
                <w:sz w:val="24"/>
                <w:szCs w:val="24"/>
              </w:rPr>
            </w:rPrChange>
          </w:rPr>
          <w:t>Schizochytrium</w:t>
        </w:r>
      </w:ins>
      <w:r w:rsidR="001A5D7B">
        <w:rPr>
          <w:rFonts w:ascii="Arial" w:hAnsi="Arial" w:cs="Arial"/>
          <w:sz w:val="24"/>
          <w:szCs w:val="24"/>
        </w:rPr>
        <w:t xml:space="preserve">, </w:t>
      </w:r>
      <w:r w:rsidR="001A5D7B" w:rsidRPr="001A5D7B">
        <w:rPr>
          <w:rFonts w:ascii="Arial" w:hAnsi="Arial" w:cs="Arial"/>
          <w:sz w:val="24"/>
          <w:szCs w:val="24"/>
          <w:rPrChange w:id="113" w:author="alisha saley" w:date="2023-10-27T13:43:00Z">
            <w:rPr>
              <w:rFonts w:ascii="Arial" w:hAnsi="Arial" w:cs="Arial"/>
              <w:b/>
              <w:bCs/>
              <w:sz w:val="24"/>
              <w:szCs w:val="24"/>
            </w:rPr>
          </w:rPrChange>
        </w:rPr>
        <w:t>Reed Mariculture</w:t>
      </w:r>
      <w:r w:rsidR="0064343F">
        <w:rPr>
          <w:rFonts w:ascii="Arial" w:hAnsi="Arial" w:cs="Arial"/>
          <w:sz w:val="24"/>
          <w:szCs w:val="24"/>
        </w:rPr>
        <w:t xml:space="preserve">) </w:t>
      </w:r>
      <w:r w:rsidR="00475539">
        <w:rPr>
          <w:rFonts w:ascii="Arial" w:hAnsi="Arial" w:cs="Arial"/>
          <w:sz w:val="24"/>
          <w:szCs w:val="24"/>
        </w:rPr>
        <w:t xml:space="preserve">once </w:t>
      </w:r>
      <w:r w:rsidR="0064343F">
        <w:rPr>
          <w:rFonts w:ascii="Arial" w:hAnsi="Arial" w:cs="Arial"/>
          <w:sz w:val="24"/>
          <w:szCs w:val="24"/>
        </w:rPr>
        <w:t xml:space="preserve">every </w:t>
      </w:r>
      <w:r w:rsidR="00475539">
        <w:rPr>
          <w:rFonts w:ascii="Arial" w:hAnsi="Arial" w:cs="Arial"/>
          <w:sz w:val="24"/>
          <w:szCs w:val="24"/>
        </w:rPr>
        <w:t xml:space="preserve">two </w:t>
      </w:r>
      <w:r w:rsidR="0064343F">
        <w:rPr>
          <w:rFonts w:ascii="Arial" w:hAnsi="Arial" w:cs="Arial"/>
          <w:sz w:val="24"/>
          <w:szCs w:val="24"/>
        </w:rPr>
        <w:t>day</w:t>
      </w:r>
      <w:r w:rsidR="00475539">
        <w:rPr>
          <w:rFonts w:ascii="Arial" w:hAnsi="Arial" w:cs="Arial"/>
          <w:sz w:val="24"/>
          <w:szCs w:val="24"/>
        </w:rPr>
        <w:t>s</w:t>
      </w:r>
      <w:r w:rsidR="009B0E1E">
        <w:rPr>
          <w:rFonts w:ascii="Arial" w:hAnsi="Arial" w:cs="Arial"/>
          <w:sz w:val="24"/>
          <w:szCs w:val="24"/>
        </w:rPr>
        <w:t xml:space="preserve">, </w:t>
      </w:r>
      <w:r w:rsidR="000C2617">
        <w:rPr>
          <w:rFonts w:ascii="Arial" w:hAnsi="Arial" w:cs="Arial"/>
          <w:sz w:val="24"/>
          <w:szCs w:val="24"/>
        </w:rPr>
        <w:t>throughout a</w:t>
      </w:r>
      <w:r w:rsidR="009B0E1E">
        <w:rPr>
          <w:rFonts w:ascii="Arial" w:hAnsi="Arial" w:cs="Arial"/>
          <w:sz w:val="24"/>
          <w:szCs w:val="24"/>
        </w:rPr>
        <w:t xml:space="preserve"> 30</w:t>
      </w:r>
      <w:r w:rsidR="000C2617">
        <w:rPr>
          <w:rFonts w:ascii="Arial" w:hAnsi="Arial" w:cs="Arial"/>
          <w:sz w:val="24"/>
          <w:szCs w:val="24"/>
        </w:rPr>
        <w:t>-</w:t>
      </w:r>
      <w:r w:rsidR="009B0E1E">
        <w:rPr>
          <w:rFonts w:ascii="Arial" w:hAnsi="Arial" w:cs="Arial"/>
          <w:sz w:val="24"/>
          <w:szCs w:val="24"/>
        </w:rPr>
        <w:t xml:space="preserve">d </w:t>
      </w:r>
      <w:r w:rsidR="000C2617">
        <w:rPr>
          <w:rFonts w:ascii="Arial" w:hAnsi="Arial" w:cs="Arial"/>
          <w:sz w:val="24"/>
          <w:szCs w:val="24"/>
        </w:rPr>
        <w:t xml:space="preserve">lab </w:t>
      </w:r>
      <w:r w:rsidR="009B0E1E">
        <w:rPr>
          <w:rFonts w:ascii="Arial" w:hAnsi="Arial" w:cs="Arial"/>
          <w:sz w:val="24"/>
          <w:szCs w:val="24"/>
        </w:rPr>
        <w:t xml:space="preserve">acclimation </w:t>
      </w:r>
      <w:r w:rsidR="000C2617">
        <w:rPr>
          <w:rFonts w:ascii="Arial" w:hAnsi="Arial" w:cs="Arial"/>
          <w:sz w:val="24"/>
          <w:szCs w:val="24"/>
        </w:rPr>
        <w:t>period</w:t>
      </w:r>
      <w:r w:rsidR="009B0E1E">
        <w:rPr>
          <w:rFonts w:ascii="Arial" w:hAnsi="Arial" w:cs="Arial"/>
          <w:sz w:val="24"/>
          <w:szCs w:val="24"/>
        </w:rPr>
        <w:t>.</w:t>
      </w:r>
      <w:r w:rsidR="00E05843">
        <w:rPr>
          <w:rFonts w:ascii="Arial" w:hAnsi="Arial" w:cs="Arial"/>
          <w:sz w:val="24"/>
          <w:szCs w:val="24"/>
        </w:rPr>
        <w:t xml:space="preserve"> </w:t>
      </w:r>
      <w:r w:rsidR="00B644A2">
        <w:rPr>
          <w:rFonts w:ascii="Arial" w:hAnsi="Arial" w:cs="Arial"/>
          <w:sz w:val="24"/>
          <w:szCs w:val="24"/>
        </w:rPr>
        <w:t>At the end of the acclimation period,</w:t>
      </w:r>
      <w:r w:rsidR="00CA4E01" w:rsidRPr="00102217">
        <w:rPr>
          <w:rFonts w:ascii="Arial" w:hAnsi="Arial" w:cs="Arial"/>
          <w:sz w:val="24"/>
          <w:szCs w:val="24"/>
        </w:rPr>
        <w:t xml:space="preserve"> we </w:t>
      </w:r>
      <w:r w:rsidR="000C2617">
        <w:rPr>
          <w:rFonts w:ascii="Arial" w:hAnsi="Arial" w:cs="Arial"/>
          <w:sz w:val="24"/>
          <w:szCs w:val="24"/>
        </w:rPr>
        <w:t>glued</w:t>
      </w:r>
      <w:r w:rsidR="000C2617" w:rsidRPr="00102217">
        <w:rPr>
          <w:rFonts w:ascii="Arial" w:hAnsi="Arial" w:cs="Arial"/>
          <w:sz w:val="24"/>
          <w:szCs w:val="24"/>
        </w:rPr>
        <w:t xml:space="preserve"> </w:t>
      </w:r>
      <w:r w:rsidR="00CA4E01" w:rsidRPr="00102217">
        <w:rPr>
          <w:rFonts w:ascii="Arial" w:hAnsi="Arial" w:cs="Arial"/>
          <w:sz w:val="24"/>
          <w:szCs w:val="24"/>
        </w:rPr>
        <w:t xml:space="preserve">the </w:t>
      </w:r>
      <w:r w:rsidR="00F4311A">
        <w:rPr>
          <w:rFonts w:ascii="Arial" w:hAnsi="Arial" w:cs="Arial"/>
          <w:sz w:val="24"/>
          <w:szCs w:val="24"/>
        </w:rPr>
        <w:t>oysters</w:t>
      </w:r>
      <w:r w:rsidR="00516BCD">
        <w:rPr>
          <w:rFonts w:ascii="Arial" w:hAnsi="Arial" w:cs="Arial"/>
          <w:sz w:val="24"/>
          <w:szCs w:val="24"/>
        </w:rPr>
        <w:t xml:space="preserve"> (left valve)</w:t>
      </w:r>
      <w:r w:rsidR="00683F85" w:rsidRPr="00102217">
        <w:rPr>
          <w:rFonts w:ascii="Arial" w:hAnsi="Arial" w:cs="Arial"/>
          <w:sz w:val="24"/>
          <w:szCs w:val="24"/>
        </w:rPr>
        <w:t xml:space="preserve"> to</w:t>
      </w:r>
      <w:r w:rsidR="00670CE2">
        <w:rPr>
          <w:rFonts w:ascii="Arial" w:hAnsi="Arial" w:cs="Arial"/>
          <w:sz w:val="24"/>
          <w:szCs w:val="24"/>
        </w:rPr>
        <w:t xml:space="preserve"> </w:t>
      </w:r>
      <w:r w:rsidR="00683F85" w:rsidRPr="00102217">
        <w:rPr>
          <w:rFonts w:ascii="Arial" w:hAnsi="Arial" w:cs="Arial"/>
          <w:sz w:val="24"/>
          <w:szCs w:val="24"/>
        </w:rPr>
        <w:t>plastic plate</w:t>
      </w:r>
      <w:r w:rsidR="00670CE2">
        <w:rPr>
          <w:rFonts w:ascii="Arial" w:hAnsi="Arial" w:cs="Arial"/>
          <w:sz w:val="24"/>
          <w:szCs w:val="24"/>
        </w:rPr>
        <w:t>s</w:t>
      </w:r>
      <w:r w:rsidR="00683F85" w:rsidRPr="00102217">
        <w:rPr>
          <w:rFonts w:ascii="Arial" w:hAnsi="Arial" w:cs="Arial"/>
          <w:sz w:val="24"/>
          <w:szCs w:val="24"/>
        </w:rPr>
        <w:t xml:space="preserve"> using </w:t>
      </w:r>
      <w:r w:rsidR="00683F85" w:rsidRPr="00760CCB">
        <w:rPr>
          <w:rFonts w:ascii="Arial" w:hAnsi="Arial" w:cs="Arial"/>
          <w:b/>
          <w:bCs/>
          <w:sz w:val="24"/>
          <w:szCs w:val="24"/>
          <w:highlight w:val="yellow"/>
          <w:rPrChange w:id="114" w:author="alisha saley" w:date="2023-10-27T13:44:00Z">
            <w:rPr>
              <w:rFonts w:ascii="Arial" w:hAnsi="Arial" w:cs="Arial"/>
              <w:sz w:val="24"/>
              <w:szCs w:val="24"/>
            </w:rPr>
          </w:rPrChange>
        </w:rPr>
        <w:t>X</w:t>
      </w:r>
      <w:r w:rsidR="00683F85" w:rsidRPr="00102217">
        <w:rPr>
          <w:rFonts w:ascii="Arial" w:hAnsi="Arial" w:cs="Arial"/>
          <w:sz w:val="24"/>
          <w:szCs w:val="24"/>
        </w:rPr>
        <w:t xml:space="preserve"> marine epoxy (n = 49 per plate, n = 12 plates)</w:t>
      </w:r>
      <w:r w:rsidR="00C12947">
        <w:rPr>
          <w:rFonts w:ascii="Arial" w:hAnsi="Arial" w:cs="Arial"/>
          <w:sz w:val="24"/>
          <w:szCs w:val="24"/>
        </w:rPr>
        <w:t>.</w:t>
      </w:r>
      <w:r w:rsidR="000F7C93">
        <w:rPr>
          <w:rFonts w:ascii="Arial" w:hAnsi="Arial" w:cs="Arial"/>
          <w:sz w:val="24"/>
          <w:szCs w:val="24"/>
        </w:rPr>
        <w:t xml:space="preserve"> </w:t>
      </w:r>
      <w:r w:rsidR="000C2617">
        <w:rPr>
          <w:rFonts w:ascii="Arial" w:hAnsi="Arial" w:cs="Arial"/>
          <w:sz w:val="24"/>
          <w:szCs w:val="24"/>
        </w:rPr>
        <w:t>We then returned the p</w:t>
      </w:r>
      <w:r w:rsidR="000F7C93">
        <w:rPr>
          <w:rFonts w:ascii="Arial" w:hAnsi="Arial" w:cs="Arial"/>
          <w:sz w:val="24"/>
          <w:szCs w:val="24"/>
        </w:rPr>
        <w:t xml:space="preserve">lates </w:t>
      </w:r>
      <w:r w:rsidR="000C2617">
        <w:rPr>
          <w:rFonts w:ascii="Arial" w:hAnsi="Arial" w:cs="Arial"/>
          <w:sz w:val="24"/>
          <w:szCs w:val="24"/>
        </w:rPr>
        <w:t xml:space="preserve">with attached oysters </w:t>
      </w:r>
      <w:r w:rsidR="000F7C93">
        <w:rPr>
          <w:rFonts w:ascii="Arial" w:hAnsi="Arial" w:cs="Arial"/>
          <w:sz w:val="24"/>
          <w:szCs w:val="24"/>
        </w:rPr>
        <w:t xml:space="preserve">to </w:t>
      </w:r>
      <w:r w:rsidR="000C2617">
        <w:rPr>
          <w:rFonts w:ascii="Arial" w:hAnsi="Arial" w:cs="Arial"/>
          <w:sz w:val="24"/>
          <w:szCs w:val="24"/>
        </w:rPr>
        <w:t xml:space="preserve">the </w:t>
      </w:r>
      <w:r w:rsidR="00B60CE9">
        <w:rPr>
          <w:rFonts w:ascii="Arial" w:hAnsi="Arial" w:cs="Arial"/>
          <w:sz w:val="24"/>
          <w:szCs w:val="24"/>
        </w:rPr>
        <w:t xml:space="preserve">acclimation </w:t>
      </w:r>
      <w:r w:rsidR="000C2617">
        <w:rPr>
          <w:rFonts w:ascii="Arial" w:hAnsi="Arial" w:cs="Arial"/>
          <w:sz w:val="24"/>
          <w:szCs w:val="24"/>
        </w:rPr>
        <w:t>tanks</w:t>
      </w:r>
      <w:r w:rsidR="00B644A2">
        <w:rPr>
          <w:rFonts w:ascii="Arial" w:hAnsi="Arial" w:cs="Arial"/>
          <w:sz w:val="24"/>
          <w:szCs w:val="24"/>
        </w:rPr>
        <w:t>, and three days hence began a</w:t>
      </w:r>
      <w:r w:rsidR="000C2617">
        <w:rPr>
          <w:rFonts w:ascii="Arial" w:hAnsi="Arial" w:cs="Arial"/>
          <w:sz w:val="24"/>
          <w:szCs w:val="24"/>
        </w:rPr>
        <w:t xml:space="preserve"> </w:t>
      </w:r>
      <w:r w:rsidR="00B644A2">
        <w:rPr>
          <w:rFonts w:ascii="Arial" w:hAnsi="Arial" w:cs="Arial"/>
          <w:sz w:val="24"/>
          <w:szCs w:val="24"/>
        </w:rPr>
        <w:t xml:space="preserve">36-d growth </w:t>
      </w:r>
      <w:r w:rsidR="00AB052E">
        <w:rPr>
          <w:rFonts w:ascii="Arial" w:hAnsi="Arial" w:cs="Arial"/>
          <w:sz w:val="24"/>
          <w:szCs w:val="24"/>
        </w:rPr>
        <w:t>experiment</w:t>
      </w:r>
      <w:r w:rsidR="004A5C19">
        <w:rPr>
          <w:rFonts w:ascii="Arial" w:hAnsi="Arial" w:cs="Arial"/>
          <w:sz w:val="24"/>
          <w:szCs w:val="24"/>
        </w:rPr>
        <w:t xml:space="preserve"> (Fig. 1)</w:t>
      </w:r>
      <w:r w:rsidR="00B60CE9">
        <w:rPr>
          <w:rFonts w:ascii="Arial" w:hAnsi="Arial" w:cs="Arial"/>
          <w:sz w:val="24"/>
          <w:szCs w:val="24"/>
        </w:rPr>
        <w:t>.</w:t>
      </w:r>
    </w:p>
    <w:p w14:paraId="165C6BD4" w14:textId="13FCB855" w:rsidR="00CD0697" w:rsidRDefault="00CD0697" w:rsidP="005F494A">
      <w:pPr>
        <w:pStyle w:val="NoSpacing"/>
        <w:rPr>
          <w:rFonts w:ascii="Arial" w:hAnsi="Arial" w:cs="Arial"/>
          <w:sz w:val="24"/>
          <w:szCs w:val="24"/>
        </w:rPr>
      </w:pPr>
    </w:p>
    <w:p w14:paraId="33D8EE7C" w14:textId="7D7EF38E" w:rsidR="00391CFF" w:rsidRPr="002234F1" w:rsidRDefault="002234F1" w:rsidP="005F494A">
      <w:pPr>
        <w:pStyle w:val="NoSpacing"/>
        <w:rPr>
          <w:rFonts w:ascii="Arial" w:hAnsi="Arial" w:cs="Arial"/>
          <w:sz w:val="24"/>
          <w:szCs w:val="24"/>
        </w:rPr>
      </w:pPr>
      <w:r w:rsidRPr="002234F1">
        <w:rPr>
          <w:rFonts w:ascii="Arial" w:hAnsi="Arial" w:cs="Arial"/>
          <w:b/>
          <w:sz w:val="24"/>
          <w:szCs w:val="24"/>
        </w:rPr>
        <w:t>Design of experiment</w:t>
      </w:r>
      <w:r w:rsidRPr="005567CF">
        <w:rPr>
          <w:rFonts w:ascii="Arial" w:hAnsi="Arial" w:cs="Arial"/>
          <w:b/>
          <w:sz w:val="24"/>
          <w:szCs w:val="24"/>
        </w:rPr>
        <w:t>—</w:t>
      </w:r>
      <w:r w:rsidRPr="002234F1">
        <w:rPr>
          <w:rFonts w:ascii="Arial" w:hAnsi="Arial" w:cs="Arial"/>
          <w:sz w:val="24"/>
          <w:szCs w:val="24"/>
        </w:rPr>
        <w:t xml:space="preserve"> </w:t>
      </w:r>
      <w:r>
        <w:rPr>
          <w:rFonts w:ascii="Arial" w:hAnsi="Arial" w:cs="Arial"/>
          <w:sz w:val="24"/>
          <w:szCs w:val="24"/>
        </w:rPr>
        <w:t>Our primary aim</w:t>
      </w:r>
      <w:r w:rsidRPr="002234F1">
        <w:rPr>
          <w:rFonts w:ascii="Arial" w:hAnsi="Arial" w:cs="Arial"/>
          <w:sz w:val="24"/>
          <w:szCs w:val="24"/>
        </w:rPr>
        <w:t xml:space="preserve"> </w:t>
      </w:r>
      <w:r>
        <w:rPr>
          <w:rFonts w:ascii="Arial" w:hAnsi="Arial" w:cs="Arial"/>
          <w:sz w:val="24"/>
          <w:szCs w:val="24"/>
        </w:rPr>
        <w:t xml:space="preserve">was to determine effects of total alkalinity on </w:t>
      </w:r>
      <w:del w:id="115" w:author="alisha saley" w:date="2023-10-27T09:59:00Z">
        <w:r w:rsidDel="00615448">
          <w:rPr>
            <w:rFonts w:ascii="Arial" w:hAnsi="Arial" w:cs="Arial"/>
            <w:sz w:val="24"/>
            <w:szCs w:val="24"/>
          </w:rPr>
          <w:delText xml:space="preserve">growth in </w:delText>
        </w:r>
      </w:del>
      <w:r>
        <w:rPr>
          <w:rFonts w:ascii="Arial" w:hAnsi="Arial" w:cs="Arial"/>
          <w:sz w:val="24"/>
          <w:szCs w:val="24"/>
        </w:rPr>
        <w:t xml:space="preserve">oyster shell </w:t>
      </w:r>
      <w:del w:id="116" w:author="alisha saley" w:date="2023-10-27T09:59:00Z">
        <w:r w:rsidDel="00615448">
          <w:rPr>
            <w:rFonts w:ascii="Arial" w:hAnsi="Arial" w:cs="Arial"/>
            <w:sz w:val="24"/>
            <w:szCs w:val="24"/>
          </w:rPr>
          <w:delText>area</w:delText>
        </w:r>
      </w:del>
      <w:ins w:id="117" w:author="alisha saley" w:date="2023-10-27T09:59:00Z">
        <w:r w:rsidR="00615448">
          <w:rPr>
            <w:rFonts w:ascii="Arial" w:hAnsi="Arial" w:cs="Arial"/>
            <w:sz w:val="24"/>
            <w:szCs w:val="24"/>
          </w:rPr>
          <w:t>growth</w:t>
        </w:r>
      </w:ins>
      <w:r>
        <w:rPr>
          <w:rFonts w:ascii="Arial" w:hAnsi="Arial" w:cs="Arial"/>
          <w:sz w:val="24"/>
          <w:szCs w:val="24"/>
        </w:rPr>
        <w:t>. We established six treatment levels of TA, spanning conditions characteristic of estuaries with substantial rainwater input (low TA</w:t>
      </w:r>
      <w:ins w:id="118" w:author="alisha saley" w:date="2023-10-29T10:12:00Z">
        <w:r w:rsidR="00AF7942">
          <w:rPr>
            <w:rFonts w:ascii="Arial" w:hAnsi="Arial" w:cs="Arial"/>
            <w:sz w:val="24"/>
            <w:szCs w:val="24"/>
          </w:rPr>
          <w:t>, 800-1</w:t>
        </w:r>
        <w:r w:rsidR="00B255C8">
          <w:rPr>
            <w:rFonts w:ascii="Arial" w:hAnsi="Arial" w:cs="Arial"/>
            <w:sz w:val="24"/>
            <w:szCs w:val="24"/>
          </w:rPr>
          <w:t>5</w:t>
        </w:r>
        <w:r w:rsidR="00AF7942">
          <w:rPr>
            <w:rFonts w:ascii="Arial" w:hAnsi="Arial" w:cs="Arial"/>
            <w:sz w:val="24"/>
            <w:szCs w:val="24"/>
          </w:rPr>
          <w:t>00 umol kg -1</w:t>
        </w:r>
      </w:ins>
      <w:r>
        <w:rPr>
          <w:rFonts w:ascii="Arial" w:hAnsi="Arial" w:cs="Arial"/>
          <w:sz w:val="24"/>
          <w:szCs w:val="24"/>
        </w:rPr>
        <w:t xml:space="preserve">), through </w:t>
      </w:r>
      <w:r w:rsidR="00391CFF">
        <w:rPr>
          <w:rFonts w:ascii="Arial" w:hAnsi="Arial" w:cs="Arial"/>
          <w:sz w:val="24"/>
          <w:szCs w:val="24"/>
        </w:rPr>
        <w:t>more typical alkalinity</w:t>
      </w:r>
      <w:r>
        <w:rPr>
          <w:rFonts w:ascii="Arial" w:hAnsi="Arial" w:cs="Arial"/>
          <w:sz w:val="24"/>
          <w:szCs w:val="24"/>
        </w:rPr>
        <w:t xml:space="preserve"> conditions (intermediate TA</w:t>
      </w:r>
      <w:ins w:id="119" w:author="alisha saley" w:date="2023-10-29T10:12:00Z">
        <w:r w:rsidR="00B255C8">
          <w:rPr>
            <w:rFonts w:ascii="Arial" w:hAnsi="Arial" w:cs="Arial"/>
            <w:sz w:val="24"/>
            <w:szCs w:val="24"/>
          </w:rPr>
          <w:t>, 2000 – 22</w:t>
        </w:r>
      </w:ins>
      <w:ins w:id="120" w:author="alisha saley" w:date="2023-10-29T10:13:00Z">
        <w:r w:rsidR="00B255C8">
          <w:rPr>
            <w:rFonts w:ascii="Arial" w:hAnsi="Arial" w:cs="Arial"/>
            <w:sz w:val="24"/>
            <w:szCs w:val="24"/>
          </w:rPr>
          <w:t>00 umol kg -1</w:t>
        </w:r>
      </w:ins>
      <w:r>
        <w:rPr>
          <w:rFonts w:ascii="Arial" w:hAnsi="Arial" w:cs="Arial"/>
          <w:sz w:val="24"/>
          <w:szCs w:val="24"/>
        </w:rPr>
        <w:t>), to conditions observed in estuaries supplied by watersheds of high-carbonate geology (high TA</w:t>
      </w:r>
      <w:ins w:id="121" w:author="alisha saley" w:date="2023-10-29T10:13:00Z">
        <w:r w:rsidR="00B255C8">
          <w:rPr>
            <w:rFonts w:ascii="Arial" w:hAnsi="Arial" w:cs="Arial"/>
            <w:sz w:val="24"/>
            <w:szCs w:val="24"/>
          </w:rPr>
          <w:t xml:space="preserve">, </w:t>
        </w:r>
        <w:r w:rsidR="009B5004">
          <w:rPr>
            <w:rFonts w:ascii="Arial" w:hAnsi="Arial" w:cs="Arial"/>
            <w:sz w:val="24"/>
            <w:szCs w:val="24"/>
          </w:rPr>
          <w:t>&gt; 22</w:t>
        </w:r>
        <w:r w:rsidR="00B255C8">
          <w:rPr>
            <w:rFonts w:ascii="Arial" w:hAnsi="Arial" w:cs="Arial"/>
            <w:sz w:val="24"/>
            <w:szCs w:val="24"/>
          </w:rPr>
          <w:t xml:space="preserve">00 umol </w:t>
        </w:r>
        <w:r w:rsidR="009B5004">
          <w:rPr>
            <w:rFonts w:ascii="Arial" w:hAnsi="Arial" w:cs="Arial"/>
            <w:sz w:val="24"/>
            <w:szCs w:val="24"/>
          </w:rPr>
          <w:t>kg-1</w:t>
        </w:r>
      </w:ins>
      <w:r>
        <w:rPr>
          <w:rFonts w:ascii="Arial" w:hAnsi="Arial" w:cs="Arial"/>
          <w:sz w:val="24"/>
          <w:szCs w:val="24"/>
        </w:rPr>
        <w:t xml:space="preserve">). Because streams and rivers that deliver low- or high-TA fresh water can simultaneously decrease estuarine salinity, we also established two treatment levels of salinity, an ambient level (S=34) and a reduced salinity level (S=27). The resultant experimental design </w:t>
      </w:r>
      <w:r w:rsidR="00D25FA6">
        <w:rPr>
          <w:rFonts w:ascii="Arial" w:hAnsi="Arial" w:cs="Arial"/>
          <w:sz w:val="24"/>
          <w:szCs w:val="24"/>
        </w:rPr>
        <w:t>linked</w:t>
      </w:r>
      <w:r>
        <w:rPr>
          <w:rFonts w:ascii="Arial" w:hAnsi="Arial" w:cs="Arial"/>
          <w:sz w:val="24"/>
          <w:szCs w:val="24"/>
        </w:rPr>
        <w:t xml:space="preserve"> treatments of both lower and higher TA with both low and ambient salinity. Although the treatment conditions were not fully orthogonal</w:t>
      </w:r>
      <w:ins w:id="122" w:author="alisha saley" w:date="2023-10-29T10:14:00Z">
        <w:r w:rsidR="009B5004">
          <w:rPr>
            <w:rFonts w:ascii="Arial" w:hAnsi="Arial" w:cs="Arial"/>
            <w:sz w:val="24"/>
            <w:szCs w:val="24"/>
          </w:rPr>
          <w:t xml:space="preserve"> (Fig. 1)</w:t>
        </w:r>
      </w:ins>
      <w:r>
        <w:rPr>
          <w:rFonts w:ascii="Arial" w:hAnsi="Arial" w:cs="Arial"/>
          <w:sz w:val="24"/>
          <w:szCs w:val="24"/>
        </w:rPr>
        <w:t xml:space="preserve">, this design enabled exploration of independent effects of TA and </w:t>
      </w:r>
      <w:ins w:id="123" w:author="alisha saley" w:date="2023-10-26T22:26:00Z">
        <w:r w:rsidR="00AE1B4E">
          <w:rPr>
            <w:rFonts w:ascii="Arial" w:hAnsi="Arial" w:cs="Arial"/>
            <w:sz w:val="24"/>
            <w:szCs w:val="24"/>
          </w:rPr>
          <w:t>salinity</w:t>
        </w:r>
      </w:ins>
      <w:del w:id="124" w:author="alisha saley" w:date="2023-10-26T22:26:00Z">
        <w:r w:rsidDel="00AE1B4E">
          <w:rPr>
            <w:rFonts w:ascii="Arial" w:hAnsi="Arial" w:cs="Arial"/>
            <w:sz w:val="24"/>
            <w:szCs w:val="24"/>
          </w:rPr>
          <w:delText>S</w:delText>
        </w:r>
      </w:del>
      <w:r>
        <w:rPr>
          <w:rFonts w:ascii="Arial" w:hAnsi="Arial" w:cs="Arial"/>
          <w:sz w:val="24"/>
          <w:szCs w:val="24"/>
        </w:rPr>
        <w:t xml:space="preserve"> across a spectrum of environmental conditions relevant to </w:t>
      </w:r>
      <w:r w:rsidRPr="007C1A6E">
        <w:rPr>
          <w:rFonts w:ascii="Arial" w:hAnsi="Arial" w:cs="Arial"/>
          <w:i/>
          <w:sz w:val="24"/>
          <w:szCs w:val="24"/>
        </w:rPr>
        <w:t xml:space="preserve">C. </w:t>
      </w:r>
      <w:r w:rsidRPr="007C1A6E">
        <w:rPr>
          <w:rFonts w:ascii="Arial" w:hAnsi="Arial" w:cs="Arial"/>
          <w:i/>
          <w:sz w:val="24"/>
          <w:szCs w:val="24"/>
        </w:rPr>
        <w:lastRenderedPageBreak/>
        <w:t>virginica</w:t>
      </w:r>
      <w:r>
        <w:rPr>
          <w:rFonts w:ascii="Arial" w:hAnsi="Arial" w:cs="Arial"/>
          <w:sz w:val="24"/>
          <w:szCs w:val="24"/>
        </w:rPr>
        <w:t xml:space="preserve">. Each TA and </w:t>
      </w:r>
      <w:ins w:id="125" w:author="alisha saley" w:date="2023-10-26T22:27:00Z">
        <w:r w:rsidR="00AE1B4E">
          <w:rPr>
            <w:rFonts w:ascii="Arial" w:hAnsi="Arial" w:cs="Arial"/>
            <w:sz w:val="24"/>
            <w:szCs w:val="24"/>
          </w:rPr>
          <w:t>salinity</w:t>
        </w:r>
      </w:ins>
      <w:del w:id="126" w:author="alisha saley" w:date="2023-10-26T22:27:00Z">
        <w:r w:rsidDel="00AE1B4E">
          <w:rPr>
            <w:rFonts w:ascii="Arial" w:hAnsi="Arial" w:cs="Arial"/>
            <w:sz w:val="24"/>
            <w:szCs w:val="24"/>
          </w:rPr>
          <w:delText>S</w:delText>
        </w:r>
      </w:del>
      <w:r>
        <w:rPr>
          <w:rFonts w:ascii="Arial" w:hAnsi="Arial" w:cs="Arial"/>
          <w:sz w:val="24"/>
          <w:szCs w:val="24"/>
        </w:rPr>
        <w:t xml:space="preserve"> treatment combination (6 total) was replicated across two </w:t>
      </w:r>
      <w:r w:rsidR="00B63CB0">
        <w:rPr>
          <w:rFonts w:ascii="Arial" w:hAnsi="Arial" w:cs="Arial"/>
          <w:sz w:val="24"/>
          <w:szCs w:val="24"/>
        </w:rPr>
        <w:t>static culture</w:t>
      </w:r>
      <w:r w:rsidR="00273933">
        <w:rPr>
          <w:rFonts w:ascii="Arial" w:hAnsi="Arial" w:cs="Arial"/>
          <w:sz w:val="24"/>
          <w:szCs w:val="24"/>
        </w:rPr>
        <w:t xml:space="preserve"> </w:t>
      </w:r>
      <w:r w:rsidR="00B63CB0">
        <w:rPr>
          <w:rFonts w:ascii="Arial" w:hAnsi="Arial" w:cs="Arial"/>
          <w:sz w:val="24"/>
          <w:szCs w:val="24"/>
        </w:rPr>
        <w:t>chambers</w:t>
      </w:r>
      <w:r>
        <w:rPr>
          <w:rFonts w:ascii="Arial" w:hAnsi="Arial" w:cs="Arial"/>
          <w:sz w:val="24"/>
          <w:szCs w:val="24"/>
        </w:rPr>
        <w:t xml:space="preserve">, each containing one plate with 49 attached oysters. </w:t>
      </w:r>
      <w:r w:rsidR="00273933">
        <w:rPr>
          <w:rFonts w:ascii="Arial" w:hAnsi="Arial" w:cs="Arial"/>
          <w:sz w:val="24"/>
          <w:szCs w:val="24"/>
        </w:rPr>
        <w:t xml:space="preserve">The overall configuration </w:t>
      </w:r>
      <w:r w:rsidR="00D25FA6">
        <w:rPr>
          <w:rFonts w:ascii="Arial" w:hAnsi="Arial" w:cs="Arial"/>
          <w:sz w:val="24"/>
          <w:szCs w:val="24"/>
        </w:rPr>
        <w:t>thus summed to 49 oysters x 2 cultures x 6 treatments =</w:t>
      </w:r>
      <w:r>
        <w:rPr>
          <w:rFonts w:ascii="Arial" w:hAnsi="Arial" w:cs="Arial"/>
          <w:sz w:val="24"/>
          <w:szCs w:val="24"/>
        </w:rPr>
        <w:t xml:space="preserve"> 588 oyster individuals across the experiment. </w:t>
      </w:r>
    </w:p>
    <w:p w14:paraId="469E86BD" w14:textId="3F3A5E86" w:rsidR="002A4FBF" w:rsidRDefault="002A4FBF" w:rsidP="005F494A">
      <w:pPr>
        <w:pStyle w:val="NoSpacing"/>
        <w:rPr>
          <w:rFonts w:ascii="Arial" w:hAnsi="Arial" w:cs="Arial"/>
          <w:sz w:val="24"/>
          <w:szCs w:val="24"/>
        </w:rPr>
      </w:pPr>
    </w:p>
    <w:p w14:paraId="5C08D2DF" w14:textId="6C3895BE" w:rsidR="001A1A94" w:rsidRDefault="008B3F1D" w:rsidP="005F494A">
      <w:pPr>
        <w:pStyle w:val="NoSpacing"/>
        <w:rPr>
          <w:rFonts w:ascii="Arial" w:hAnsi="Arial" w:cs="Arial"/>
          <w:sz w:val="24"/>
          <w:szCs w:val="24"/>
        </w:rPr>
      </w:pPr>
      <w:r>
        <w:rPr>
          <w:rFonts w:ascii="Arial" w:hAnsi="Arial" w:cs="Arial"/>
          <w:sz w:val="24"/>
          <w:szCs w:val="24"/>
        </w:rPr>
        <w:t>W</w:t>
      </w:r>
      <w:r w:rsidR="002A4FBF">
        <w:rPr>
          <w:rFonts w:ascii="Arial" w:hAnsi="Arial" w:cs="Arial"/>
          <w:sz w:val="24"/>
          <w:szCs w:val="24"/>
        </w:rPr>
        <w:t xml:space="preserve">e were additionally interested in </w:t>
      </w:r>
      <w:r>
        <w:rPr>
          <w:rFonts w:ascii="Arial" w:hAnsi="Arial" w:cs="Arial"/>
          <w:sz w:val="24"/>
          <w:szCs w:val="24"/>
        </w:rPr>
        <w:t xml:space="preserve">whether oysters might respond in a different way immediately following exposure to a novel set of TA and </w:t>
      </w:r>
      <w:ins w:id="127" w:author="alisha saley" w:date="2023-10-26T22:27:00Z">
        <w:r w:rsidR="00E6634E">
          <w:rPr>
            <w:rFonts w:ascii="Arial" w:hAnsi="Arial" w:cs="Arial"/>
            <w:sz w:val="24"/>
            <w:szCs w:val="24"/>
          </w:rPr>
          <w:t xml:space="preserve">salinity </w:t>
        </w:r>
      </w:ins>
      <w:del w:id="128" w:author="alisha saley" w:date="2023-10-26T22:27:00Z">
        <w:r w:rsidDel="00E6634E">
          <w:rPr>
            <w:rFonts w:ascii="Arial" w:hAnsi="Arial" w:cs="Arial"/>
            <w:sz w:val="24"/>
            <w:szCs w:val="24"/>
          </w:rPr>
          <w:delText xml:space="preserve">S </w:delText>
        </w:r>
      </w:del>
      <w:r>
        <w:rPr>
          <w:rFonts w:ascii="Arial" w:hAnsi="Arial" w:cs="Arial"/>
          <w:sz w:val="24"/>
          <w:szCs w:val="24"/>
        </w:rPr>
        <w:t>conditions, compared to a response later on</w:t>
      </w:r>
      <w:r w:rsidR="00F074B4">
        <w:rPr>
          <w:rFonts w:ascii="Arial" w:hAnsi="Arial" w:cs="Arial"/>
          <w:sz w:val="24"/>
          <w:szCs w:val="24"/>
        </w:rPr>
        <w:t xml:space="preserve"> after the exposure had continued for multiple days</w:t>
      </w:r>
      <w:r>
        <w:rPr>
          <w:rFonts w:ascii="Arial" w:hAnsi="Arial" w:cs="Arial"/>
          <w:sz w:val="24"/>
          <w:szCs w:val="24"/>
        </w:rPr>
        <w:t xml:space="preserve">. We therefore sampled growth in shell area at </w:t>
      </w:r>
      <w:r w:rsidR="00F074B4">
        <w:rPr>
          <w:rFonts w:ascii="Arial" w:hAnsi="Arial" w:cs="Arial"/>
          <w:sz w:val="24"/>
          <w:szCs w:val="24"/>
        </w:rPr>
        <w:t>several</w:t>
      </w:r>
      <w:r>
        <w:rPr>
          <w:rFonts w:ascii="Arial" w:hAnsi="Arial" w:cs="Arial"/>
          <w:sz w:val="24"/>
          <w:szCs w:val="24"/>
        </w:rPr>
        <w:t xml:space="preserve"> time points throughout the 36-d experiment, focusing especially on growth </w:t>
      </w:r>
      <w:r w:rsidR="00F074B4">
        <w:rPr>
          <w:rFonts w:ascii="Arial" w:hAnsi="Arial" w:cs="Arial"/>
          <w:sz w:val="24"/>
          <w:szCs w:val="24"/>
        </w:rPr>
        <w:t>across</w:t>
      </w:r>
      <w:r>
        <w:rPr>
          <w:rFonts w:ascii="Arial" w:hAnsi="Arial" w:cs="Arial"/>
          <w:sz w:val="24"/>
          <w:szCs w:val="24"/>
        </w:rPr>
        <w:t xml:space="preserve"> two time windows, one earlier </w:t>
      </w:r>
      <w:r w:rsidR="002A4FBF">
        <w:rPr>
          <w:rFonts w:ascii="Arial" w:hAnsi="Arial" w:cs="Arial"/>
          <w:sz w:val="24"/>
          <w:szCs w:val="24"/>
        </w:rPr>
        <w:t xml:space="preserve">(days 0-18) and </w:t>
      </w:r>
      <w:r>
        <w:rPr>
          <w:rFonts w:ascii="Arial" w:hAnsi="Arial" w:cs="Arial"/>
          <w:sz w:val="24"/>
          <w:szCs w:val="24"/>
        </w:rPr>
        <w:t>one later (days 19-36).</w:t>
      </w:r>
    </w:p>
    <w:p w14:paraId="12E113E0" w14:textId="05CD0DDB" w:rsidR="004A3462" w:rsidRPr="00102217" w:rsidRDefault="004A3462" w:rsidP="005F494A">
      <w:pPr>
        <w:pStyle w:val="NoSpacing"/>
        <w:rPr>
          <w:rFonts w:ascii="Arial" w:hAnsi="Arial" w:cs="Arial"/>
          <w:sz w:val="24"/>
          <w:szCs w:val="24"/>
        </w:rPr>
      </w:pPr>
    </w:p>
    <w:p w14:paraId="38065A87" w14:textId="3B618AF3" w:rsidR="006D1E34" w:rsidRDefault="007A164B" w:rsidP="005F494A">
      <w:pPr>
        <w:pStyle w:val="NoSpacing"/>
        <w:rPr>
          <w:rFonts w:ascii="Arial" w:hAnsi="Arial" w:cs="Arial"/>
          <w:sz w:val="24"/>
          <w:szCs w:val="24"/>
        </w:rPr>
      </w:pPr>
      <w:r w:rsidRPr="00102217">
        <w:rPr>
          <w:rFonts w:ascii="Arial" w:hAnsi="Arial" w:cs="Arial"/>
          <w:b/>
          <w:bCs/>
          <w:sz w:val="24"/>
          <w:szCs w:val="24"/>
        </w:rPr>
        <w:t>Oyster growth—</w:t>
      </w:r>
      <w:r w:rsidR="00273933">
        <w:rPr>
          <w:rFonts w:ascii="Arial" w:hAnsi="Arial" w:cs="Arial"/>
          <w:bCs/>
          <w:sz w:val="24"/>
          <w:szCs w:val="24"/>
        </w:rPr>
        <w:t>W</w:t>
      </w:r>
      <w:r w:rsidR="000C2617">
        <w:rPr>
          <w:rFonts w:ascii="Arial" w:hAnsi="Arial" w:cs="Arial"/>
          <w:bCs/>
          <w:sz w:val="24"/>
          <w:szCs w:val="24"/>
        </w:rPr>
        <w:t xml:space="preserve">e </w:t>
      </w:r>
      <w:r w:rsidR="00B8414F">
        <w:rPr>
          <w:rFonts w:ascii="Arial" w:hAnsi="Arial" w:cs="Arial"/>
          <w:sz w:val="24"/>
          <w:szCs w:val="24"/>
        </w:rPr>
        <w:t>tracked</w:t>
      </w:r>
      <w:r w:rsidR="001B52C9">
        <w:rPr>
          <w:rFonts w:ascii="Arial" w:hAnsi="Arial" w:cs="Arial"/>
          <w:sz w:val="24"/>
          <w:szCs w:val="24"/>
        </w:rPr>
        <w:t xml:space="preserve"> </w:t>
      </w:r>
      <w:r w:rsidR="003F7DE4">
        <w:rPr>
          <w:rFonts w:ascii="Arial" w:hAnsi="Arial" w:cs="Arial"/>
          <w:sz w:val="24"/>
          <w:szCs w:val="24"/>
        </w:rPr>
        <w:t xml:space="preserve">changes in </w:t>
      </w:r>
      <w:r w:rsidR="001B52C9">
        <w:rPr>
          <w:rFonts w:ascii="Arial" w:hAnsi="Arial" w:cs="Arial"/>
          <w:sz w:val="24"/>
          <w:szCs w:val="24"/>
        </w:rPr>
        <w:t xml:space="preserve">shell </w:t>
      </w:r>
      <w:r w:rsidR="003F7DE4">
        <w:rPr>
          <w:rFonts w:ascii="Arial" w:hAnsi="Arial" w:cs="Arial"/>
          <w:sz w:val="24"/>
          <w:szCs w:val="24"/>
        </w:rPr>
        <w:t xml:space="preserve">surface area </w:t>
      </w:r>
      <w:r w:rsidR="004A5C19">
        <w:rPr>
          <w:rFonts w:ascii="Arial" w:hAnsi="Arial" w:cs="Arial"/>
          <w:sz w:val="24"/>
          <w:szCs w:val="24"/>
        </w:rPr>
        <w:t>through</w:t>
      </w:r>
      <w:r w:rsidR="00273933">
        <w:rPr>
          <w:rFonts w:ascii="Arial" w:hAnsi="Arial" w:cs="Arial"/>
          <w:sz w:val="24"/>
          <w:szCs w:val="24"/>
        </w:rPr>
        <w:t xml:space="preserve">out the experiment, taking </w:t>
      </w:r>
      <w:r w:rsidR="000C2617">
        <w:rPr>
          <w:rFonts w:ascii="Arial" w:hAnsi="Arial" w:cs="Arial"/>
          <w:sz w:val="24"/>
          <w:szCs w:val="24"/>
        </w:rPr>
        <w:t xml:space="preserve">photos </w:t>
      </w:r>
      <w:r w:rsidR="00315861">
        <w:rPr>
          <w:rFonts w:ascii="Arial" w:hAnsi="Arial" w:cs="Arial"/>
          <w:sz w:val="24"/>
          <w:szCs w:val="24"/>
        </w:rPr>
        <w:t xml:space="preserve">of shell area </w:t>
      </w:r>
      <w:r w:rsidR="000C2617">
        <w:rPr>
          <w:rFonts w:ascii="Arial" w:hAnsi="Arial" w:cs="Arial"/>
          <w:sz w:val="24"/>
          <w:szCs w:val="24"/>
        </w:rPr>
        <w:t>on day 0, day 18, and day 36</w:t>
      </w:r>
      <w:r w:rsidR="00A84A98">
        <w:rPr>
          <w:rFonts w:ascii="Arial" w:hAnsi="Arial" w:cs="Arial"/>
          <w:sz w:val="24"/>
          <w:szCs w:val="24"/>
        </w:rPr>
        <w:t xml:space="preserve">. </w:t>
      </w:r>
      <w:r w:rsidR="005F61E1">
        <w:rPr>
          <w:rFonts w:ascii="Arial" w:hAnsi="Arial" w:cs="Arial"/>
          <w:sz w:val="24"/>
          <w:szCs w:val="24"/>
        </w:rPr>
        <w:t>W</w:t>
      </w:r>
      <w:r w:rsidR="00315861">
        <w:rPr>
          <w:rFonts w:ascii="Arial" w:hAnsi="Arial" w:cs="Arial"/>
          <w:sz w:val="24"/>
          <w:szCs w:val="24"/>
        </w:rPr>
        <w:t>e analyzed the photos using</w:t>
      </w:r>
      <w:r w:rsidR="00275A5F">
        <w:rPr>
          <w:rFonts w:ascii="Arial" w:hAnsi="Arial" w:cs="Arial"/>
          <w:sz w:val="24"/>
          <w:szCs w:val="24"/>
        </w:rPr>
        <w:t xml:space="preserve"> </w:t>
      </w:r>
      <w:r w:rsidR="006831A2" w:rsidRPr="00102217">
        <w:rPr>
          <w:rFonts w:ascii="Arial" w:hAnsi="Arial" w:cs="Arial"/>
          <w:sz w:val="24"/>
          <w:szCs w:val="24"/>
        </w:rPr>
        <w:t>ImageJ software (</w:t>
      </w:r>
      <w:r w:rsidR="006831A2" w:rsidRPr="00760CCB">
        <w:rPr>
          <w:rFonts w:ascii="Arial" w:hAnsi="Arial" w:cs="Arial"/>
          <w:sz w:val="24"/>
          <w:szCs w:val="24"/>
        </w:rPr>
        <w:t>v.</w:t>
      </w:r>
      <w:ins w:id="129" w:author="alisha saley" w:date="2023-10-27T13:45:00Z">
        <w:r w:rsidR="00760CCB" w:rsidRPr="00760CCB">
          <w:rPr>
            <w:rFonts w:ascii="Arial" w:hAnsi="Arial" w:cs="Arial"/>
            <w:sz w:val="24"/>
            <w:szCs w:val="24"/>
            <w:rPrChange w:id="130" w:author="alisha saley" w:date="2023-10-27T13:45:00Z">
              <w:rPr>
                <w:rFonts w:ascii="Arial" w:hAnsi="Arial" w:cs="Arial"/>
                <w:sz w:val="24"/>
                <w:szCs w:val="24"/>
                <w:highlight w:val="yellow"/>
              </w:rPr>
            </w:rPrChange>
          </w:rPr>
          <w:t>1.53t</w:t>
        </w:r>
      </w:ins>
      <w:del w:id="131" w:author="alisha saley" w:date="2023-10-27T13:45:00Z">
        <w:r w:rsidR="006831A2" w:rsidRPr="00760CCB" w:rsidDel="00760CCB">
          <w:rPr>
            <w:rFonts w:ascii="Arial" w:hAnsi="Arial" w:cs="Arial"/>
            <w:sz w:val="24"/>
            <w:szCs w:val="24"/>
          </w:rPr>
          <w:delText>X</w:delText>
        </w:r>
      </w:del>
      <w:r w:rsidR="006831A2" w:rsidRPr="00102217">
        <w:rPr>
          <w:rFonts w:ascii="Arial" w:hAnsi="Arial" w:cs="Arial"/>
          <w:sz w:val="24"/>
          <w:szCs w:val="24"/>
        </w:rPr>
        <w:t xml:space="preserve">) </w:t>
      </w:r>
      <w:r w:rsidR="00275A5F">
        <w:rPr>
          <w:rFonts w:ascii="Arial" w:hAnsi="Arial" w:cs="Arial"/>
          <w:sz w:val="24"/>
          <w:szCs w:val="24"/>
        </w:rPr>
        <w:t xml:space="preserve">to </w:t>
      </w:r>
      <w:r w:rsidR="00315861">
        <w:rPr>
          <w:rFonts w:ascii="Arial" w:hAnsi="Arial" w:cs="Arial"/>
          <w:sz w:val="24"/>
          <w:szCs w:val="24"/>
        </w:rPr>
        <w:t>determine</w:t>
      </w:r>
      <w:r w:rsidR="00315861" w:rsidRPr="00102217">
        <w:rPr>
          <w:rFonts w:ascii="Arial" w:hAnsi="Arial" w:cs="Arial"/>
          <w:sz w:val="24"/>
          <w:szCs w:val="24"/>
        </w:rPr>
        <w:t xml:space="preserve"> </w:t>
      </w:r>
      <w:r w:rsidR="00315861">
        <w:rPr>
          <w:rFonts w:ascii="Arial" w:hAnsi="Arial" w:cs="Arial"/>
          <w:sz w:val="24"/>
          <w:szCs w:val="24"/>
        </w:rPr>
        <w:t xml:space="preserve">projected </w:t>
      </w:r>
      <w:r w:rsidR="00563C6F">
        <w:rPr>
          <w:rFonts w:ascii="Arial" w:hAnsi="Arial" w:cs="Arial"/>
          <w:sz w:val="24"/>
          <w:szCs w:val="24"/>
        </w:rPr>
        <w:t xml:space="preserve">surface area </w:t>
      </w:r>
      <w:r w:rsidR="00315861">
        <w:rPr>
          <w:rFonts w:ascii="Arial" w:hAnsi="Arial" w:cs="Arial"/>
          <w:sz w:val="24"/>
          <w:szCs w:val="24"/>
        </w:rPr>
        <w:t xml:space="preserve">of </w:t>
      </w:r>
      <w:r w:rsidR="004A5C19">
        <w:rPr>
          <w:rFonts w:ascii="Arial" w:hAnsi="Arial" w:cs="Arial"/>
          <w:sz w:val="24"/>
          <w:szCs w:val="24"/>
        </w:rPr>
        <w:t>each oyster’s</w:t>
      </w:r>
      <w:r w:rsidR="00315861">
        <w:rPr>
          <w:rFonts w:ascii="Arial" w:hAnsi="Arial" w:cs="Arial"/>
          <w:sz w:val="24"/>
          <w:szCs w:val="24"/>
        </w:rPr>
        <w:t xml:space="preserve"> top valve, ensuring</w:t>
      </w:r>
      <w:r w:rsidR="006831A2" w:rsidRPr="00102217">
        <w:rPr>
          <w:rFonts w:ascii="Arial" w:hAnsi="Arial" w:cs="Arial"/>
          <w:sz w:val="24"/>
          <w:szCs w:val="24"/>
        </w:rPr>
        <w:t xml:space="preserve"> a scale bar</w:t>
      </w:r>
      <w:r w:rsidR="00315861">
        <w:rPr>
          <w:rFonts w:ascii="Arial" w:hAnsi="Arial" w:cs="Arial"/>
          <w:sz w:val="24"/>
          <w:szCs w:val="24"/>
        </w:rPr>
        <w:t xml:space="preserve"> was visible in each image</w:t>
      </w:r>
      <w:r w:rsidR="00563C6F">
        <w:rPr>
          <w:rFonts w:ascii="Arial" w:hAnsi="Arial" w:cs="Arial"/>
          <w:sz w:val="24"/>
          <w:szCs w:val="24"/>
        </w:rPr>
        <w:t>.</w:t>
      </w:r>
      <w:r w:rsidR="00805174">
        <w:rPr>
          <w:rFonts w:ascii="Arial" w:hAnsi="Arial" w:cs="Arial"/>
          <w:sz w:val="24"/>
          <w:szCs w:val="24"/>
        </w:rPr>
        <w:t xml:space="preserve"> </w:t>
      </w:r>
      <w:r w:rsidR="00315861">
        <w:rPr>
          <w:rFonts w:ascii="Arial" w:hAnsi="Arial" w:cs="Arial"/>
          <w:sz w:val="24"/>
          <w:szCs w:val="24"/>
        </w:rPr>
        <w:t xml:space="preserve">We </w:t>
      </w:r>
      <w:r w:rsidR="00273933">
        <w:rPr>
          <w:rFonts w:ascii="Arial" w:hAnsi="Arial" w:cs="Arial"/>
          <w:sz w:val="24"/>
          <w:szCs w:val="24"/>
        </w:rPr>
        <w:t xml:space="preserve">quantified </w:t>
      </w:r>
      <w:r w:rsidR="00315861">
        <w:rPr>
          <w:rFonts w:ascii="Arial" w:hAnsi="Arial" w:cs="Arial"/>
          <w:sz w:val="24"/>
          <w:szCs w:val="24"/>
        </w:rPr>
        <w:t xml:space="preserve">the </w:t>
      </w:r>
      <w:r w:rsidR="00315861" w:rsidRPr="00273933">
        <w:rPr>
          <w:rFonts w:ascii="Arial" w:hAnsi="Arial" w:cs="Arial"/>
          <w:sz w:val="24"/>
          <w:szCs w:val="24"/>
        </w:rPr>
        <w:t>growth in shell area</w:t>
      </w:r>
      <w:r w:rsidR="00315861">
        <w:rPr>
          <w:rFonts w:ascii="Arial" w:hAnsi="Arial" w:cs="Arial"/>
          <w:sz w:val="24"/>
          <w:szCs w:val="24"/>
        </w:rPr>
        <w:t xml:space="preserve"> (difference in shell area between start and end dates)</w:t>
      </w:r>
      <w:r w:rsidR="009C2B84">
        <w:rPr>
          <w:rFonts w:ascii="Arial" w:hAnsi="Arial" w:cs="Arial"/>
          <w:sz w:val="24"/>
          <w:szCs w:val="24"/>
        </w:rPr>
        <w:t xml:space="preserve"> within earl</w:t>
      </w:r>
      <w:r w:rsidR="00273933">
        <w:rPr>
          <w:rFonts w:ascii="Arial" w:hAnsi="Arial" w:cs="Arial"/>
          <w:sz w:val="24"/>
          <w:szCs w:val="24"/>
        </w:rPr>
        <w:t>ier</w:t>
      </w:r>
      <w:r w:rsidR="009C2B84">
        <w:rPr>
          <w:rFonts w:ascii="Arial" w:hAnsi="Arial" w:cs="Arial"/>
          <w:sz w:val="24"/>
          <w:szCs w:val="24"/>
        </w:rPr>
        <w:t xml:space="preserve"> and later windows</w:t>
      </w:r>
      <w:r w:rsidR="00315861">
        <w:rPr>
          <w:rFonts w:ascii="Arial" w:hAnsi="Arial" w:cs="Arial"/>
          <w:sz w:val="24"/>
          <w:szCs w:val="24"/>
        </w:rPr>
        <w:t>, and</w:t>
      </w:r>
      <w:r w:rsidR="00273933">
        <w:rPr>
          <w:rFonts w:ascii="Arial" w:hAnsi="Arial" w:cs="Arial"/>
          <w:sz w:val="24"/>
          <w:szCs w:val="24"/>
        </w:rPr>
        <w:t xml:space="preserve"> the </w:t>
      </w:r>
      <w:r w:rsidR="00273933" w:rsidRPr="002D1CF9">
        <w:rPr>
          <w:rFonts w:ascii="Arial" w:hAnsi="Arial" w:cs="Arial"/>
          <w:sz w:val="24"/>
          <w:szCs w:val="24"/>
        </w:rPr>
        <w:t>overall</w:t>
      </w:r>
      <w:r w:rsidR="00315861" w:rsidRPr="00273933">
        <w:rPr>
          <w:rFonts w:ascii="Arial" w:hAnsi="Arial" w:cs="Arial"/>
          <w:sz w:val="24"/>
          <w:szCs w:val="24"/>
        </w:rPr>
        <w:t xml:space="preserve"> </w:t>
      </w:r>
      <w:r w:rsidR="00315861" w:rsidRPr="002D1CF9">
        <w:rPr>
          <w:rFonts w:ascii="Arial" w:hAnsi="Arial" w:cs="Arial"/>
          <w:sz w:val="24"/>
          <w:szCs w:val="24"/>
        </w:rPr>
        <w:t>shell growth</w:t>
      </w:r>
      <w:r w:rsidR="00315861">
        <w:rPr>
          <w:rFonts w:ascii="Arial" w:hAnsi="Arial" w:cs="Arial"/>
          <w:sz w:val="24"/>
          <w:szCs w:val="24"/>
        </w:rPr>
        <w:t xml:space="preserve"> </w:t>
      </w:r>
      <w:r w:rsidR="00273933">
        <w:rPr>
          <w:rFonts w:ascii="Arial" w:hAnsi="Arial" w:cs="Arial"/>
          <w:sz w:val="24"/>
          <w:szCs w:val="24"/>
        </w:rPr>
        <w:t>across the full 36 days of the experiment</w:t>
      </w:r>
      <w:r w:rsidR="00D244B3">
        <w:rPr>
          <w:rFonts w:ascii="Arial" w:hAnsi="Arial" w:cs="Arial"/>
          <w:sz w:val="24"/>
          <w:szCs w:val="24"/>
        </w:rPr>
        <w:t>.</w:t>
      </w:r>
      <w:r w:rsidR="00ED0AD9">
        <w:rPr>
          <w:rFonts w:ascii="Arial" w:hAnsi="Arial" w:cs="Arial"/>
          <w:sz w:val="24"/>
          <w:szCs w:val="24"/>
        </w:rPr>
        <w:t xml:space="preserve"> </w:t>
      </w:r>
      <w:r w:rsidR="004D75CA">
        <w:rPr>
          <w:rFonts w:ascii="Arial" w:hAnsi="Arial" w:cs="Arial"/>
          <w:sz w:val="24"/>
          <w:szCs w:val="24"/>
        </w:rPr>
        <w:t xml:space="preserve">We </w:t>
      </w:r>
      <w:r w:rsidR="00273933">
        <w:rPr>
          <w:rFonts w:ascii="Arial" w:hAnsi="Arial" w:cs="Arial"/>
          <w:sz w:val="24"/>
          <w:szCs w:val="24"/>
        </w:rPr>
        <w:t xml:space="preserve">additionally </w:t>
      </w:r>
      <w:r w:rsidR="00315861">
        <w:rPr>
          <w:rFonts w:ascii="Arial" w:hAnsi="Arial" w:cs="Arial"/>
          <w:sz w:val="24"/>
          <w:szCs w:val="24"/>
        </w:rPr>
        <w:t xml:space="preserve">measured </w:t>
      </w:r>
      <w:r w:rsidR="006773B1">
        <w:rPr>
          <w:rFonts w:ascii="Arial" w:hAnsi="Arial" w:cs="Arial"/>
          <w:sz w:val="24"/>
          <w:szCs w:val="24"/>
        </w:rPr>
        <w:t>condition index</w:t>
      </w:r>
      <w:r w:rsidR="00B877C2">
        <w:rPr>
          <w:rFonts w:ascii="Arial" w:hAnsi="Arial" w:cs="Arial"/>
          <w:sz w:val="24"/>
          <w:szCs w:val="24"/>
        </w:rPr>
        <w:t xml:space="preserve"> at </w:t>
      </w:r>
      <w:r w:rsidR="00273933">
        <w:rPr>
          <w:rFonts w:ascii="Arial" w:hAnsi="Arial" w:cs="Arial"/>
          <w:sz w:val="24"/>
          <w:szCs w:val="24"/>
        </w:rPr>
        <w:t>day 36</w:t>
      </w:r>
      <w:r w:rsidR="00315861">
        <w:rPr>
          <w:rFonts w:ascii="Arial" w:hAnsi="Arial" w:cs="Arial"/>
          <w:sz w:val="24"/>
          <w:szCs w:val="24"/>
        </w:rPr>
        <w:t xml:space="preserve">, </w:t>
      </w:r>
      <w:r w:rsidR="005F61E1">
        <w:rPr>
          <w:rFonts w:ascii="Arial" w:hAnsi="Arial" w:cs="Arial"/>
          <w:sz w:val="24"/>
          <w:szCs w:val="24"/>
        </w:rPr>
        <w:t xml:space="preserve">which we </w:t>
      </w:r>
      <w:r w:rsidR="00315861">
        <w:rPr>
          <w:rFonts w:ascii="Arial" w:hAnsi="Arial" w:cs="Arial"/>
          <w:sz w:val="24"/>
          <w:szCs w:val="24"/>
        </w:rPr>
        <w:t xml:space="preserve">quantified as dry tissue mass per dry shell mass, </w:t>
      </w:r>
      <w:r w:rsidR="005F61E1">
        <w:rPr>
          <w:rFonts w:ascii="Arial" w:hAnsi="Arial" w:cs="Arial"/>
          <w:sz w:val="24"/>
          <w:szCs w:val="24"/>
        </w:rPr>
        <w:t>after separating</w:t>
      </w:r>
      <w:r w:rsidR="00315861">
        <w:rPr>
          <w:rFonts w:ascii="Arial" w:hAnsi="Arial" w:cs="Arial"/>
          <w:sz w:val="24"/>
          <w:szCs w:val="24"/>
        </w:rPr>
        <w:t xml:space="preserve"> the tissue from the shells and drying each</w:t>
      </w:r>
      <w:r w:rsidR="005F61E1">
        <w:rPr>
          <w:rFonts w:ascii="Arial" w:hAnsi="Arial" w:cs="Arial"/>
          <w:sz w:val="24"/>
          <w:szCs w:val="24"/>
        </w:rPr>
        <w:t xml:space="preserve"> </w:t>
      </w:r>
      <w:r w:rsidR="00E65D84" w:rsidRPr="00102217">
        <w:rPr>
          <w:rFonts w:ascii="Arial" w:hAnsi="Arial" w:cs="Arial"/>
          <w:sz w:val="24"/>
          <w:szCs w:val="24"/>
        </w:rPr>
        <w:t>at 60</w:t>
      </w:r>
      <w:r w:rsidR="004A5C19">
        <w:rPr>
          <w:rFonts w:ascii="Arial" w:hAnsi="Arial" w:cs="Arial"/>
          <w:sz w:val="24"/>
          <w:szCs w:val="24"/>
        </w:rPr>
        <w:t>°</w:t>
      </w:r>
      <w:r w:rsidR="00E65D84" w:rsidRPr="00102217">
        <w:rPr>
          <w:rFonts w:ascii="Arial" w:hAnsi="Arial" w:cs="Arial"/>
          <w:sz w:val="24"/>
          <w:szCs w:val="24"/>
        </w:rPr>
        <w:t>C for 48</w:t>
      </w:r>
      <w:r w:rsidR="00315861">
        <w:rPr>
          <w:rFonts w:ascii="Arial" w:hAnsi="Arial" w:cs="Arial"/>
          <w:sz w:val="24"/>
          <w:szCs w:val="24"/>
        </w:rPr>
        <w:t xml:space="preserve"> </w:t>
      </w:r>
      <w:r w:rsidR="00E65D84" w:rsidRPr="00102217">
        <w:rPr>
          <w:rFonts w:ascii="Arial" w:hAnsi="Arial" w:cs="Arial"/>
          <w:sz w:val="24"/>
          <w:szCs w:val="24"/>
        </w:rPr>
        <w:t>hr</w:t>
      </w:r>
      <w:r w:rsidR="00E65D84">
        <w:rPr>
          <w:rFonts w:ascii="Arial" w:hAnsi="Arial" w:cs="Arial"/>
          <w:sz w:val="24"/>
          <w:szCs w:val="24"/>
        </w:rPr>
        <w:t>.</w:t>
      </w:r>
      <w:r w:rsidR="00986C07">
        <w:rPr>
          <w:rFonts w:ascii="Arial" w:hAnsi="Arial" w:cs="Arial"/>
          <w:sz w:val="24"/>
          <w:szCs w:val="24"/>
        </w:rPr>
        <w:t xml:space="preserve"> </w:t>
      </w:r>
      <w:r w:rsidR="005F61E1">
        <w:rPr>
          <w:rFonts w:ascii="Arial" w:hAnsi="Arial" w:cs="Arial"/>
          <w:sz w:val="24"/>
          <w:szCs w:val="24"/>
        </w:rPr>
        <w:t>We then divided</w:t>
      </w:r>
      <w:r w:rsidR="002315E8">
        <w:rPr>
          <w:rFonts w:ascii="Arial" w:hAnsi="Arial" w:cs="Arial"/>
          <w:sz w:val="24"/>
          <w:szCs w:val="24"/>
        </w:rPr>
        <w:t xml:space="preserve"> </w:t>
      </w:r>
      <w:r w:rsidR="00986C07">
        <w:rPr>
          <w:rFonts w:ascii="Arial" w:hAnsi="Arial" w:cs="Arial"/>
          <w:sz w:val="24"/>
          <w:szCs w:val="24"/>
        </w:rPr>
        <w:t>s</w:t>
      </w:r>
      <w:r w:rsidR="00DF6DF0">
        <w:rPr>
          <w:rFonts w:ascii="Arial" w:hAnsi="Arial" w:cs="Arial"/>
          <w:sz w:val="24"/>
          <w:szCs w:val="24"/>
        </w:rPr>
        <w:t xml:space="preserve">hell mass </w:t>
      </w:r>
      <w:r w:rsidR="00315861">
        <w:rPr>
          <w:rFonts w:ascii="Arial" w:hAnsi="Arial" w:cs="Arial"/>
          <w:sz w:val="24"/>
          <w:szCs w:val="24"/>
        </w:rPr>
        <w:t xml:space="preserve">by shell </w:t>
      </w:r>
      <w:r w:rsidR="00DF6DF0">
        <w:rPr>
          <w:rFonts w:ascii="Arial" w:hAnsi="Arial" w:cs="Arial"/>
          <w:sz w:val="24"/>
          <w:szCs w:val="24"/>
        </w:rPr>
        <w:t>area</w:t>
      </w:r>
      <w:r w:rsidR="005F61E1">
        <w:rPr>
          <w:rFonts w:ascii="Arial" w:hAnsi="Arial" w:cs="Arial"/>
          <w:sz w:val="24"/>
          <w:szCs w:val="24"/>
        </w:rPr>
        <w:t xml:space="preserve"> to develop a rough metric </w:t>
      </w:r>
      <w:r w:rsidR="00B644A2">
        <w:rPr>
          <w:rFonts w:ascii="Arial" w:hAnsi="Arial" w:cs="Arial"/>
          <w:sz w:val="24"/>
          <w:szCs w:val="24"/>
        </w:rPr>
        <w:t>of</w:t>
      </w:r>
      <w:r w:rsidR="005F61E1">
        <w:rPr>
          <w:rFonts w:ascii="Arial" w:hAnsi="Arial" w:cs="Arial"/>
          <w:sz w:val="24"/>
          <w:szCs w:val="24"/>
        </w:rPr>
        <w:t xml:space="preserve"> shell thickness</w:t>
      </w:r>
      <w:r w:rsidR="00BD38F0">
        <w:rPr>
          <w:rFonts w:ascii="Arial" w:hAnsi="Arial" w:cs="Arial"/>
          <w:sz w:val="24"/>
          <w:szCs w:val="24"/>
        </w:rPr>
        <w:t>.</w:t>
      </w:r>
    </w:p>
    <w:p w14:paraId="3B08C36C" w14:textId="332062E7" w:rsidR="00F87B23" w:rsidRDefault="00C168D4" w:rsidP="005F494A">
      <w:pPr>
        <w:pStyle w:val="NoSpacing"/>
        <w:rPr>
          <w:rFonts w:ascii="Arial" w:hAnsi="Arial" w:cs="Arial"/>
          <w:b/>
          <w:bCs/>
          <w:sz w:val="24"/>
          <w:szCs w:val="24"/>
        </w:rPr>
      </w:pPr>
      <w:r>
        <w:rPr>
          <w:rFonts w:ascii="Arial" w:hAnsi="Arial" w:cs="Arial"/>
          <w:noProof/>
          <w:sz w:val="24"/>
          <w:szCs w:val="24"/>
        </w:rPr>
        <w:lastRenderedPageBreak/>
        <mc:AlternateContent>
          <mc:Choice Requires="wpg">
            <w:drawing>
              <wp:anchor distT="0" distB="0" distL="114300" distR="114300" simplePos="0" relativeHeight="251642887" behindDoc="0" locked="0" layoutInCell="1" allowOverlap="1" wp14:anchorId="5C64BA07" wp14:editId="7CFA2C3B">
                <wp:simplePos x="0" y="0"/>
                <wp:positionH relativeFrom="column">
                  <wp:posOffset>376555</wp:posOffset>
                </wp:positionH>
                <wp:positionV relativeFrom="paragraph">
                  <wp:posOffset>0</wp:posOffset>
                </wp:positionV>
                <wp:extent cx="5288280" cy="6951980"/>
                <wp:effectExtent l="0" t="0" r="7620" b="1270"/>
                <wp:wrapTopAndBottom/>
                <wp:docPr id="25" name="Group 25"/>
                <wp:cNvGraphicFramePr/>
                <a:graphic xmlns:a="http://schemas.openxmlformats.org/drawingml/2006/main">
                  <a:graphicData uri="http://schemas.microsoft.com/office/word/2010/wordprocessingGroup">
                    <wpg:wgp>
                      <wpg:cNvGrpSpPr/>
                      <wpg:grpSpPr>
                        <a:xfrm>
                          <a:off x="0" y="0"/>
                          <a:ext cx="5288280" cy="6951980"/>
                          <a:chOff x="0" y="0"/>
                          <a:chExt cx="5288712" cy="6969086"/>
                        </a:xfrm>
                      </wpg:grpSpPr>
                      <wpg:grpSp>
                        <wpg:cNvPr id="23" name="Group 23"/>
                        <wpg:cNvGrpSpPr/>
                        <wpg:grpSpPr>
                          <a:xfrm>
                            <a:off x="0" y="0"/>
                            <a:ext cx="5288712" cy="5338140"/>
                            <a:chOff x="0" y="0"/>
                            <a:chExt cx="5288712" cy="5338140"/>
                          </a:xfrm>
                        </wpg:grpSpPr>
                        <pic:pic xmlns:pic="http://schemas.openxmlformats.org/drawingml/2006/picture">
                          <pic:nvPicPr>
                            <pic:cNvPr id="19" name="Picture 1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65837" y="7315"/>
                              <a:ext cx="5222875" cy="5330825"/>
                            </a:xfrm>
                            <a:prstGeom prst="rect">
                              <a:avLst/>
                            </a:prstGeom>
                            <a:noFill/>
                          </pic:spPr>
                        </pic:pic>
                        <wps:wsp>
                          <wps:cNvPr id="20" name="Text Box 213"/>
                          <wps:cNvSpPr txBox="1">
                            <a:spLocks noChangeArrowheads="1"/>
                          </wps:cNvSpPr>
                          <wps:spPr bwMode="auto">
                            <a:xfrm>
                              <a:off x="0" y="0"/>
                              <a:ext cx="354747" cy="294132"/>
                            </a:xfrm>
                            <a:prstGeom prst="rect">
                              <a:avLst/>
                            </a:prstGeom>
                            <a:noFill/>
                            <a:ln w="9525">
                              <a:noFill/>
                              <a:miter lim="800000"/>
                              <a:headEnd/>
                              <a:tailEnd/>
                            </a:ln>
                          </wps:spPr>
                          <wps:txbx>
                            <w:txbxContent>
                              <w:p w14:paraId="27A08ACA" w14:textId="77777777" w:rsidR="00CD0697" w:rsidRPr="00E54548" w:rsidRDefault="00CD0697" w:rsidP="00CD0697">
                                <w:pPr>
                                  <w:rPr>
                                    <w:b/>
                                    <w:bCs/>
                                    <w:sz w:val="32"/>
                                    <w:szCs w:val="32"/>
                                  </w:rPr>
                                </w:pPr>
                                <w:r>
                                  <w:rPr>
                                    <w:b/>
                                    <w:bCs/>
                                    <w:sz w:val="32"/>
                                    <w:szCs w:val="32"/>
                                  </w:rPr>
                                  <w:t>A</w:t>
                                </w:r>
                              </w:p>
                            </w:txbxContent>
                          </wps:txbx>
                          <wps:bodyPr rot="0" vert="horz" wrap="square" lIns="91440" tIns="45720" rIns="91440" bIns="45720" anchor="t" anchorCtr="0">
                            <a:noAutofit/>
                          </wps:bodyPr>
                        </wps:wsp>
                        <wps:wsp>
                          <wps:cNvPr id="22" name="Text Box 213"/>
                          <wps:cNvSpPr txBox="1">
                            <a:spLocks noChangeArrowheads="1"/>
                          </wps:cNvSpPr>
                          <wps:spPr bwMode="auto">
                            <a:xfrm>
                              <a:off x="0" y="3438144"/>
                              <a:ext cx="354747" cy="294132"/>
                            </a:xfrm>
                            <a:prstGeom prst="rect">
                              <a:avLst/>
                            </a:prstGeom>
                            <a:noFill/>
                            <a:ln w="9525">
                              <a:noFill/>
                              <a:miter lim="800000"/>
                              <a:headEnd/>
                              <a:tailEnd/>
                            </a:ln>
                          </wps:spPr>
                          <wps:txbx>
                            <w:txbxContent>
                              <w:p w14:paraId="70B82A94" w14:textId="4BD653A0" w:rsidR="00CD0697" w:rsidRPr="00E54548" w:rsidRDefault="00CD0697" w:rsidP="00CD0697">
                                <w:pPr>
                                  <w:rPr>
                                    <w:b/>
                                    <w:bCs/>
                                    <w:sz w:val="32"/>
                                    <w:szCs w:val="32"/>
                                  </w:rPr>
                                </w:pPr>
                                <w:r>
                                  <w:rPr>
                                    <w:b/>
                                    <w:bCs/>
                                    <w:sz w:val="32"/>
                                    <w:szCs w:val="32"/>
                                  </w:rPr>
                                  <w:t>B</w:t>
                                </w:r>
                              </w:p>
                            </w:txbxContent>
                          </wps:txbx>
                          <wps:bodyPr rot="0" vert="horz" wrap="square" lIns="91440" tIns="45720" rIns="91440" bIns="45720" anchor="t" anchorCtr="0">
                            <a:noAutofit/>
                          </wps:bodyPr>
                        </wps:wsp>
                      </wpg:grpSp>
                      <wps:wsp>
                        <wps:cNvPr id="24" name="Text Box 2"/>
                        <wps:cNvSpPr txBox="1">
                          <a:spLocks noChangeArrowheads="1"/>
                        </wps:cNvSpPr>
                        <wps:spPr bwMode="auto">
                          <a:xfrm>
                            <a:off x="0" y="5433513"/>
                            <a:ext cx="5231958" cy="1535573"/>
                          </a:xfrm>
                          <a:prstGeom prst="rect">
                            <a:avLst/>
                          </a:prstGeom>
                          <a:solidFill>
                            <a:srgbClr val="FFFFFF"/>
                          </a:solidFill>
                          <a:ln w="9525">
                            <a:noFill/>
                            <a:miter lim="800000"/>
                            <a:headEnd/>
                            <a:tailEnd/>
                          </a:ln>
                        </wps:spPr>
                        <wps:txbx>
                          <w:txbxContent>
                            <w:p w14:paraId="352B3791" w14:textId="21B2E685" w:rsidR="00742E84" w:rsidRPr="0054286D" w:rsidRDefault="00742E84" w:rsidP="00742E8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 xml:space="preserve">1. Schematic of A) experimental culture conditions and B) growth responses </w:t>
                              </w:r>
                              <w:r w:rsidR="00A75DA0">
                                <w:rPr>
                                  <w:rFonts w:ascii="Arial" w:hAnsi="Arial" w:cs="Arial"/>
                                </w:rPr>
                                <w:t xml:space="preserve">that were measured through time. Across two salinity levels, we employed 6 TA conditions, duplicating each TA-salinity combination. One oyster plate was assigned to each culture chamber for the </w:t>
                              </w:r>
                              <w:r w:rsidR="00286487">
                                <w:rPr>
                                  <w:rFonts w:ascii="Arial" w:hAnsi="Arial" w:cs="Arial"/>
                                </w:rPr>
                                <w:t>36-day</w:t>
                              </w:r>
                              <w:r w:rsidR="00A75DA0">
                                <w:rPr>
                                  <w:rFonts w:ascii="Arial" w:hAnsi="Arial" w:cs="Arial"/>
                                </w:rPr>
                                <w:t xml:space="preserve"> experiment. </w:t>
                              </w:r>
                              <w:r>
                                <w:rPr>
                                  <w:rFonts w:ascii="Arial" w:hAnsi="Arial" w:cs="Arial"/>
                                </w:rPr>
                                <w:t xml:space="preserve"> We measured</w:t>
                              </w:r>
                              <w:r w:rsidR="00A75DA0">
                                <w:rPr>
                                  <w:rFonts w:ascii="Arial" w:hAnsi="Arial" w:cs="Arial"/>
                                </w:rPr>
                                <w:t xml:space="preserve"> growth in shell area in an earlier and later window</w:t>
                              </w:r>
                              <w:r>
                                <w:rPr>
                                  <w:rFonts w:ascii="Arial" w:hAnsi="Arial" w:cs="Arial"/>
                                </w:rPr>
                                <w:t xml:space="preserve"> </w:t>
                              </w:r>
                              <w:r w:rsidRPr="00E2550B">
                                <w:rPr>
                                  <w:rFonts w:ascii="Arial" w:hAnsi="Arial" w:cs="Arial"/>
                                  <w:i/>
                                  <w:iCs/>
                                </w:rPr>
                                <w:t>growth in shell area</w:t>
                              </w:r>
                              <w:r>
                                <w:rPr>
                                  <w:rFonts w:ascii="Arial" w:hAnsi="Arial" w:cs="Arial"/>
                                </w:rPr>
                                <w:t xml:space="preserve"> in an early (</w:t>
                              </w:r>
                              <w:r w:rsidR="00A75DA0">
                                <w:rPr>
                                  <w:rFonts w:ascii="Arial" w:hAnsi="Arial" w:cs="Arial"/>
                                </w:rPr>
                                <w:t xml:space="preserve">Day </w:t>
                              </w:r>
                              <w:r>
                                <w:rPr>
                                  <w:rFonts w:ascii="Arial" w:hAnsi="Arial" w:cs="Arial"/>
                                </w:rPr>
                                <w:t>0</w:t>
                              </w:r>
                              <w:r w:rsidR="00A75DA0">
                                <w:rPr>
                                  <w:rFonts w:ascii="Arial" w:hAnsi="Arial" w:cs="Arial"/>
                                </w:rPr>
                                <w:t xml:space="preserve"> </w:t>
                              </w:r>
                              <w:r>
                                <w:rPr>
                                  <w:rFonts w:ascii="Arial" w:hAnsi="Arial" w:cs="Arial"/>
                                </w:rPr>
                                <w:t>-</w:t>
                              </w:r>
                              <w:r w:rsidR="00A75DA0">
                                <w:rPr>
                                  <w:rFonts w:ascii="Arial" w:hAnsi="Arial" w:cs="Arial"/>
                                </w:rPr>
                                <w:t xml:space="preserve"> </w:t>
                              </w:r>
                              <w:r>
                                <w:rPr>
                                  <w:rFonts w:ascii="Arial" w:hAnsi="Arial" w:cs="Arial"/>
                                </w:rPr>
                                <w:t>18) and later (</w:t>
                              </w:r>
                              <w:r w:rsidR="00A75DA0">
                                <w:rPr>
                                  <w:rFonts w:ascii="Arial" w:hAnsi="Arial" w:cs="Arial"/>
                                </w:rPr>
                                <w:t xml:space="preserve">Day </w:t>
                              </w:r>
                              <w:r>
                                <w:rPr>
                                  <w:rFonts w:ascii="Arial" w:hAnsi="Arial" w:cs="Arial"/>
                                </w:rPr>
                                <w:t>1</w:t>
                              </w:r>
                              <w:r w:rsidR="00A75DA0">
                                <w:rPr>
                                  <w:rFonts w:ascii="Arial" w:hAnsi="Arial" w:cs="Arial"/>
                                </w:rPr>
                                <w:t xml:space="preserve">9 </w:t>
                              </w:r>
                              <w:r>
                                <w:rPr>
                                  <w:rFonts w:ascii="Arial" w:hAnsi="Arial" w:cs="Arial"/>
                                </w:rPr>
                                <w:t>-</w:t>
                              </w:r>
                              <w:r w:rsidR="00A75DA0">
                                <w:rPr>
                                  <w:rFonts w:ascii="Arial" w:hAnsi="Arial" w:cs="Arial"/>
                                </w:rPr>
                                <w:t xml:space="preserve"> </w:t>
                              </w:r>
                              <w:r>
                                <w:rPr>
                                  <w:rFonts w:ascii="Arial" w:hAnsi="Arial" w:cs="Arial"/>
                                </w:rPr>
                                <w:t>36) window</w:t>
                              </w:r>
                              <w:r w:rsidR="00286487">
                                <w:rPr>
                                  <w:rFonts w:ascii="Arial" w:hAnsi="Arial" w:cs="Arial"/>
                                </w:rPr>
                                <w:t xml:space="preserve">. </w:t>
                              </w:r>
                              <w:r>
                                <w:rPr>
                                  <w:rFonts w:ascii="Arial" w:hAnsi="Arial" w:cs="Arial"/>
                                </w:rPr>
                                <w:t xml:space="preserve">We measured </w:t>
                              </w:r>
                              <w:r w:rsidR="009454A1">
                                <w:rPr>
                                  <w:rFonts w:ascii="Arial" w:hAnsi="Arial" w:cs="Arial"/>
                                  <w:i/>
                                  <w:iCs/>
                                </w:rPr>
                                <w:t>overall</w:t>
                              </w:r>
                              <w:r w:rsidR="009454A1" w:rsidRPr="0013677B">
                                <w:rPr>
                                  <w:rFonts w:ascii="Arial" w:hAnsi="Arial" w:cs="Arial"/>
                                  <w:i/>
                                  <w:iCs/>
                                </w:rPr>
                                <w:t xml:space="preserve"> </w:t>
                              </w:r>
                              <w:r w:rsidRPr="0029082E">
                                <w:rPr>
                                  <w:rFonts w:ascii="Arial" w:hAnsi="Arial" w:cs="Arial"/>
                                </w:rPr>
                                <w:t>shell</w:t>
                              </w:r>
                              <w:r w:rsidRPr="0013677B">
                                <w:rPr>
                                  <w:rFonts w:ascii="Arial" w:hAnsi="Arial" w:cs="Arial"/>
                                  <w:i/>
                                  <w:iCs/>
                                </w:rPr>
                                <w:t xml:space="preserve"> </w:t>
                              </w:r>
                              <w:r w:rsidRPr="0029082E">
                                <w:rPr>
                                  <w:rFonts w:ascii="Arial" w:hAnsi="Arial" w:cs="Arial"/>
                                </w:rPr>
                                <w:t>growth</w:t>
                              </w:r>
                              <w:r>
                                <w:rPr>
                                  <w:rFonts w:ascii="Arial" w:hAnsi="Arial" w:cs="Arial"/>
                                </w:rPr>
                                <w:t xml:space="preserve"> (per 36 days), shell thickness (mg mm</w:t>
                              </w:r>
                              <w:r>
                                <w:rPr>
                                  <w:rFonts w:ascii="Arial" w:hAnsi="Arial" w:cs="Arial"/>
                                  <w:vertAlign w:val="superscript"/>
                                </w:rPr>
                                <w:t>-</w:t>
                              </w:r>
                              <w:r w:rsidRPr="00A761FA">
                                <w:rPr>
                                  <w:rFonts w:ascii="Arial" w:hAnsi="Arial" w:cs="Arial"/>
                                  <w:vertAlign w:val="superscript"/>
                                </w:rPr>
                                <w:t>2</w:t>
                              </w:r>
                              <w:r>
                                <w:rPr>
                                  <w:rFonts w:ascii="Arial" w:hAnsi="Arial" w:cs="Arial"/>
                                </w:rPr>
                                <w:t>), and the condition index (mg mg</w:t>
                              </w:r>
                              <w:r>
                                <w:rPr>
                                  <w:rFonts w:ascii="Arial" w:hAnsi="Arial" w:cs="Arial"/>
                                  <w:vertAlign w:val="superscript"/>
                                </w:rPr>
                                <w:t>-2</w:t>
                              </w:r>
                              <w:r>
                                <w:rPr>
                                  <w:rFonts w:ascii="Arial" w:hAnsi="Arial" w:cs="Arial"/>
                                </w:rPr>
                                <w:t>) at the end of the experiment.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C64BA07" id="Group 25" o:spid="_x0000_s1026" style="position:absolute;margin-left:29.65pt;margin-top:0;width:416.4pt;height:547.4pt;z-index:251642887;mso-height-relative:margin" coordsize="52887,69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">
                <v:group id="Group 23" o:spid="_x0000_s1027" style="position:absolute;width:52887;height:53381" coordsize="52887,5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658;top:73;width:52229;height:53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">
                    <v:imagedata r:id="rId12" o:title=""/>
                  </v:shape>
                  <v:shapetype id="_x0000_t202" coordsize="21600,21600" o:spt="202" path="m,l,21600r21600,l21600,xe">
                    <v:stroke joinstyle="miter"/>
                    <v:path gradientshapeok="t" o:connecttype="rect"/>
                  </v:shapetype>
                  <v:shape id="_x0000_s1029" type="#_x0000_t202" style="position:absolute;width:3547;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7A08ACA" w14:textId="77777777" w:rsidR="00CD0697" w:rsidRPr="00E54548" w:rsidRDefault="00CD0697" w:rsidP="00CD0697">
                          <w:pPr>
                            <w:rPr>
                              <w:b/>
                              <w:bCs/>
                              <w:sz w:val="32"/>
                              <w:szCs w:val="32"/>
                            </w:rPr>
                          </w:pPr>
                          <w:r>
                            <w:rPr>
                              <w:b/>
                              <w:bCs/>
                              <w:sz w:val="32"/>
                              <w:szCs w:val="32"/>
                            </w:rPr>
                            <w:t>A</w:t>
                          </w:r>
                        </w:p>
                      </w:txbxContent>
                    </v:textbox>
                  </v:shape>
                  <v:shape id="_x0000_s1030" type="#_x0000_t202" style="position:absolute;top:34381;width:3547;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0B82A94" w14:textId="4BD653A0" w:rsidR="00CD0697" w:rsidRPr="00E54548" w:rsidRDefault="00CD0697" w:rsidP="00CD0697">
                          <w:pPr>
                            <w:rPr>
                              <w:b/>
                              <w:bCs/>
                              <w:sz w:val="32"/>
                              <w:szCs w:val="32"/>
                            </w:rPr>
                          </w:pPr>
                          <w:r>
                            <w:rPr>
                              <w:b/>
                              <w:bCs/>
                              <w:sz w:val="32"/>
                              <w:szCs w:val="32"/>
                            </w:rPr>
                            <w:t>B</w:t>
                          </w:r>
                        </w:p>
                      </w:txbxContent>
                    </v:textbox>
                  </v:shape>
                </v:group>
                <v:shape id="_x0000_s1031" type="#_x0000_t202" style="position:absolute;top:54335;width:52319;height:1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52B3791" w14:textId="21B2E685" w:rsidR="00742E84" w:rsidRPr="0054286D" w:rsidRDefault="00742E84" w:rsidP="00742E8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 xml:space="preserve">1. Schematic of A) experimental culture conditions and B) growth responses </w:t>
                        </w:r>
                        <w:r w:rsidR="00A75DA0">
                          <w:rPr>
                            <w:rFonts w:ascii="Arial" w:hAnsi="Arial" w:cs="Arial"/>
                          </w:rPr>
                          <w:t xml:space="preserve">that were measured through time. Across two salinity levels, we employed 6 TA conditions, duplicating each TA-salinity combination. One oyster plate was assigned to each culture chamber for the </w:t>
                        </w:r>
                        <w:r w:rsidR="00286487">
                          <w:rPr>
                            <w:rFonts w:ascii="Arial" w:hAnsi="Arial" w:cs="Arial"/>
                          </w:rPr>
                          <w:t>36-day</w:t>
                        </w:r>
                        <w:r w:rsidR="00A75DA0">
                          <w:rPr>
                            <w:rFonts w:ascii="Arial" w:hAnsi="Arial" w:cs="Arial"/>
                          </w:rPr>
                          <w:t xml:space="preserve"> experiment. </w:t>
                        </w:r>
                        <w:r>
                          <w:rPr>
                            <w:rFonts w:ascii="Arial" w:hAnsi="Arial" w:cs="Arial"/>
                          </w:rPr>
                          <w:t xml:space="preserve"> We measured</w:t>
                        </w:r>
                        <w:r w:rsidR="00A75DA0">
                          <w:rPr>
                            <w:rFonts w:ascii="Arial" w:hAnsi="Arial" w:cs="Arial"/>
                          </w:rPr>
                          <w:t xml:space="preserve"> growth in shell area in an earlier and later window</w:t>
                        </w:r>
                        <w:r>
                          <w:rPr>
                            <w:rFonts w:ascii="Arial" w:hAnsi="Arial" w:cs="Arial"/>
                          </w:rPr>
                          <w:t xml:space="preserve"> </w:t>
                        </w:r>
                        <w:r w:rsidRPr="00E2550B">
                          <w:rPr>
                            <w:rFonts w:ascii="Arial" w:hAnsi="Arial" w:cs="Arial"/>
                            <w:i/>
                            <w:iCs/>
                          </w:rPr>
                          <w:t>growth in shell area</w:t>
                        </w:r>
                        <w:r>
                          <w:rPr>
                            <w:rFonts w:ascii="Arial" w:hAnsi="Arial" w:cs="Arial"/>
                          </w:rPr>
                          <w:t xml:space="preserve"> in an early (</w:t>
                        </w:r>
                        <w:r w:rsidR="00A75DA0">
                          <w:rPr>
                            <w:rFonts w:ascii="Arial" w:hAnsi="Arial" w:cs="Arial"/>
                          </w:rPr>
                          <w:t xml:space="preserve">Day </w:t>
                        </w:r>
                        <w:r>
                          <w:rPr>
                            <w:rFonts w:ascii="Arial" w:hAnsi="Arial" w:cs="Arial"/>
                          </w:rPr>
                          <w:t>0</w:t>
                        </w:r>
                        <w:r w:rsidR="00A75DA0">
                          <w:rPr>
                            <w:rFonts w:ascii="Arial" w:hAnsi="Arial" w:cs="Arial"/>
                          </w:rPr>
                          <w:t xml:space="preserve"> </w:t>
                        </w:r>
                        <w:r>
                          <w:rPr>
                            <w:rFonts w:ascii="Arial" w:hAnsi="Arial" w:cs="Arial"/>
                          </w:rPr>
                          <w:t>-</w:t>
                        </w:r>
                        <w:r w:rsidR="00A75DA0">
                          <w:rPr>
                            <w:rFonts w:ascii="Arial" w:hAnsi="Arial" w:cs="Arial"/>
                          </w:rPr>
                          <w:t xml:space="preserve"> </w:t>
                        </w:r>
                        <w:r>
                          <w:rPr>
                            <w:rFonts w:ascii="Arial" w:hAnsi="Arial" w:cs="Arial"/>
                          </w:rPr>
                          <w:t>18) and later (</w:t>
                        </w:r>
                        <w:r w:rsidR="00A75DA0">
                          <w:rPr>
                            <w:rFonts w:ascii="Arial" w:hAnsi="Arial" w:cs="Arial"/>
                          </w:rPr>
                          <w:t xml:space="preserve">Day </w:t>
                        </w:r>
                        <w:r>
                          <w:rPr>
                            <w:rFonts w:ascii="Arial" w:hAnsi="Arial" w:cs="Arial"/>
                          </w:rPr>
                          <w:t>1</w:t>
                        </w:r>
                        <w:r w:rsidR="00A75DA0">
                          <w:rPr>
                            <w:rFonts w:ascii="Arial" w:hAnsi="Arial" w:cs="Arial"/>
                          </w:rPr>
                          <w:t xml:space="preserve">9 </w:t>
                        </w:r>
                        <w:r>
                          <w:rPr>
                            <w:rFonts w:ascii="Arial" w:hAnsi="Arial" w:cs="Arial"/>
                          </w:rPr>
                          <w:t>-</w:t>
                        </w:r>
                        <w:r w:rsidR="00A75DA0">
                          <w:rPr>
                            <w:rFonts w:ascii="Arial" w:hAnsi="Arial" w:cs="Arial"/>
                          </w:rPr>
                          <w:t xml:space="preserve"> </w:t>
                        </w:r>
                        <w:r>
                          <w:rPr>
                            <w:rFonts w:ascii="Arial" w:hAnsi="Arial" w:cs="Arial"/>
                          </w:rPr>
                          <w:t>36) window</w:t>
                        </w:r>
                        <w:r w:rsidR="00286487">
                          <w:rPr>
                            <w:rFonts w:ascii="Arial" w:hAnsi="Arial" w:cs="Arial"/>
                          </w:rPr>
                          <w:t xml:space="preserve">. </w:t>
                        </w:r>
                        <w:r>
                          <w:rPr>
                            <w:rFonts w:ascii="Arial" w:hAnsi="Arial" w:cs="Arial"/>
                          </w:rPr>
                          <w:t xml:space="preserve">We measured </w:t>
                        </w:r>
                        <w:r w:rsidR="009454A1">
                          <w:rPr>
                            <w:rFonts w:ascii="Arial" w:hAnsi="Arial" w:cs="Arial"/>
                            <w:i/>
                            <w:iCs/>
                          </w:rPr>
                          <w:t>overall</w:t>
                        </w:r>
                        <w:r w:rsidR="009454A1" w:rsidRPr="0013677B">
                          <w:rPr>
                            <w:rFonts w:ascii="Arial" w:hAnsi="Arial" w:cs="Arial"/>
                            <w:i/>
                            <w:iCs/>
                          </w:rPr>
                          <w:t xml:space="preserve"> </w:t>
                        </w:r>
                        <w:r w:rsidRPr="0029082E">
                          <w:rPr>
                            <w:rFonts w:ascii="Arial" w:hAnsi="Arial" w:cs="Arial"/>
                          </w:rPr>
                          <w:t>shell</w:t>
                        </w:r>
                        <w:r w:rsidRPr="0013677B">
                          <w:rPr>
                            <w:rFonts w:ascii="Arial" w:hAnsi="Arial" w:cs="Arial"/>
                            <w:i/>
                            <w:iCs/>
                          </w:rPr>
                          <w:t xml:space="preserve"> </w:t>
                        </w:r>
                        <w:r w:rsidRPr="0029082E">
                          <w:rPr>
                            <w:rFonts w:ascii="Arial" w:hAnsi="Arial" w:cs="Arial"/>
                          </w:rPr>
                          <w:t>growth</w:t>
                        </w:r>
                        <w:r>
                          <w:rPr>
                            <w:rFonts w:ascii="Arial" w:hAnsi="Arial" w:cs="Arial"/>
                          </w:rPr>
                          <w:t xml:space="preserve"> (per 36 days), shell thickness (mg mm</w:t>
                        </w:r>
                        <w:r>
                          <w:rPr>
                            <w:rFonts w:ascii="Arial" w:hAnsi="Arial" w:cs="Arial"/>
                            <w:vertAlign w:val="superscript"/>
                          </w:rPr>
                          <w:t>-</w:t>
                        </w:r>
                        <w:r w:rsidRPr="00A761FA">
                          <w:rPr>
                            <w:rFonts w:ascii="Arial" w:hAnsi="Arial" w:cs="Arial"/>
                            <w:vertAlign w:val="superscript"/>
                          </w:rPr>
                          <w:t>2</w:t>
                        </w:r>
                        <w:r>
                          <w:rPr>
                            <w:rFonts w:ascii="Arial" w:hAnsi="Arial" w:cs="Arial"/>
                          </w:rPr>
                          <w:t>), and the condition index (mg mg</w:t>
                        </w:r>
                        <w:r>
                          <w:rPr>
                            <w:rFonts w:ascii="Arial" w:hAnsi="Arial" w:cs="Arial"/>
                            <w:vertAlign w:val="superscript"/>
                          </w:rPr>
                          <w:t>-2</w:t>
                        </w:r>
                        <w:r>
                          <w:rPr>
                            <w:rFonts w:ascii="Arial" w:hAnsi="Arial" w:cs="Arial"/>
                          </w:rPr>
                          <w:t>) at the end of the experiment.</w:t>
                        </w:r>
                      </w:p>
                    </w:txbxContent>
                  </v:textbox>
                </v:shape>
                <w10:wrap type="topAndBottom"/>
              </v:group>
            </w:pict>
          </mc:Fallback>
        </mc:AlternateContent>
      </w:r>
    </w:p>
    <w:p w14:paraId="6656838E" w14:textId="72947D45" w:rsidR="008507FE" w:rsidRDefault="003F7DE4" w:rsidP="00C15126">
      <w:pPr>
        <w:pStyle w:val="NoSpacing"/>
        <w:rPr>
          <w:rFonts w:ascii="Arial" w:hAnsi="Arial" w:cs="Arial"/>
          <w:sz w:val="24"/>
          <w:szCs w:val="24"/>
        </w:rPr>
      </w:pPr>
      <w:r>
        <w:rPr>
          <w:rFonts w:ascii="Arial" w:hAnsi="Arial" w:cs="Arial"/>
          <w:b/>
          <w:bCs/>
          <w:sz w:val="24"/>
          <w:szCs w:val="24"/>
        </w:rPr>
        <w:t>Culture</w:t>
      </w:r>
      <w:r w:rsidRPr="00102217">
        <w:rPr>
          <w:rFonts w:ascii="Arial" w:hAnsi="Arial" w:cs="Arial"/>
          <w:b/>
          <w:bCs/>
          <w:sz w:val="24"/>
          <w:szCs w:val="24"/>
        </w:rPr>
        <w:t xml:space="preserve"> </w:t>
      </w:r>
      <w:r w:rsidR="004D479B" w:rsidRPr="00102217">
        <w:rPr>
          <w:rFonts w:ascii="Arial" w:hAnsi="Arial" w:cs="Arial"/>
          <w:b/>
          <w:bCs/>
          <w:sz w:val="24"/>
          <w:szCs w:val="24"/>
        </w:rPr>
        <w:t>conditions—</w:t>
      </w:r>
      <w:r w:rsidR="009F04F3">
        <w:rPr>
          <w:rFonts w:ascii="Arial" w:hAnsi="Arial" w:cs="Arial"/>
          <w:b/>
          <w:bCs/>
          <w:sz w:val="24"/>
          <w:szCs w:val="24"/>
        </w:rPr>
        <w:t xml:space="preserve"> </w:t>
      </w:r>
      <w:r w:rsidR="00B7177E">
        <w:rPr>
          <w:rFonts w:ascii="Arial" w:hAnsi="Arial" w:cs="Arial"/>
          <w:sz w:val="24"/>
          <w:szCs w:val="24"/>
        </w:rPr>
        <w:t xml:space="preserve">Each </w:t>
      </w:r>
      <w:r w:rsidR="009F04F3">
        <w:rPr>
          <w:rFonts w:ascii="Arial" w:hAnsi="Arial" w:cs="Arial"/>
          <w:sz w:val="24"/>
          <w:szCs w:val="24"/>
        </w:rPr>
        <w:t xml:space="preserve">static culture </w:t>
      </w:r>
      <w:r w:rsidR="004A5C19">
        <w:rPr>
          <w:rFonts w:ascii="Arial" w:hAnsi="Arial" w:cs="Arial"/>
          <w:sz w:val="24"/>
          <w:szCs w:val="24"/>
        </w:rPr>
        <w:t xml:space="preserve">during </w:t>
      </w:r>
      <w:r w:rsidR="00693F78">
        <w:rPr>
          <w:rFonts w:ascii="Arial" w:hAnsi="Arial" w:cs="Arial"/>
          <w:sz w:val="24"/>
          <w:szCs w:val="24"/>
        </w:rPr>
        <w:t xml:space="preserve">the </w:t>
      </w:r>
      <w:r w:rsidR="004A5C19">
        <w:rPr>
          <w:rFonts w:ascii="Arial" w:hAnsi="Arial" w:cs="Arial"/>
          <w:sz w:val="24"/>
          <w:szCs w:val="24"/>
        </w:rPr>
        <w:t xml:space="preserve">experiment </w:t>
      </w:r>
      <w:r w:rsidR="00475539">
        <w:rPr>
          <w:rFonts w:ascii="Arial" w:hAnsi="Arial" w:cs="Arial"/>
          <w:sz w:val="24"/>
          <w:szCs w:val="24"/>
        </w:rPr>
        <w:t xml:space="preserve">included </w:t>
      </w:r>
      <w:r w:rsidR="009F04F3">
        <w:rPr>
          <w:rFonts w:ascii="Arial" w:hAnsi="Arial" w:cs="Arial"/>
          <w:sz w:val="24"/>
          <w:szCs w:val="24"/>
        </w:rPr>
        <w:t xml:space="preserve">an </w:t>
      </w:r>
      <w:r w:rsidR="004A21A9">
        <w:rPr>
          <w:rFonts w:ascii="Arial" w:hAnsi="Arial" w:cs="Arial"/>
          <w:sz w:val="24"/>
          <w:szCs w:val="24"/>
        </w:rPr>
        <w:t xml:space="preserve">aquarium </w:t>
      </w:r>
      <w:r w:rsidR="00DA1830">
        <w:rPr>
          <w:rFonts w:ascii="Arial" w:hAnsi="Arial" w:cs="Arial"/>
          <w:sz w:val="24"/>
          <w:szCs w:val="24"/>
        </w:rPr>
        <w:t>p</w:t>
      </w:r>
      <w:r w:rsidR="009F04F3">
        <w:rPr>
          <w:rFonts w:ascii="Arial" w:hAnsi="Arial" w:cs="Arial"/>
          <w:sz w:val="24"/>
          <w:szCs w:val="24"/>
        </w:rPr>
        <w:t>ump</w:t>
      </w:r>
      <w:r w:rsidR="00BE1B61">
        <w:rPr>
          <w:rFonts w:ascii="Arial" w:hAnsi="Arial" w:cs="Arial"/>
          <w:sz w:val="24"/>
          <w:szCs w:val="24"/>
        </w:rPr>
        <w:t xml:space="preserve"> </w:t>
      </w:r>
      <w:r w:rsidR="00475539">
        <w:rPr>
          <w:rFonts w:ascii="Arial" w:hAnsi="Arial" w:cs="Arial"/>
          <w:sz w:val="24"/>
          <w:szCs w:val="24"/>
        </w:rPr>
        <w:t>to</w:t>
      </w:r>
      <w:r w:rsidR="00BE1B61">
        <w:rPr>
          <w:rFonts w:ascii="Arial" w:hAnsi="Arial" w:cs="Arial"/>
          <w:sz w:val="24"/>
          <w:szCs w:val="24"/>
        </w:rPr>
        <w:t xml:space="preserve"> ensure </w:t>
      </w:r>
      <w:r w:rsidR="00475539">
        <w:rPr>
          <w:rFonts w:ascii="Arial" w:hAnsi="Arial" w:cs="Arial"/>
          <w:sz w:val="24"/>
          <w:szCs w:val="24"/>
        </w:rPr>
        <w:t xml:space="preserve">adequate water motion. The continuous stirring </w:t>
      </w:r>
      <w:r w:rsidR="00793589">
        <w:rPr>
          <w:rFonts w:ascii="Arial" w:hAnsi="Arial" w:cs="Arial"/>
          <w:sz w:val="24"/>
          <w:szCs w:val="24"/>
        </w:rPr>
        <w:t>allowed gas</w:t>
      </w:r>
      <w:r w:rsidR="00475539">
        <w:rPr>
          <w:rFonts w:ascii="Arial" w:hAnsi="Arial" w:cs="Arial"/>
          <w:sz w:val="24"/>
          <w:szCs w:val="24"/>
        </w:rPr>
        <w:t xml:space="preserve"> exchange </w:t>
      </w:r>
      <w:r w:rsidR="00793589">
        <w:rPr>
          <w:rFonts w:ascii="Arial" w:hAnsi="Arial" w:cs="Arial"/>
          <w:sz w:val="24"/>
          <w:szCs w:val="24"/>
        </w:rPr>
        <w:t>at the water’s surface to keep</w:t>
      </w:r>
      <w:r w:rsidR="00475539">
        <w:rPr>
          <w:rFonts w:ascii="Arial" w:hAnsi="Arial" w:cs="Arial"/>
          <w:sz w:val="24"/>
          <w:szCs w:val="24"/>
        </w:rPr>
        <w:t xml:space="preserve"> </w:t>
      </w:r>
      <w:r w:rsidR="00960064" w:rsidRPr="00102217">
        <w:rPr>
          <w:rFonts w:ascii="Arial" w:hAnsi="Arial" w:cs="Arial"/>
          <w:color w:val="000000" w:themeColor="text1"/>
          <w:sz w:val="24"/>
          <w:szCs w:val="24"/>
        </w:rPr>
        <w:t xml:space="preserve">oxygen </w:t>
      </w:r>
      <w:r w:rsidR="00793589">
        <w:rPr>
          <w:rFonts w:ascii="Arial" w:hAnsi="Arial" w:cs="Arial"/>
          <w:color w:val="000000" w:themeColor="text1"/>
          <w:sz w:val="24"/>
          <w:szCs w:val="24"/>
        </w:rPr>
        <w:t xml:space="preserve">levels at &gt;80% </w:t>
      </w:r>
      <w:r w:rsidR="00960064" w:rsidRPr="00102217">
        <w:rPr>
          <w:rFonts w:ascii="Arial" w:hAnsi="Arial" w:cs="Arial"/>
          <w:color w:val="000000" w:themeColor="text1"/>
          <w:sz w:val="24"/>
          <w:szCs w:val="24"/>
        </w:rPr>
        <w:t xml:space="preserve">saturation </w:t>
      </w:r>
      <w:r w:rsidR="009F04F3">
        <w:rPr>
          <w:rFonts w:ascii="Arial" w:hAnsi="Arial" w:cs="Arial"/>
          <w:color w:val="000000" w:themeColor="text1"/>
          <w:sz w:val="24"/>
          <w:szCs w:val="24"/>
        </w:rPr>
        <w:t xml:space="preserve">. The only </w:t>
      </w:r>
      <w:r w:rsidR="00960064">
        <w:rPr>
          <w:rFonts w:ascii="Arial" w:hAnsi="Arial" w:cs="Arial"/>
          <w:color w:val="000000" w:themeColor="text1"/>
          <w:sz w:val="24"/>
          <w:szCs w:val="24"/>
        </w:rPr>
        <w:t>exception</w:t>
      </w:r>
      <w:r w:rsidR="009F04F3">
        <w:rPr>
          <w:rFonts w:ascii="Arial" w:hAnsi="Arial" w:cs="Arial"/>
          <w:color w:val="000000" w:themeColor="text1"/>
          <w:sz w:val="24"/>
          <w:szCs w:val="24"/>
        </w:rPr>
        <w:t>s</w:t>
      </w:r>
      <w:r w:rsidR="00960064">
        <w:rPr>
          <w:rFonts w:ascii="Arial" w:hAnsi="Arial" w:cs="Arial"/>
          <w:color w:val="000000" w:themeColor="text1"/>
          <w:sz w:val="24"/>
          <w:szCs w:val="24"/>
        </w:rPr>
        <w:t xml:space="preserve"> </w:t>
      </w:r>
      <w:r w:rsidR="009F04F3">
        <w:rPr>
          <w:rFonts w:ascii="Arial" w:hAnsi="Arial" w:cs="Arial"/>
          <w:color w:val="000000" w:themeColor="text1"/>
          <w:sz w:val="24"/>
          <w:szCs w:val="24"/>
        </w:rPr>
        <w:t>were</w:t>
      </w:r>
      <w:r w:rsidR="00960064" w:rsidRPr="00102217">
        <w:rPr>
          <w:rFonts w:ascii="Arial" w:hAnsi="Arial" w:cs="Arial"/>
          <w:color w:val="000000" w:themeColor="text1"/>
          <w:sz w:val="24"/>
          <w:szCs w:val="24"/>
        </w:rPr>
        <w:t xml:space="preserve"> two </w:t>
      </w:r>
      <w:r w:rsidR="00960064">
        <w:rPr>
          <w:rFonts w:ascii="Arial" w:hAnsi="Arial" w:cs="Arial"/>
          <w:color w:val="000000" w:themeColor="text1"/>
          <w:sz w:val="24"/>
          <w:szCs w:val="24"/>
        </w:rPr>
        <w:t xml:space="preserve">cultures that dropped to </w:t>
      </w:r>
      <w:r w:rsidR="007F7DA4">
        <w:rPr>
          <w:rFonts w:ascii="Arial" w:hAnsi="Arial" w:cs="Arial"/>
          <w:color w:val="000000" w:themeColor="text1"/>
          <w:sz w:val="24"/>
          <w:szCs w:val="24"/>
        </w:rPr>
        <w:t>~70</w:t>
      </w:r>
      <w:r w:rsidR="00960064" w:rsidRPr="00102217">
        <w:rPr>
          <w:rFonts w:ascii="Arial" w:hAnsi="Arial" w:cs="Arial"/>
          <w:color w:val="000000" w:themeColor="text1"/>
          <w:sz w:val="24"/>
          <w:szCs w:val="24"/>
        </w:rPr>
        <w:t xml:space="preserve">% on </w:t>
      </w:r>
      <w:r w:rsidR="00960064">
        <w:rPr>
          <w:rFonts w:ascii="Arial" w:hAnsi="Arial" w:cs="Arial"/>
          <w:color w:val="000000" w:themeColor="text1"/>
          <w:sz w:val="24"/>
          <w:szCs w:val="24"/>
        </w:rPr>
        <w:t>one</w:t>
      </w:r>
      <w:r w:rsidR="00960064" w:rsidRPr="00102217">
        <w:rPr>
          <w:rFonts w:ascii="Arial" w:hAnsi="Arial" w:cs="Arial"/>
          <w:color w:val="000000" w:themeColor="text1"/>
          <w:sz w:val="24"/>
          <w:szCs w:val="24"/>
        </w:rPr>
        <w:t xml:space="preserve"> occasion</w:t>
      </w:r>
      <w:r w:rsidR="00960064">
        <w:rPr>
          <w:rFonts w:ascii="Arial" w:hAnsi="Arial" w:cs="Arial"/>
          <w:color w:val="000000" w:themeColor="text1"/>
          <w:sz w:val="24"/>
          <w:szCs w:val="24"/>
        </w:rPr>
        <w:t xml:space="preserve"> each</w:t>
      </w:r>
      <w:r w:rsidR="00377DE4">
        <w:rPr>
          <w:rFonts w:ascii="Arial" w:hAnsi="Arial" w:cs="Arial"/>
          <w:color w:val="000000" w:themeColor="text1"/>
          <w:sz w:val="24"/>
          <w:szCs w:val="24"/>
        </w:rPr>
        <w:t>,</w:t>
      </w:r>
      <w:r w:rsidR="00960064" w:rsidRPr="00102217">
        <w:rPr>
          <w:rFonts w:ascii="Arial" w:hAnsi="Arial" w:cs="Arial"/>
          <w:color w:val="000000" w:themeColor="text1"/>
          <w:sz w:val="24"/>
          <w:szCs w:val="24"/>
        </w:rPr>
        <w:t xml:space="preserve"> due to pump fail</w:t>
      </w:r>
      <w:r w:rsidR="00960064">
        <w:rPr>
          <w:rFonts w:ascii="Arial" w:hAnsi="Arial" w:cs="Arial"/>
          <w:color w:val="000000" w:themeColor="text1"/>
          <w:sz w:val="24"/>
          <w:szCs w:val="24"/>
        </w:rPr>
        <w:t xml:space="preserve">ure. The resulting episodes of decreased oxygen lasted less than </w:t>
      </w:r>
      <w:r w:rsidR="007F7DA4">
        <w:rPr>
          <w:rFonts w:ascii="Arial" w:hAnsi="Arial" w:cs="Arial"/>
          <w:color w:val="000000" w:themeColor="text1"/>
          <w:sz w:val="24"/>
          <w:szCs w:val="24"/>
        </w:rPr>
        <w:t>8</w:t>
      </w:r>
      <w:r w:rsidR="00960064">
        <w:rPr>
          <w:rFonts w:ascii="Arial" w:hAnsi="Arial" w:cs="Arial"/>
          <w:color w:val="000000" w:themeColor="text1"/>
          <w:sz w:val="24"/>
          <w:szCs w:val="24"/>
        </w:rPr>
        <w:t xml:space="preserve"> hr</w:t>
      </w:r>
      <w:r w:rsidR="00960064" w:rsidRPr="00102217">
        <w:rPr>
          <w:rFonts w:ascii="Arial" w:hAnsi="Arial" w:cs="Arial"/>
          <w:color w:val="000000" w:themeColor="text1"/>
          <w:sz w:val="24"/>
          <w:szCs w:val="24"/>
        </w:rPr>
        <w:t>.</w:t>
      </w:r>
      <w:r w:rsidR="00960064" w:rsidRPr="0054286D">
        <w:rPr>
          <w:noProof/>
        </w:rPr>
        <w:t xml:space="preserve"> </w:t>
      </w:r>
      <w:r w:rsidR="009E7F75">
        <w:rPr>
          <w:rFonts w:ascii="Arial" w:hAnsi="Arial" w:cs="Arial"/>
          <w:sz w:val="24"/>
          <w:szCs w:val="24"/>
        </w:rPr>
        <w:t>Oysters were fed</w:t>
      </w:r>
      <w:r w:rsidR="00C15126" w:rsidRPr="00102217">
        <w:rPr>
          <w:rFonts w:ascii="Arial" w:hAnsi="Arial" w:cs="Arial"/>
          <w:sz w:val="24"/>
          <w:szCs w:val="24"/>
        </w:rPr>
        <w:t xml:space="preserve"> daily</w:t>
      </w:r>
      <w:r w:rsidR="007F7DA4">
        <w:rPr>
          <w:rFonts w:ascii="Arial" w:hAnsi="Arial" w:cs="Arial"/>
          <w:sz w:val="24"/>
          <w:szCs w:val="24"/>
        </w:rPr>
        <w:t xml:space="preserve"> with shell-fish mixed algal </w:t>
      </w:r>
      <w:proofErr w:type="gramStart"/>
      <w:r w:rsidR="007F7DA4">
        <w:rPr>
          <w:rFonts w:ascii="Arial" w:hAnsi="Arial" w:cs="Arial"/>
          <w:sz w:val="24"/>
          <w:szCs w:val="24"/>
        </w:rPr>
        <w:t>diet</w:t>
      </w:r>
      <w:r w:rsidR="00B7177E">
        <w:rPr>
          <w:rFonts w:ascii="Arial" w:hAnsi="Arial" w:cs="Arial"/>
          <w:sz w:val="24"/>
          <w:szCs w:val="24"/>
        </w:rPr>
        <w:t>, and</w:t>
      </w:r>
      <w:proofErr w:type="gramEnd"/>
      <w:r w:rsidR="00B7177E">
        <w:rPr>
          <w:rFonts w:ascii="Arial" w:hAnsi="Arial" w:cs="Arial"/>
          <w:sz w:val="24"/>
          <w:szCs w:val="24"/>
        </w:rPr>
        <w:t xml:space="preserve"> were held</w:t>
      </w:r>
      <w:r w:rsidR="00C15126" w:rsidRPr="00102217">
        <w:rPr>
          <w:rFonts w:ascii="Arial" w:hAnsi="Arial" w:cs="Arial"/>
          <w:sz w:val="24"/>
          <w:szCs w:val="24"/>
        </w:rPr>
        <w:t xml:space="preserve"> in the dark to </w:t>
      </w:r>
      <w:r w:rsidR="00C15126">
        <w:rPr>
          <w:rFonts w:ascii="Arial" w:hAnsi="Arial" w:cs="Arial"/>
          <w:sz w:val="24"/>
          <w:szCs w:val="24"/>
        </w:rPr>
        <w:t xml:space="preserve">minimize the influence </w:t>
      </w:r>
      <w:r w:rsidR="00C15126">
        <w:rPr>
          <w:rFonts w:ascii="Arial" w:hAnsi="Arial" w:cs="Arial"/>
          <w:sz w:val="24"/>
          <w:szCs w:val="24"/>
        </w:rPr>
        <w:lastRenderedPageBreak/>
        <w:t>of</w:t>
      </w:r>
      <w:r w:rsidR="00C15126" w:rsidRPr="00102217">
        <w:rPr>
          <w:rFonts w:ascii="Arial" w:hAnsi="Arial" w:cs="Arial"/>
          <w:sz w:val="24"/>
          <w:szCs w:val="24"/>
        </w:rPr>
        <w:t xml:space="preserve"> shadows </w:t>
      </w:r>
      <w:r w:rsidR="001906C9">
        <w:rPr>
          <w:rFonts w:ascii="Arial" w:hAnsi="Arial" w:cs="Arial"/>
          <w:sz w:val="24"/>
          <w:szCs w:val="24"/>
        </w:rPr>
        <w:t>on</w:t>
      </w:r>
      <w:r w:rsidR="00C15126">
        <w:rPr>
          <w:rFonts w:ascii="Arial" w:hAnsi="Arial" w:cs="Arial"/>
          <w:sz w:val="24"/>
          <w:szCs w:val="24"/>
        </w:rPr>
        <w:t xml:space="preserve"> </w:t>
      </w:r>
      <w:r w:rsidR="00C15126" w:rsidRPr="00102217">
        <w:rPr>
          <w:rFonts w:ascii="Arial" w:hAnsi="Arial" w:cs="Arial"/>
          <w:sz w:val="24"/>
          <w:szCs w:val="24"/>
        </w:rPr>
        <w:t>activity (cite).</w:t>
      </w:r>
      <w:r w:rsidR="00DA1830">
        <w:rPr>
          <w:rFonts w:ascii="Arial" w:hAnsi="Arial" w:cs="Arial"/>
          <w:sz w:val="24"/>
          <w:szCs w:val="24"/>
        </w:rPr>
        <w:t xml:space="preserve"> Complete water changes were done every three days</w:t>
      </w:r>
      <w:r w:rsidR="00960064">
        <w:rPr>
          <w:rFonts w:ascii="Arial" w:hAnsi="Arial" w:cs="Arial"/>
          <w:sz w:val="24"/>
          <w:szCs w:val="24"/>
        </w:rPr>
        <w:t>,</w:t>
      </w:r>
      <w:r w:rsidR="0089749F">
        <w:rPr>
          <w:rFonts w:ascii="Arial" w:hAnsi="Arial" w:cs="Arial"/>
          <w:sz w:val="24"/>
          <w:szCs w:val="24"/>
        </w:rPr>
        <w:t xml:space="preserve"> </w:t>
      </w:r>
      <w:r w:rsidR="004A5C19">
        <w:rPr>
          <w:rFonts w:ascii="Arial" w:hAnsi="Arial" w:cs="Arial"/>
          <w:sz w:val="24"/>
          <w:szCs w:val="24"/>
        </w:rPr>
        <w:t xml:space="preserve">and the sides of the culture </w:t>
      </w:r>
      <w:r w:rsidR="00377DE4">
        <w:rPr>
          <w:rFonts w:ascii="Arial" w:hAnsi="Arial" w:cs="Arial"/>
          <w:sz w:val="24"/>
          <w:szCs w:val="24"/>
        </w:rPr>
        <w:t>chambers</w:t>
      </w:r>
      <w:r>
        <w:rPr>
          <w:rFonts w:ascii="Arial" w:hAnsi="Arial" w:cs="Arial"/>
          <w:sz w:val="24"/>
          <w:szCs w:val="24"/>
        </w:rPr>
        <w:t>,</w:t>
      </w:r>
      <w:r w:rsidR="008D0981">
        <w:rPr>
          <w:rFonts w:ascii="Arial" w:hAnsi="Arial" w:cs="Arial"/>
          <w:sz w:val="24"/>
          <w:szCs w:val="24"/>
        </w:rPr>
        <w:t xml:space="preserve"> and pumps</w:t>
      </w:r>
      <w:r w:rsidR="00960064">
        <w:rPr>
          <w:rFonts w:ascii="Arial" w:hAnsi="Arial" w:cs="Arial"/>
          <w:sz w:val="24"/>
          <w:szCs w:val="24"/>
        </w:rPr>
        <w:t>, cords,</w:t>
      </w:r>
      <w:r w:rsidR="0089749F">
        <w:rPr>
          <w:rFonts w:ascii="Arial" w:hAnsi="Arial" w:cs="Arial"/>
          <w:sz w:val="24"/>
          <w:szCs w:val="24"/>
        </w:rPr>
        <w:t xml:space="preserve"> and tubing were cleaned of </w:t>
      </w:r>
      <w:r w:rsidR="004A5C19">
        <w:rPr>
          <w:rFonts w:ascii="Arial" w:hAnsi="Arial" w:cs="Arial"/>
          <w:sz w:val="24"/>
          <w:szCs w:val="24"/>
        </w:rPr>
        <w:t>any fouling organisms</w:t>
      </w:r>
      <w:r w:rsidR="0089749F">
        <w:rPr>
          <w:rFonts w:ascii="Arial" w:hAnsi="Arial" w:cs="Arial"/>
          <w:sz w:val="24"/>
          <w:szCs w:val="24"/>
        </w:rPr>
        <w:t xml:space="preserve"> and debris</w:t>
      </w:r>
      <w:r w:rsidR="00DA1830">
        <w:rPr>
          <w:rFonts w:ascii="Arial" w:hAnsi="Arial" w:cs="Arial"/>
          <w:sz w:val="24"/>
          <w:szCs w:val="24"/>
        </w:rPr>
        <w:t>.</w:t>
      </w:r>
      <w:r w:rsidR="008D0981">
        <w:rPr>
          <w:rFonts w:ascii="Arial" w:hAnsi="Arial" w:cs="Arial"/>
          <w:sz w:val="24"/>
          <w:szCs w:val="24"/>
        </w:rPr>
        <w:t xml:space="preserve"> </w:t>
      </w:r>
      <w:r w:rsidR="00960064">
        <w:rPr>
          <w:rFonts w:ascii="Arial" w:hAnsi="Arial" w:cs="Arial"/>
          <w:sz w:val="24"/>
          <w:szCs w:val="24"/>
        </w:rPr>
        <w:t>The e</w:t>
      </w:r>
      <w:r w:rsidR="00960064" w:rsidRPr="00102217">
        <w:rPr>
          <w:rFonts w:ascii="Arial" w:hAnsi="Arial" w:cs="Arial"/>
          <w:sz w:val="24"/>
          <w:szCs w:val="24"/>
        </w:rPr>
        <w:t xml:space="preserve">xperimental </w:t>
      </w:r>
      <w:r w:rsidR="00960064">
        <w:rPr>
          <w:rFonts w:ascii="Arial" w:hAnsi="Arial" w:cs="Arial"/>
          <w:sz w:val="24"/>
          <w:szCs w:val="24"/>
        </w:rPr>
        <w:t>cultures</w:t>
      </w:r>
      <w:r w:rsidR="00960064" w:rsidRPr="00102217">
        <w:rPr>
          <w:rFonts w:ascii="Arial" w:hAnsi="Arial" w:cs="Arial"/>
          <w:sz w:val="24"/>
          <w:szCs w:val="24"/>
        </w:rPr>
        <w:t xml:space="preserve"> had </w:t>
      </w:r>
      <w:r w:rsidR="00A67EAF" w:rsidRPr="00102217">
        <w:rPr>
          <w:rFonts w:ascii="Arial" w:hAnsi="Arial" w:cs="Arial"/>
          <w:sz w:val="24"/>
          <w:szCs w:val="24"/>
        </w:rPr>
        <w:t>lids</w:t>
      </w:r>
      <w:r w:rsidR="00A67EAF">
        <w:rPr>
          <w:rFonts w:ascii="Arial" w:hAnsi="Arial" w:cs="Arial"/>
          <w:sz w:val="24"/>
          <w:szCs w:val="24"/>
        </w:rPr>
        <w:t xml:space="preserve"> but</w:t>
      </w:r>
      <w:r w:rsidR="00960064" w:rsidRPr="00102217">
        <w:rPr>
          <w:rFonts w:ascii="Arial" w:hAnsi="Arial" w:cs="Arial"/>
          <w:sz w:val="24"/>
          <w:szCs w:val="24"/>
        </w:rPr>
        <w:t xml:space="preserve"> were not tightly sealed due to a gap created by the pump power cord, </w:t>
      </w:r>
      <w:r w:rsidR="00960064">
        <w:rPr>
          <w:rFonts w:ascii="Arial" w:hAnsi="Arial" w:cs="Arial"/>
          <w:sz w:val="24"/>
          <w:szCs w:val="24"/>
        </w:rPr>
        <w:t xml:space="preserve">which resulted in minor chemical drift between </w:t>
      </w:r>
      <w:r w:rsidR="00960064" w:rsidRPr="00102217">
        <w:rPr>
          <w:rFonts w:ascii="Arial" w:hAnsi="Arial" w:cs="Arial"/>
          <w:sz w:val="24"/>
          <w:szCs w:val="24"/>
        </w:rPr>
        <w:t>water changes</w:t>
      </w:r>
      <w:r w:rsidR="00A107AE">
        <w:rPr>
          <w:rFonts w:ascii="Arial" w:hAnsi="Arial" w:cs="Arial"/>
          <w:sz w:val="24"/>
          <w:szCs w:val="24"/>
        </w:rPr>
        <w:t xml:space="preserve"> (Fig. 2)</w:t>
      </w:r>
      <w:r w:rsidR="00960064" w:rsidRPr="00102217">
        <w:rPr>
          <w:rFonts w:ascii="Arial" w:hAnsi="Arial" w:cs="Arial"/>
          <w:sz w:val="24"/>
          <w:szCs w:val="24"/>
        </w:rPr>
        <w:t xml:space="preserve">. </w:t>
      </w:r>
      <w:r w:rsidR="00960064">
        <w:rPr>
          <w:rFonts w:ascii="Arial" w:hAnsi="Arial" w:cs="Arial"/>
          <w:sz w:val="24"/>
          <w:szCs w:val="24"/>
        </w:rPr>
        <w:t>Despite this drift</w:t>
      </w:r>
      <w:r w:rsidR="00960064" w:rsidRPr="00102217">
        <w:rPr>
          <w:rFonts w:ascii="Arial" w:hAnsi="Arial" w:cs="Arial"/>
          <w:color w:val="000000" w:themeColor="text1"/>
          <w:sz w:val="24"/>
          <w:szCs w:val="24"/>
        </w:rPr>
        <w:t xml:space="preserve">, </w:t>
      </w:r>
      <w:r w:rsidR="00960064">
        <w:rPr>
          <w:rFonts w:ascii="Arial" w:hAnsi="Arial" w:cs="Arial"/>
          <w:color w:val="000000" w:themeColor="text1"/>
          <w:sz w:val="24"/>
          <w:szCs w:val="24"/>
        </w:rPr>
        <w:t>chemical conditions across t</w:t>
      </w:r>
      <w:r w:rsidR="00960064" w:rsidRPr="00102217">
        <w:rPr>
          <w:rFonts w:ascii="Arial" w:hAnsi="Arial" w:cs="Arial"/>
          <w:color w:val="000000" w:themeColor="text1"/>
          <w:sz w:val="24"/>
          <w:szCs w:val="24"/>
        </w:rPr>
        <w:t xml:space="preserve">reatments remained </w:t>
      </w:r>
      <w:r w:rsidR="00960064">
        <w:rPr>
          <w:rFonts w:ascii="Arial" w:hAnsi="Arial" w:cs="Arial"/>
          <w:color w:val="000000" w:themeColor="text1"/>
          <w:sz w:val="24"/>
          <w:szCs w:val="24"/>
        </w:rPr>
        <w:t xml:space="preserve">distinct and </w:t>
      </w:r>
      <w:r>
        <w:rPr>
          <w:rFonts w:ascii="Arial" w:hAnsi="Arial" w:cs="Arial"/>
          <w:color w:val="000000" w:themeColor="text1"/>
          <w:sz w:val="24"/>
          <w:szCs w:val="24"/>
        </w:rPr>
        <w:t>differ</w:t>
      </w:r>
      <w:r w:rsidR="00325F3A">
        <w:rPr>
          <w:rFonts w:ascii="Arial" w:hAnsi="Arial" w:cs="Arial"/>
          <w:color w:val="000000" w:themeColor="text1"/>
          <w:sz w:val="24"/>
          <w:szCs w:val="24"/>
        </w:rPr>
        <w:t>ed</w:t>
      </w:r>
      <w:r>
        <w:rPr>
          <w:rFonts w:ascii="Arial" w:hAnsi="Arial" w:cs="Arial"/>
          <w:color w:val="000000" w:themeColor="text1"/>
          <w:sz w:val="24"/>
          <w:szCs w:val="24"/>
        </w:rPr>
        <w:t xml:space="preserve"> </w:t>
      </w:r>
      <w:r w:rsidR="00960064">
        <w:rPr>
          <w:rFonts w:ascii="Arial" w:hAnsi="Arial" w:cs="Arial"/>
          <w:color w:val="000000" w:themeColor="text1"/>
          <w:sz w:val="24"/>
          <w:szCs w:val="24"/>
        </w:rPr>
        <w:t>statistically</w:t>
      </w:r>
      <w:r w:rsidR="00960064" w:rsidRPr="00102217">
        <w:rPr>
          <w:rFonts w:ascii="Arial" w:hAnsi="Arial" w:cs="Arial"/>
          <w:color w:val="000000" w:themeColor="text1"/>
          <w:sz w:val="24"/>
          <w:szCs w:val="24"/>
        </w:rPr>
        <w:t xml:space="preserve">. </w:t>
      </w:r>
      <w:r w:rsidR="00960064">
        <w:rPr>
          <w:rFonts w:ascii="Arial" w:hAnsi="Arial" w:cs="Arial"/>
          <w:sz w:val="24"/>
          <w:szCs w:val="24"/>
        </w:rPr>
        <w:t>Any m</w:t>
      </w:r>
      <w:r w:rsidR="00960064" w:rsidRPr="00102217">
        <w:rPr>
          <w:rFonts w:ascii="Arial" w:hAnsi="Arial" w:cs="Arial"/>
          <w:sz w:val="24"/>
          <w:szCs w:val="24"/>
        </w:rPr>
        <w:t xml:space="preserve">ortality of oysters </w:t>
      </w:r>
      <w:r w:rsidR="00960064">
        <w:rPr>
          <w:rFonts w:ascii="Arial" w:hAnsi="Arial" w:cs="Arial"/>
          <w:sz w:val="24"/>
          <w:szCs w:val="24"/>
        </w:rPr>
        <w:t xml:space="preserve"> </w:t>
      </w:r>
      <w:r w:rsidR="00960064" w:rsidRPr="00102217">
        <w:rPr>
          <w:rFonts w:ascii="Arial" w:hAnsi="Arial" w:cs="Arial"/>
          <w:sz w:val="24"/>
          <w:szCs w:val="24"/>
        </w:rPr>
        <w:t xml:space="preserve">was recorded at the same time as water changes, and shells </w:t>
      </w:r>
      <w:r w:rsidR="00960064">
        <w:rPr>
          <w:rFonts w:ascii="Arial" w:hAnsi="Arial" w:cs="Arial"/>
          <w:sz w:val="24"/>
          <w:szCs w:val="24"/>
        </w:rPr>
        <w:t xml:space="preserve">of deceased oysters </w:t>
      </w:r>
      <w:r w:rsidR="00960064" w:rsidRPr="00102217">
        <w:rPr>
          <w:rFonts w:ascii="Arial" w:hAnsi="Arial" w:cs="Arial"/>
          <w:sz w:val="24"/>
          <w:szCs w:val="24"/>
        </w:rPr>
        <w:t xml:space="preserve">were promptly </w:t>
      </w:r>
      <w:r w:rsidR="00960064">
        <w:rPr>
          <w:rFonts w:ascii="Arial" w:hAnsi="Arial" w:cs="Arial"/>
          <w:sz w:val="24"/>
          <w:szCs w:val="24"/>
        </w:rPr>
        <w:t xml:space="preserve">removed from the cultures and </w:t>
      </w:r>
      <w:r w:rsidR="00960064" w:rsidRPr="00102217">
        <w:rPr>
          <w:rFonts w:ascii="Arial" w:hAnsi="Arial" w:cs="Arial"/>
          <w:sz w:val="24"/>
          <w:szCs w:val="24"/>
        </w:rPr>
        <w:t>discarded</w:t>
      </w:r>
      <w:ins w:id="132" w:author="alisha saley" w:date="2023-10-27T16:19:00Z">
        <w:r w:rsidR="00E9779D">
          <w:rPr>
            <w:rFonts w:ascii="Arial" w:hAnsi="Arial" w:cs="Arial"/>
            <w:sz w:val="24"/>
            <w:szCs w:val="24"/>
          </w:rPr>
          <w:t xml:space="preserve"> (&lt; 15% overall mortality in all chambers)</w:t>
        </w:r>
      </w:ins>
      <w:r w:rsidR="00960064" w:rsidRPr="00102217">
        <w:rPr>
          <w:rFonts w:ascii="Arial" w:hAnsi="Arial" w:cs="Arial"/>
          <w:sz w:val="24"/>
          <w:szCs w:val="24"/>
        </w:rPr>
        <w:t xml:space="preserve">. </w:t>
      </w:r>
    </w:p>
    <w:p w14:paraId="2AC724B0" w14:textId="77777777" w:rsidR="00426711" w:rsidRDefault="00426711" w:rsidP="00C15126">
      <w:pPr>
        <w:pStyle w:val="NoSpacing"/>
        <w:rPr>
          <w:rFonts w:ascii="Arial" w:hAnsi="Arial" w:cs="Arial"/>
          <w:sz w:val="24"/>
          <w:szCs w:val="24"/>
        </w:rPr>
      </w:pPr>
    </w:p>
    <w:p w14:paraId="18D2C297" w14:textId="692B1B37" w:rsidR="00E22734" w:rsidRPr="00102217" w:rsidRDefault="00B5537E" w:rsidP="003F7DE4">
      <w:pPr>
        <w:pStyle w:val="NoSpacing"/>
        <w:rPr>
          <w:rFonts w:ascii="Arial" w:hAnsi="Arial" w:cs="Arial"/>
          <w:sz w:val="24"/>
          <w:szCs w:val="24"/>
        </w:rPr>
      </w:pPr>
      <w:r>
        <w:rPr>
          <w:rFonts w:ascii="Arial" w:hAnsi="Arial" w:cs="Arial"/>
          <w:sz w:val="24"/>
          <w:szCs w:val="24"/>
        </w:rPr>
        <w:t>Before and</w:t>
      </w:r>
      <w:r w:rsidRPr="00102217">
        <w:rPr>
          <w:rFonts w:ascii="Arial" w:hAnsi="Arial" w:cs="Arial"/>
          <w:sz w:val="24"/>
          <w:szCs w:val="24"/>
        </w:rPr>
        <w:t xml:space="preserve"> after </w:t>
      </w:r>
      <w:r>
        <w:rPr>
          <w:rFonts w:ascii="Arial" w:hAnsi="Arial" w:cs="Arial"/>
          <w:sz w:val="24"/>
          <w:szCs w:val="24"/>
        </w:rPr>
        <w:t xml:space="preserve">each </w:t>
      </w:r>
      <w:r w:rsidRPr="00102217">
        <w:rPr>
          <w:rFonts w:ascii="Arial" w:hAnsi="Arial" w:cs="Arial"/>
          <w:sz w:val="24"/>
          <w:szCs w:val="24"/>
        </w:rPr>
        <w:t xml:space="preserve">water </w:t>
      </w:r>
      <w:r>
        <w:rPr>
          <w:rFonts w:ascii="Arial" w:hAnsi="Arial" w:cs="Arial"/>
          <w:sz w:val="24"/>
          <w:szCs w:val="24"/>
        </w:rPr>
        <w:t xml:space="preserve">change during </w:t>
      </w:r>
      <w:r w:rsidR="00DD2FD9">
        <w:rPr>
          <w:rFonts w:ascii="Arial" w:hAnsi="Arial" w:cs="Arial"/>
          <w:sz w:val="24"/>
          <w:szCs w:val="24"/>
        </w:rPr>
        <w:t xml:space="preserve">the </w:t>
      </w:r>
      <w:r>
        <w:rPr>
          <w:rFonts w:ascii="Arial" w:hAnsi="Arial" w:cs="Arial"/>
          <w:sz w:val="24"/>
          <w:szCs w:val="24"/>
        </w:rPr>
        <w:t>experiment</w:t>
      </w:r>
      <w:r w:rsidRPr="00102217">
        <w:rPr>
          <w:rFonts w:ascii="Arial" w:hAnsi="Arial" w:cs="Arial"/>
          <w:sz w:val="24"/>
          <w:szCs w:val="24"/>
        </w:rPr>
        <w:t xml:space="preserve">, we measured seawater temperature, salinity, pH, and dissolved oxygen concentration with a handheld multi-parameter </w:t>
      </w:r>
      <w:r>
        <w:rPr>
          <w:rFonts w:ascii="Arial" w:hAnsi="Arial" w:cs="Arial"/>
          <w:sz w:val="24"/>
          <w:szCs w:val="24"/>
        </w:rPr>
        <w:t>sensor</w:t>
      </w:r>
      <w:r w:rsidRPr="00102217">
        <w:rPr>
          <w:rFonts w:ascii="Arial" w:hAnsi="Arial" w:cs="Arial"/>
          <w:sz w:val="24"/>
          <w:szCs w:val="24"/>
        </w:rPr>
        <w:t xml:space="preserve"> (YSI X). </w:t>
      </w:r>
      <w:r>
        <w:rPr>
          <w:rFonts w:ascii="Arial" w:hAnsi="Arial" w:cs="Arial"/>
          <w:sz w:val="24"/>
          <w:szCs w:val="24"/>
        </w:rPr>
        <w:t xml:space="preserve">In </w:t>
      </w:r>
      <w:r w:rsidR="00796F25">
        <w:rPr>
          <w:rFonts w:ascii="Arial" w:hAnsi="Arial" w:cs="Arial"/>
          <w:sz w:val="24"/>
          <w:szCs w:val="24"/>
        </w:rPr>
        <w:t>50%</w:t>
      </w:r>
      <w:r>
        <w:rPr>
          <w:rFonts w:ascii="Arial" w:hAnsi="Arial" w:cs="Arial"/>
          <w:sz w:val="24"/>
          <w:szCs w:val="24"/>
        </w:rPr>
        <w:t xml:space="preserve"> percent of pH measurements, we collected and analyzed discrete bottle samples for </w:t>
      </w:r>
      <w:r w:rsidRPr="00102217">
        <w:rPr>
          <w:rFonts w:ascii="Arial" w:hAnsi="Arial" w:cs="Arial"/>
          <w:sz w:val="24"/>
          <w:szCs w:val="24"/>
        </w:rPr>
        <w:t xml:space="preserve">spectrophotometric </w:t>
      </w:r>
      <w:r>
        <w:rPr>
          <w:rFonts w:ascii="Arial" w:hAnsi="Arial" w:cs="Arial"/>
          <w:sz w:val="24"/>
          <w:szCs w:val="24"/>
        </w:rPr>
        <w:t>determination of pH</w:t>
      </w:r>
      <w:r w:rsidRPr="00102217">
        <w:rPr>
          <w:rFonts w:ascii="Arial" w:hAnsi="Arial" w:cs="Arial"/>
          <w:sz w:val="24"/>
          <w:szCs w:val="24"/>
        </w:rPr>
        <w:t xml:space="preserve"> </w:t>
      </w:r>
      <w:r w:rsidRPr="00102217">
        <w:rPr>
          <w:rFonts w:ascii="Arial" w:hAnsi="Arial" w:cs="Arial"/>
          <w:color w:val="000000" w:themeColor="text1"/>
          <w:sz w:val="24"/>
          <w:szCs w:val="24"/>
        </w:rPr>
        <w:t xml:space="preserve">(calibrated </w:t>
      </w:r>
      <w:r>
        <w:rPr>
          <w:rFonts w:ascii="Arial" w:hAnsi="Arial" w:cs="Arial"/>
          <w:color w:val="000000" w:themeColor="text1"/>
          <w:sz w:val="24"/>
          <w:szCs w:val="24"/>
        </w:rPr>
        <w:t>on the same day</w:t>
      </w:r>
      <w:r w:rsidRPr="00102217">
        <w:rPr>
          <w:rFonts w:ascii="Arial" w:hAnsi="Arial" w:cs="Arial"/>
          <w:color w:val="000000" w:themeColor="text1"/>
          <w:sz w:val="24"/>
          <w:szCs w:val="24"/>
        </w:rPr>
        <w:t xml:space="preserve"> with m-cresol dye standards, </w:t>
      </w:r>
      <w:r w:rsidRPr="00102217">
        <w:rPr>
          <w:rFonts w:ascii="Arial" w:hAnsi="Arial" w:cs="Arial"/>
          <w:color w:val="000000" w:themeColor="text1"/>
          <w:sz w:val="24"/>
          <w:szCs w:val="24"/>
        </w:rPr>
        <w:fldChar w:fldCharType="begin"/>
      </w:r>
      <w:r w:rsidRPr="00102217">
        <w:rPr>
          <w:rFonts w:ascii="Arial" w:hAnsi="Arial" w:cs="Arial"/>
          <w:color w:val="000000" w:themeColor="text1"/>
          <w:sz w:val="24"/>
          <w:szCs w:val="24"/>
        </w:rPr>
        <w:instrText xml:space="preserve"> ADDIN ZOTERO_ITEM CSL_CITATION {"citationID":"a23nifjiq32","properties":{"formattedCitation":"\\uldash{(Easley and Byrne 2015)}","plainCitation":"(Easley and Byrne 2015)","dontUpdate":true,"noteIndex":0},"citationItems":[{"id":978,"uris":["http://zotero.org/users/4496705/items/ALGX94HJ"],"itemData":{"id":978,"type":"article-journal","container-title":"Environmental Science &amp; Technology","DOI":"10.1021/acs.est.5b01226","ISSN":"0013-936X, 1520-5851","issue":"9","journalAbbreviation":"Environ. Sci. Technol.","language":"en","page":"5841-5841","source":"DOI.org (Crossref)","title":"Correction to Spectrophotometric Calibration of pH Electrodes in Seawater Using Purified m-Cresol Purple","volume":"49","author":[{"family":"Easley","given":"Regina A."},{"family":"Byrne","given":"Robert H."}],"issued":{"date-parts":[["2015",5,5]]}}}],"schema":"https://github.com/citation-style-language/schema/raw/master/csl-citation.json"} </w:instrText>
      </w:r>
      <w:r w:rsidRPr="00102217">
        <w:rPr>
          <w:rFonts w:ascii="Arial" w:hAnsi="Arial" w:cs="Arial"/>
          <w:color w:val="000000" w:themeColor="text1"/>
          <w:sz w:val="24"/>
          <w:szCs w:val="24"/>
        </w:rPr>
        <w:fldChar w:fldCharType="separate"/>
      </w:r>
      <w:r w:rsidRPr="00102217">
        <w:rPr>
          <w:rFonts w:ascii="Arial" w:hAnsi="Arial" w:cs="Arial"/>
          <w:sz w:val="24"/>
          <w:szCs w:val="24"/>
          <w:u w:val="dash"/>
        </w:rPr>
        <w:t>Easley and Byrne 2015)</w:t>
      </w:r>
      <w:r w:rsidRPr="00102217">
        <w:rPr>
          <w:rFonts w:ascii="Arial" w:hAnsi="Arial" w:cs="Arial"/>
          <w:color w:val="000000" w:themeColor="text1"/>
          <w:sz w:val="24"/>
          <w:szCs w:val="24"/>
        </w:rPr>
        <w:fldChar w:fldCharType="end"/>
      </w:r>
      <w:r>
        <w:rPr>
          <w:rFonts w:ascii="Arial" w:hAnsi="Arial" w:cs="Arial"/>
          <w:sz w:val="24"/>
          <w:szCs w:val="24"/>
        </w:rPr>
        <w:t>, and used the</w:t>
      </w:r>
      <w:r w:rsidRPr="00102217">
        <w:rPr>
          <w:rFonts w:ascii="Arial" w:hAnsi="Arial" w:cs="Arial"/>
          <w:sz w:val="24"/>
          <w:szCs w:val="24"/>
        </w:rPr>
        <w:t xml:space="preserve"> </w:t>
      </w:r>
      <w:r>
        <w:rPr>
          <w:rFonts w:ascii="Arial" w:hAnsi="Arial" w:cs="Arial"/>
          <w:sz w:val="24"/>
          <w:szCs w:val="24"/>
        </w:rPr>
        <w:t>latter data</w:t>
      </w:r>
      <w:r w:rsidRPr="00102217">
        <w:rPr>
          <w:rFonts w:ascii="Arial" w:hAnsi="Arial" w:cs="Arial"/>
          <w:sz w:val="24"/>
          <w:szCs w:val="24"/>
        </w:rPr>
        <w:t xml:space="preserve"> to </w:t>
      </w:r>
      <w:r>
        <w:rPr>
          <w:rFonts w:ascii="Arial" w:hAnsi="Arial" w:cs="Arial"/>
          <w:sz w:val="24"/>
          <w:szCs w:val="24"/>
        </w:rPr>
        <w:t>translate pH data</w:t>
      </w:r>
      <w:r w:rsidRPr="00102217">
        <w:rPr>
          <w:rFonts w:ascii="Arial" w:hAnsi="Arial" w:cs="Arial"/>
          <w:sz w:val="24"/>
          <w:szCs w:val="24"/>
        </w:rPr>
        <w:t xml:space="preserve"> to </w:t>
      </w:r>
      <w:r>
        <w:rPr>
          <w:rFonts w:ascii="Arial" w:hAnsi="Arial" w:cs="Arial"/>
          <w:sz w:val="24"/>
          <w:szCs w:val="24"/>
        </w:rPr>
        <w:t xml:space="preserve">the </w:t>
      </w:r>
      <w:r w:rsidRPr="00102217">
        <w:rPr>
          <w:rFonts w:ascii="Arial" w:hAnsi="Arial" w:cs="Arial"/>
          <w:sz w:val="24"/>
          <w:szCs w:val="24"/>
        </w:rPr>
        <w:t>total scale.</w:t>
      </w:r>
      <w:r>
        <w:rPr>
          <w:rFonts w:ascii="Arial" w:hAnsi="Arial" w:cs="Arial"/>
          <w:sz w:val="24"/>
          <w:szCs w:val="24"/>
        </w:rPr>
        <w:t xml:space="preserve"> </w:t>
      </w:r>
      <w:r w:rsidR="00D06787" w:rsidRPr="00102217">
        <w:rPr>
          <w:rFonts w:ascii="Arial" w:hAnsi="Arial" w:cs="Arial"/>
          <w:sz w:val="24"/>
          <w:szCs w:val="24"/>
        </w:rPr>
        <w:t>W</w:t>
      </w:r>
      <w:r w:rsidR="002F08C3" w:rsidRPr="00102217">
        <w:rPr>
          <w:rFonts w:ascii="Arial" w:hAnsi="Arial" w:cs="Arial"/>
          <w:sz w:val="24"/>
          <w:szCs w:val="24"/>
        </w:rPr>
        <w:t xml:space="preserve">e </w:t>
      </w:r>
      <w:r w:rsidR="008507FE">
        <w:rPr>
          <w:rFonts w:ascii="Arial" w:hAnsi="Arial" w:cs="Arial"/>
          <w:sz w:val="24"/>
          <w:szCs w:val="24"/>
        </w:rPr>
        <w:t xml:space="preserve">also </w:t>
      </w:r>
      <w:r w:rsidR="003F6BF8" w:rsidRPr="00102217">
        <w:rPr>
          <w:rFonts w:ascii="Arial" w:hAnsi="Arial" w:cs="Arial"/>
          <w:sz w:val="24"/>
          <w:szCs w:val="24"/>
        </w:rPr>
        <w:t>collect</w:t>
      </w:r>
      <w:r w:rsidR="003F6BF8">
        <w:rPr>
          <w:rFonts w:ascii="Arial" w:hAnsi="Arial" w:cs="Arial"/>
          <w:sz w:val="24"/>
          <w:szCs w:val="24"/>
        </w:rPr>
        <w:t xml:space="preserve">ed and </w:t>
      </w:r>
      <w:r w:rsidR="00D31B25">
        <w:rPr>
          <w:rFonts w:ascii="Arial" w:hAnsi="Arial" w:cs="Arial"/>
          <w:sz w:val="24"/>
          <w:szCs w:val="24"/>
        </w:rPr>
        <w:t xml:space="preserve">immediately froze </w:t>
      </w:r>
      <w:r w:rsidR="003F6BF8" w:rsidRPr="00102217">
        <w:rPr>
          <w:rFonts w:ascii="Arial" w:hAnsi="Arial" w:cs="Arial"/>
          <w:sz w:val="24"/>
          <w:szCs w:val="24"/>
        </w:rPr>
        <w:t>250</w:t>
      </w:r>
      <w:r w:rsidR="00960064">
        <w:rPr>
          <w:rFonts w:ascii="Arial" w:hAnsi="Arial" w:cs="Arial"/>
          <w:sz w:val="24"/>
          <w:szCs w:val="24"/>
        </w:rPr>
        <w:t xml:space="preserve"> </w:t>
      </w:r>
      <w:r w:rsidR="003F6BF8" w:rsidRPr="00102217">
        <w:rPr>
          <w:rFonts w:ascii="Arial" w:hAnsi="Arial" w:cs="Arial"/>
          <w:sz w:val="24"/>
          <w:szCs w:val="24"/>
        </w:rPr>
        <w:t xml:space="preserve">ml seawater samples before and after </w:t>
      </w:r>
      <w:r w:rsidR="008507FE">
        <w:rPr>
          <w:rFonts w:ascii="Arial" w:hAnsi="Arial" w:cs="Arial"/>
          <w:sz w:val="24"/>
          <w:szCs w:val="24"/>
        </w:rPr>
        <w:t xml:space="preserve">each </w:t>
      </w:r>
      <w:r w:rsidR="003F6BF8" w:rsidRPr="00102217">
        <w:rPr>
          <w:rFonts w:ascii="Arial" w:hAnsi="Arial" w:cs="Arial"/>
          <w:sz w:val="24"/>
          <w:szCs w:val="24"/>
        </w:rPr>
        <w:t>water change</w:t>
      </w:r>
      <w:r w:rsidR="00055D35" w:rsidRPr="00102217">
        <w:rPr>
          <w:rFonts w:ascii="Arial" w:hAnsi="Arial" w:cs="Arial"/>
          <w:sz w:val="24"/>
          <w:szCs w:val="24"/>
        </w:rPr>
        <w:t xml:space="preserve"> </w:t>
      </w:r>
      <w:r w:rsidR="00C70A2A">
        <w:rPr>
          <w:rFonts w:ascii="Arial" w:hAnsi="Arial" w:cs="Arial"/>
          <w:sz w:val="24"/>
          <w:szCs w:val="24"/>
        </w:rPr>
        <w:t>for later alkalinity determination</w:t>
      </w:r>
      <w:r w:rsidR="00214AB9" w:rsidRPr="00102217">
        <w:rPr>
          <w:rFonts w:ascii="Arial" w:hAnsi="Arial" w:cs="Arial"/>
          <w:sz w:val="24"/>
          <w:szCs w:val="24"/>
        </w:rPr>
        <w:t xml:space="preserve">. We </w:t>
      </w:r>
      <w:r w:rsidR="00D37C26">
        <w:rPr>
          <w:rFonts w:ascii="Arial" w:hAnsi="Arial" w:cs="Arial"/>
          <w:sz w:val="24"/>
          <w:szCs w:val="24"/>
        </w:rPr>
        <w:t>quantified seawater</w:t>
      </w:r>
      <w:r w:rsidR="00214AB9" w:rsidRPr="00102217">
        <w:rPr>
          <w:rFonts w:ascii="Arial" w:hAnsi="Arial" w:cs="Arial"/>
          <w:sz w:val="24"/>
          <w:szCs w:val="24"/>
        </w:rPr>
        <w:t xml:space="preserve"> </w:t>
      </w:r>
      <w:r w:rsidR="008507FE">
        <w:rPr>
          <w:rFonts w:ascii="Arial" w:hAnsi="Arial" w:cs="Arial"/>
          <w:sz w:val="24"/>
          <w:szCs w:val="24"/>
        </w:rPr>
        <w:t>TA</w:t>
      </w:r>
      <w:r w:rsidR="005F3EAF">
        <w:rPr>
          <w:rFonts w:ascii="Arial" w:hAnsi="Arial" w:cs="Arial"/>
          <w:sz w:val="24"/>
          <w:szCs w:val="24"/>
        </w:rPr>
        <w:t xml:space="preserve"> in triplicate</w:t>
      </w:r>
      <w:r w:rsidR="009F7F5E" w:rsidRPr="00102217">
        <w:rPr>
          <w:rFonts w:ascii="Arial" w:hAnsi="Arial" w:cs="Arial"/>
          <w:sz w:val="24"/>
          <w:szCs w:val="24"/>
        </w:rPr>
        <w:t xml:space="preserve"> </w:t>
      </w:r>
      <w:r w:rsidR="00D37C26">
        <w:rPr>
          <w:rFonts w:ascii="Arial" w:hAnsi="Arial" w:cs="Arial"/>
          <w:sz w:val="24"/>
          <w:szCs w:val="24"/>
        </w:rPr>
        <w:t>using</w:t>
      </w:r>
      <w:r w:rsidR="00D35AE0" w:rsidRPr="00102217">
        <w:rPr>
          <w:rFonts w:ascii="Arial" w:hAnsi="Arial" w:cs="Arial"/>
          <w:sz w:val="24"/>
          <w:szCs w:val="24"/>
        </w:rPr>
        <w:t xml:space="preserve"> a</w:t>
      </w:r>
      <w:r w:rsidR="00431BBC" w:rsidRPr="00102217">
        <w:rPr>
          <w:rFonts w:ascii="Arial" w:hAnsi="Arial" w:cs="Arial"/>
          <w:sz w:val="24"/>
          <w:szCs w:val="24"/>
        </w:rPr>
        <w:t xml:space="preserve"> </w:t>
      </w:r>
      <w:r w:rsidR="00431BBC" w:rsidRPr="00102217">
        <w:rPr>
          <w:rFonts w:ascii="Arial" w:hAnsi="Arial" w:cs="Arial"/>
          <w:color w:val="000000" w:themeColor="text1"/>
          <w:sz w:val="24"/>
          <w:szCs w:val="24"/>
        </w:rPr>
        <w:t>Metrohm 855 Titrosampler</w:t>
      </w:r>
      <w:r w:rsidR="00CC34D4">
        <w:rPr>
          <w:rFonts w:ascii="Arial" w:hAnsi="Arial" w:cs="Arial"/>
          <w:color w:val="000000" w:themeColor="text1"/>
          <w:sz w:val="24"/>
          <w:szCs w:val="24"/>
        </w:rPr>
        <w:t xml:space="preserve">, </w:t>
      </w:r>
      <w:r w:rsidR="00431BBC" w:rsidRPr="00102217">
        <w:rPr>
          <w:rFonts w:ascii="Arial" w:hAnsi="Arial" w:cs="Arial"/>
          <w:color w:val="000000" w:themeColor="text1"/>
          <w:sz w:val="24"/>
          <w:szCs w:val="24"/>
        </w:rPr>
        <w:t>correct</w:t>
      </w:r>
      <w:r w:rsidR="00CC34D4">
        <w:rPr>
          <w:rFonts w:ascii="Arial" w:hAnsi="Arial" w:cs="Arial"/>
          <w:color w:val="000000" w:themeColor="text1"/>
          <w:sz w:val="24"/>
          <w:szCs w:val="24"/>
        </w:rPr>
        <w:t>ing</w:t>
      </w:r>
      <w:r w:rsidR="00431BBC" w:rsidRPr="00102217">
        <w:rPr>
          <w:rFonts w:ascii="Arial" w:hAnsi="Arial" w:cs="Arial"/>
          <w:color w:val="000000" w:themeColor="text1"/>
          <w:sz w:val="24"/>
          <w:szCs w:val="24"/>
        </w:rPr>
        <w:t xml:space="preserve"> titration acid concentration daily </w:t>
      </w:r>
      <w:r w:rsidR="00ED62AC" w:rsidRPr="00102217">
        <w:rPr>
          <w:rFonts w:ascii="Arial" w:hAnsi="Arial" w:cs="Arial"/>
          <w:color w:val="000000" w:themeColor="text1"/>
          <w:sz w:val="24"/>
          <w:szCs w:val="24"/>
        </w:rPr>
        <w:t>with</w:t>
      </w:r>
      <w:r w:rsidR="00431BBC" w:rsidRPr="00102217">
        <w:rPr>
          <w:rFonts w:ascii="Arial" w:hAnsi="Arial" w:cs="Arial"/>
          <w:color w:val="000000" w:themeColor="text1"/>
          <w:sz w:val="24"/>
          <w:szCs w:val="24"/>
        </w:rPr>
        <w:t xml:space="preserve"> certified reference materials from the laboratory of Dr. Andrew Dickson</w:t>
      </w:r>
      <w:r w:rsidR="00F86E60" w:rsidRPr="00102217">
        <w:rPr>
          <w:rFonts w:ascii="Arial" w:hAnsi="Arial" w:cs="Arial"/>
          <w:color w:val="000000" w:themeColor="text1"/>
          <w:sz w:val="24"/>
          <w:szCs w:val="24"/>
        </w:rPr>
        <w:t xml:space="preserve"> </w:t>
      </w:r>
      <w:r w:rsidR="005A03E7" w:rsidRPr="00102217">
        <w:rPr>
          <w:rFonts w:ascii="Arial" w:hAnsi="Arial" w:cs="Arial"/>
          <w:color w:val="000000" w:themeColor="text1"/>
          <w:sz w:val="24"/>
          <w:szCs w:val="24"/>
        </w:rPr>
        <w:t>(</w:t>
      </w:r>
      <w:r w:rsidR="00431BBC" w:rsidRPr="00102217">
        <w:rPr>
          <w:rFonts w:ascii="Arial" w:hAnsi="Arial" w:cs="Arial"/>
          <w:color w:val="000000" w:themeColor="text1"/>
          <w:sz w:val="24"/>
          <w:szCs w:val="24"/>
        </w:rPr>
        <w:t>Scripps Institute of Oceanography).</w:t>
      </w:r>
      <w:r w:rsidR="009F0ED4">
        <w:rPr>
          <w:rFonts w:ascii="Arial" w:hAnsi="Arial" w:cs="Arial"/>
          <w:sz w:val="24"/>
          <w:szCs w:val="24"/>
        </w:rPr>
        <w:t xml:space="preserve"> </w:t>
      </w:r>
      <w:r w:rsidR="00960064">
        <w:rPr>
          <w:rFonts w:ascii="Arial" w:hAnsi="Arial" w:cs="Arial"/>
          <w:sz w:val="24"/>
          <w:szCs w:val="24"/>
        </w:rPr>
        <w:t>Finally, we</w:t>
      </w:r>
      <w:r w:rsidR="00E10FC2">
        <w:rPr>
          <w:rFonts w:ascii="Arial" w:hAnsi="Arial" w:cs="Arial"/>
          <w:sz w:val="24"/>
          <w:szCs w:val="24"/>
        </w:rPr>
        <w:t xml:space="preserve"> </w:t>
      </w:r>
      <w:r w:rsidR="006778E6" w:rsidRPr="00102217">
        <w:rPr>
          <w:rFonts w:ascii="Arial" w:hAnsi="Arial" w:cs="Arial"/>
          <w:sz w:val="24"/>
          <w:szCs w:val="24"/>
        </w:rPr>
        <w:t>used</w:t>
      </w:r>
      <w:r w:rsidR="00125A07" w:rsidRPr="00102217">
        <w:rPr>
          <w:rFonts w:ascii="Arial" w:hAnsi="Arial" w:cs="Arial"/>
          <w:color w:val="000000" w:themeColor="text1"/>
          <w:sz w:val="24"/>
          <w:szCs w:val="24"/>
        </w:rPr>
        <w:t xml:space="preserve"> </w:t>
      </w:r>
      <w:r w:rsidR="00A24C86" w:rsidRPr="00102217">
        <w:rPr>
          <w:rFonts w:ascii="Arial" w:hAnsi="Arial" w:cs="Arial"/>
          <w:color w:val="000000" w:themeColor="text1"/>
          <w:sz w:val="24"/>
          <w:szCs w:val="24"/>
        </w:rPr>
        <w:t xml:space="preserve">measurements of </w:t>
      </w:r>
      <w:r w:rsidR="00F42854" w:rsidRPr="00102217">
        <w:rPr>
          <w:rFonts w:ascii="Arial" w:hAnsi="Arial" w:cs="Arial"/>
          <w:color w:val="000000" w:themeColor="text1"/>
          <w:sz w:val="24"/>
          <w:szCs w:val="24"/>
        </w:rPr>
        <w:t xml:space="preserve">seawater </w:t>
      </w:r>
      <w:r w:rsidR="00A24C86" w:rsidRPr="00102217">
        <w:rPr>
          <w:rFonts w:ascii="Arial" w:hAnsi="Arial" w:cs="Arial"/>
          <w:color w:val="000000" w:themeColor="text1"/>
          <w:sz w:val="24"/>
          <w:szCs w:val="24"/>
        </w:rPr>
        <w:t>TA</w:t>
      </w:r>
      <w:r w:rsidR="00B748B4">
        <w:rPr>
          <w:rFonts w:ascii="Arial" w:hAnsi="Arial" w:cs="Arial"/>
          <w:color w:val="000000" w:themeColor="text1"/>
          <w:sz w:val="24"/>
          <w:szCs w:val="24"/>
        </w:rPr>
        <w:t xml:space="preserve"> </w:t>
      </w:r>
      <w:r w:rsidR="00C5017A" w:rsidRPr="00315335">
        <w:rPr>
          <w:rFonts w:ascii="Arial" w:hAnsi="Arial" w:cs="Arial"/>
          <w:color w:val="000000" w:themeColor="text1"/>
          <w:kern w:val="24"/>
        </w:rPr>
        <w:t>(µmol kg</w:t>
      </w:r>
      <w:r w:rsidR="00C5017A" w:rsidRPr="00315335">
        <w:rPr>
          <w:rFonts w:ascii="Arial" w:hAnsi="Arial" w:cs="Arial"/>
          <w:color w:val="000000" w:themeColor="text1"/>
          <w:kern w:val="24"/>
          <w:vertAlign w:val="superscript"/>
        </w:rPr>
        <w:t>-1</w:t>
      </w:r>
      <w:r w:rsidR="00C5017A" w:rsidRPr="00315335">
        <w:rPr>
          <w:rFonts w:ascii="Arial" w:hAnsi="Arial" w:cs="Arial"/>
          <w:color w:val="000000" w:themeColor="text1"/>
          <w:kern w:val="24"/>
        </w:rPr>
        <w:t>)</w:t>
      </w:r>
      <w:r w:rsidR="00A24C86" w:rsidRPr="00102217">
        <w:rPr>
          <w:rFonts w:ascii="Arial" w:hAnsi="Arial" w:cs="Arial"/>
          <w:color w:val="000000" w:themeColor="text1"/>
          <w:sz w:val="24"/>
          <w:szCs w:val="24"/>
        </w:rPr>
        <w:t xml:space="preserve"> and pH</w:t>
      </w:r>
      <w:r w:rsidR="00B748B4">
        <w:rPr>
          <w:rFonts w:ascii="Arial" w:hAnsi="Arial" w:cs="Arial"/>
          <w:color w:val="000000" w:themeColor="text1"/>
          <w:sz w:val="24"/>
          <w:szCs w:val="24"/>
        </w:rPr>
        <w:t xml:space="preserve"> (total scale)</w:t>
      </w:r>
      <w:r w:rsidR="00C5017A">
        <w:rPr>
          <w:rFonts w:ascii="Arial" w:hAnsi="Arial" w:cs="Arial"/>
          <w:color w:val="000000" w:themeColor="text1"/>
          <w:sz w:val="24"/>
          <w:szCs w:val="24"/>
        </w:rPr>
        <w:t xml:space="preserve"> at specified salinities and temperatures to estimate </w:t>
      </w:r>
      <w:r w:rsidR="006444E3" w:rsidRPr="00102217">
        <w:rPr>
          <w:rFonts w:ascii="Arial" w:hAnsi="Arial" w:cs="Arial"/>
          <w:sz w:val="24"/>
          <w:szCs w:val="24"/>
        </w:rPr>
        <w:t xml:space="preserve">the </w:t>
      </w:r>
      <w:r w:rsidR="003668A6">
        <w:rPr>
          <w:rFonts w:ascii="Arial" w:hAnsi="Arial" w:cs="Arial"/>
          <w:sz w:val="24"/>
          <w:szCs w:val="24"/>
        </w:rPr>
        <w:t>remaining</w:t>
      </w:r>
      <w:r w:rsidR="006444E3" w:rsidRPr="00102217">
        <w:rPr>
          <w:rFonts w:ascii="Arial" w:hAnsi="Arial" w:cs="Arial"/>
          <w:sz w:val="24"/>
          <w:szCs w:val="24"/>
        </w:rPr>
        <w:t xml:space="preserve"> seawater carbonate system parameters </w:t>
      </w:r>
      <w:r w:rsidR="006E044C">
        <w:rPr>
          <w:rFonts w:ascii="Arial" w:hAnsi="Arial" w:cs="Arial"/>
          <w:sz w:val="24"/>
          <w:szCs w:val="24"/>
        </w:rPr>
        <w:t>with</w:t>
      </w:r>
      <w:r w:rsidR="006444E3" w:rsidRPr="00102217">
        <w:rPr>
          <w:rFonts w:ascii="Arial" w:hAnsi="Arial" w:cs="Arial"/>
          <w:sz w:val="24"/>
          <w:szCs w:val="24"/>
        </w:rPr>
        <w:t xml:space="preserve"> the </w:t>
      </w:r>
      <w:r w:rsidR="006444E3" w:rsidRPr="00102217">
        <w:rPr>
          <w:rFonts w:ascii="Arial" w:hAnsi="Arial" w:cs="Arial"/>
          <w:i/>
          <w:iCs/>
          <w:sz w:val="24"/>
          <w:szCs w:val="24"/>
        </w:rPr>
        <w:t>seacarb</w:t>
      </w:r>
      <w:r w:rsidR="006444E3" w:rsidRPr="00102217">
        <w:rPr>
          <w:rFonts w:ascii="Arial" w:hAnsi="Arial" w:cs="Arial"/>
          <w:sz w:val="24"/>
          <w:szCs w:val="24"/>
        </w:rPr>
        <w:t xml:space="preserve"> package in </w:t>
      </w:r>
      <w:r w:rsidR="00325F3A">
        <w:rPr>
          <w:rFonts w:ascii="Arial" w:hAnsi="Arial" w:cs="Arial"/>
          <w:sz w:val="24"/>
          <w:szCs w:val="24"/>
        </w:rPr>
        <w:t xml:space="preserve">the software </w:t>
      </w:r>
      <w:r w:rsidR="006444E3" w:rsidRPr="00102217">
        <w:rPr>
          <w:rFonts w:ascii="Arial" w:hAnsi="Arial" w:cs="Arial"/>
          <w:sz w:val="24"/>
          <w:szCs w:val="24"/>
        </w:rPr>
        <w:t xml:space="preserve">R (version 3.3.1). In our </w:t>
      </w:r>
      <w:r w:rsidR="006444E3" w:rsidRPr="00102217">
        <w:rPr>
          <w:rFonts w:ascii="Arial" w:hAnsi="Arial" w:cs="Arial"/>
          <w:i/>
          <w:iCs/>
          <w:sz w:val="24"/>
          <w:szCs w:val="24"/>
        </w:rPr>
        <w:t xml:space="preserve">seacarb </w:t>
      </w:r>
      <w:r w:rsidR="006444E3" w:rsidRPr="00102217">
        <w:rPr>
          <w:rFonts w:ascii="Arial" w:hAnsi="Arial" w:cs="Arial"/>
          <w:sz w:val="24"/>
          <w:szCs w:val="24"/>
        </w:rPr>
        <w:t xml:space="preserve">estimates, </w:t>
      </w:r>
      <w:r w:rsidR="00EE2CFC" w:rsidRPr="00102217">
        <w:rPr>
          <w:rFonts w:ascii="Arial" w:hAnsi="Arial" w:cs="Arial"/>
          <w:sz w:val="24"/>
          <w:szCs w:val="24"/>
        </w:rPr>
        <w:t xml:space="preserve">we used equilibrium constants </w:t>
      </w:r>
      <w:r w:rsidR="00EA60DF">
        <w:rPr>
          <w:rFonts w:ascii="Arial" w:hAnsi="Arial" w:cs="Arial"/>
          <w:sz w:val="24"/>
          <w:szCs w:val="24"/>
        </w:rPr>
        <w:t>from</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{"citationID":"a2mnm64j2u0","properties":{"formattedCitation":"\\uldash{(Lueker et al. 2000)}","plainCitation":"(Lueker et al. 2000)","dontUpdate":true,"noteIndex":0},"citationItems":[{"id":868,"uris":["http://zotero.org/users/4496705/items/XF4Z3B3T"],"itemData":{"id":868,"type":"article-journal","container-title":"Marine Chemistry","DOI":"10.1016/S0304-4203(00)00022-0","ISSN":"03044203","issue":"1-3","journalAbbreviation":"Marine Chemistry","language":"en","page":"105-119","source":"DOI.org (Crossref)","title":"Ocean pCO2 calculated from dissolved inorganic carbon, alkalinity, and equations for K1 and K2: validation based on laboratory measurements of CO2 in gas and seawater at equilibrium","title-short":"Ocean pCO2 calculated from dissolved inorganic carbon, alkalinity, and equations for K1 and K2","volume":"70","author":[{"family":"Lueker","given":"Timothy J"},{"family":"Dickson","given":"Andrew G"},{"family":"Keeling","given":"Charles D"}],"issued":{"date-parts":[["2000",5]]}}}],"schema":"https://github.com/citation-style-language/schema/raw/master/csl-citation.json"} </w:instrText>
      </w:r>
      <w:r w:rsidR="006778E6" w:rsidRPr="00102217">
        <w:rPr>
          <w:rFonts w:ascii="Arial" w:hAnsi="Arial" w:cs="Arial"/>
          <w:sz w:val="24"/>
          <w:szCs w:val="24"/>
        </w:rPr>
        <w:fldChar w:fldCharType="separate"/>
      </w:r>
      <w:r w:rsidR="006778E6" w:rsidRPr="00102217">
        <w:rPr>
          <w:rFonts w:ascii="Arial" w:hAnsi="Arial" w:cs="Arial"/>
          <w:sz w:val="24"/>
          <w:szCs w:val="24"/>
        </w:rPr>
        <w:t>Lueker et al. 2000</w:t>
      </w:r>
      <w:r w:rsidR="006778E6" w:rsidRPr="00102217">
        <w:rPr>
          <w:rFonts w:ascii="Arial" w:hAnsi="Arial" w:cs="Arial"/>
          <w:sz w:val="24"/>
          <w:szCs w:val="24"/>
        </w:rPr>
        <w:fldChar w:fldCharType="end"/>
      </w:r>
      <w:r w:rsidR="00EA60DF">
        <w:rPr>
          <w:rFonts w:ascii="Arial" w:hAnsi="Arial" w:cs="Arial"/>
          <w:sz w:val="24"/>
          <w:szCs w:val="24"/>
        </w:rPr>
        <w:t xml:space="preserve"> (K1 and K2),</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{"citationID":"a2njsvmp355","properties":{"formattedCitation":"\\uldash{(Perez and Fraga 1987)}","plainCitation":"(Perez and Fraga 1987)","dontUpdate":true,"noteIndex":0},"citationItems":[{"id":883,"uris":["http://zotero.org/users/4496705/items/CNPKXPB6"],"itemData":{"id":883,"type":"article-journal","container-title":"Marine Chemistry","DOI":"10.1016/0304-4203(87)90036-3","ISSN":"03044203","issue":"2","journalAbbreviation":"Marine Chemistry","language":"en","page":"161-168","source":"DOI.org (Crossref)","title":"Association constant of fluoride and hydrogen ions in seawater","volume":"21","author":[{"family":"Perez","given":"Fiz F"},{"family":"Fraga","given":"F"}],"issued":{"date-parts":[["1987",7]]}}}],"schema":"https://github.com/citation-style-language/schema/raw/master/csl-citation.json"} </w:instrText>
      </w:r>
      <w:r w:rsidR="006778E6" w:rsidRPr="00102217">
        <w:rPr>
          <w:rFonts w:ascii="Arial" w:hAnsi="Arial" w:cs="Arial"/>
          <w:sz w:val="24"/>
          <w:szCs w:val="24"/>
        </w:rPr>
        <w:fldChar w:fldCharType="separate"/>
      </w:r>
      <w:r w:rsidR="006778E6" w:rsidRPr="00102217">
        <w:rPr>
          <w:rFonts w:ascii="Arial" w:hAnsi="Arial" w:cs="Arial"/>
          <w:sz w:val="24"/>
          <w:szCs w:val="24"/>
        </w:rPr>
        <w:t>Perez and Fraga 1987</w:t>
      </w:r>
      <w:r w:rsidR="006778E6" w:rsidRPr="00102217">
        <w:rPr>
          <w:rFonts w:ascii="Arial" w:hAnsi="Arial" w:cs="Arial"/>
          <w:sz w:val="24"/>
          <w:szCs w:val="24"/>
        </w:rPr>
        <w:fldChar w:fldCharType="end"/>
      </w:r>
      <w:r w:rsidR="00EA60DF">
        <w:rPr>
          <w:rFonts w:ascii="Arial" w:hAnsi="Arial" w:cs="Arial"/>
          <w:sz w:val="24"/>
          <w:szCs w:val="24"/>
        </w:rPr>
        <w:t xml:space="preserve"> (K</w:t>
      </w:r>
      <w:r w:rsidR="00A937D7">
        <w:rPr>
          <w:rFonts w:ascii="Arial" w:hAnsi="Arial" w:cs="Arial"/>
          <w:sz w:val="24"/>
          <w:szCs w:val="24"/>
        </w:rPr>
        <w:t>f)</w:t>
      </w:r>
      <w:r w:rsidR="006778E6" w:rsidRPr="00102217">
        <w:rPr>
          <w:rFonts w:ascii="Arial" w:hAnsi="Arial" w:cs="Arial"/>
          <w:sz w:val="24"/>
          <w:szCs w:val="24"/>
        </w:rPr>
        <w:t>,</w:t>
      </w:r>
      <w:r w:rsidR="00A937D7">
        <w:rPr>
          <w:rFonts w:ascii="Arial" w:hAnsi="Arial" w:cs="Arial"/>
          <w:sz w:val="24"/>
          <w:szCs w:val="24"/>
        </w:rPr>
        <w:t xml:space="preserve"> and</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{"citationID":"a1knru4harg","properties":{"formattedCitation":"\\uldash{(Dickson 1990)}","plainCitation":"(Dickson 1990)","dontUpdate":true,"noteIndex":0},"citationItems":[{"id":882,"uris":["http://zotero.org/users/4496705/items/9X55AJ8M"],"itemData":{"id":882,"type":"article-journal","container-title":"The Journal of Chemical Thermodynamics","DOI":"10.1016/0021-9614(90)90074-Z","ISSN":"00219614","issue":"2","journalAbbreviation":"The Journal of Chemical Thermodynamics","language":"en","page":"113-127","source":"DOI.org (Crossref)","title":"Standard potential of the reaction: , and and the standard acidity constant of the ion HSO4− in synthetic sea water from 273.15 to 318.15 K","title-short":"Standard potential of the reaction","volume":"22","author":[{"family":"Dickson","given":"Andrew G"}],"issued":{"date-parts":[["1990",2]]}}}],"schema":"https://github.com/citation-style-language/schema/raw/master/csl-citation.json"} </w:instrText>
      </w:r>
      <w:r w:rsidR="006778E6" w:rsidRPr="00102217">
        <w:rPr>
          <w:rFonts w:ascii="Arial" w:hAnsi="Arial" w:cs="Arial"/>
          <w:sz w:val="24"/>
          <w:szCs w:val="24"/>
        </w:rPr>
        <w:fldChar w:fldCharType="separate"/>
      </w:r>
      <w:r w:rsidR="006778E6" w:rsidRPr="00102217">
        <w:rPr>
          <w:rFonts w:ascii="Arial" w:hAnsi="Arial" w:cs="Arial"/>
          <w:sz w:val="24"/>
          <w:szCs w:val="24"/>
        </w:rPr>
        <w:t>Dickson 1990</w:t>
      </w:r>
      <w:r w:rsidR="00A937D7">
        <w:rPr>
          <w:rFonts w:ascii="Arial" w:hAnsi="Arial" w:cs="Arial"/>
          <w:sz w:val="24"/>
          <w:szCs w:val="24"/>
        </w:rPr>
        <w:t xml:space="preserve"> (Ks)</w:t>
      </w:r>
      <w:r w:rsidR="006778E6" w:rsidRPr="00102217">
        <w:rPr>
          <w:rFonts w:ascii="Arial" w:hAnsi="Arial" w:cs="Arial"/>
          <w:sz w:val="24"/>
          <w:szCs w:val="24"/>
        </w:rPr>
        <w:fldChar w:fldCharType="end"/>
      </w:r>
      <w:r w:rsidR="006778E6" w:rsidRPr="00102217">
        <w:rPr>
          <w:rFonts w:ascii="Arial" w:hAnsi="Arial" w:cs="Arial"/>
          <w:sz w:val="24"/>
          <w:szCs w:val="24"/>
        </w:rPr>
        <w:t>.</w:t>
      </w:r>
      <w:r w:rsidR="007F1744" w:rsidRPr="00102217">
        <w:rPr>
          <w:rFonts w:ascii="Arial" w:hAnsi="Arial" w:cs="Arial"/>
          <w:sz w:val="24"/>
          <w:szCs w:val="24"/>
        </w:rPr>
        <w:t xml:space="preserve"> For simplicity, we refer to the seawater carbonate system in terms of </w:t>
      </w:r>
      <w:r w:rsidR="00A47AF1">
        <w:rPr>
          <w:rFonts w:ascii="Arial" w:hAnsi="Arial" w:cs="Arial"/>
          <w:sz w:val="24"/>
          <w:szCs w:val="24"/>
        </w:rPr>
        <w:t>TA</w:t>
      </w:r>
      <w:r w:rsidR="007F1744" w:rsidRPr="00102217">
        <w:rPr>
          <w:rFonts w:ascii="Arial" w:hAnsi="Arial" w:cs="Arial"/>
          <w:sz w:val="24"/>
          <w:szCs w:val="24"/>
        </w:rPr>
        <w:t xml:space="preserve">, </w:t>
      </w:r>
      <w:r w:rsidR="00EA4C8F" w:rsidRPr="00102217">
        <w:rPr>
          <w:rFonts w:ascii="Arial" w:hAnsi="Arial" w:cs="Arial"/>
          <w:sz w:val="24"/>
          <w:szCs w:val="24"/>
        </w:rPr>
        <w:t xml:space="preserve">though additional </w:t>
      </w:r>
      <w:r w:rsidR="00A47AF1">
        <w:rPr>
          <w:rFonts w:ascii="Arial" w:hAnsi="Arial" w:cs="Arial"/>
          <w:sz w:val="24"/>
          <w:szCs w:val="24"/>
        </w:rPr>
        <w:t xml:space="preserve">carbonate system </w:t>
      </w:r>
      <w:r w:rsidR="00EA4C8F" w:rsidRPr="00102217">
        <w:rPr>
          <w:rFonts w:ascii="Arial" w:hAnsi="Arial" w:cs="Arial"/>
          <w:sz w:val="24"/>
          <w:szCs w:val="24"/>
        </w:rPr>
        <w:t>parameters</w:t>
      </w:r>
      <w:r w:rsidR="00C26137" w:rsidRPr="00102217">
        <w:rPr>
          <w:rFonts w:ascii="Arial" w:hAnsi="Arial" w:cs="Arial"/>
          <w:sz w:val="24"/>
          <w:szCs w:val="24"/>
        </w:rPr>
        <w:t xml:space="preserve"> </w:t>
      </w:r>
      <w:r w:rsidR="000D7982">
        <w:rPr>
          <w:rFonts w:ascii="Arial" w:hAnsi="Arial" w:cs="Arial"/>
          <w:sz w:val="24"/>
          <w:szCs w:val="24"/>
        </w:rPr>
        <w:t xml:space="preserve">vary in conjunction with shifts in alkalinity </w:t>
      </w:r>
      <w:r w:rsidR="000D7982" w:rsidRPr="00102217">
        <w:rPr>
          <w:rFonts w:ascii="Arial" w:hAnsi="Arial" w:cs="Arial"/>
          <w:sz w:val="24"/>
          <w:szCs w:val="24"/>
        </w:rPr>
        <w:t>(Table S1</w:t>
      </w:r>
      <w:r w:rsidR="000D7982">
        <w:rPr>
          <w:rFonts w:ascii="Arial" w:hAnsi="Arial" w:cs="Arial"/>
          <w:sz w:val="24"/>
          <w:szCs w:val="24"/>
        </w:rPr>
        <w:t xml:space="preserve">), some of which </w:t>
      </w:r>
      <w:r w:rsidR="00325F3A">
        <w:rPr>
          <w:rFonts w:ascii="Arial" w:hAnsi="Arial" w:cs="Arial"/>
          <w:sz w:val="24"/>
          <w:szCs w:val="24"/>
        </w:rPr>
        <w:t>may</w:t>
      </w:r>
      <w:r w:rsidR="00960064">
        <w:rPr>
          <w:rFonts w:ascii="Arial" w:hAnsi="Arial" w:cs="Arial"/>
          <w:sz w:val="24"/>
          <w:szCs w:val="24"/>
        </w:rPr>
        <w:t xml:space="preserve"> </w:t>
      </w:r>
      <w:r w:rsidR="00EE1F4F" w:rsidRPr="00102217">
        <w:rPr>
          <w:rFonts w:ascii="Arial" w:hAnsi="Arial" w:cs="Arial"/>
          <w:sz w:val="24"/>
          <w:szCs w:val="24"/>
        </w:rPr>
        <w:t xml:space="preserve">influence oyster growth </w:t>
      </w:r>
      <w:r w:rsidR="000617C8">
        <w:rPr>
          <w:rFonts w:ascii="Arial" w:hAnsi="Arial" w:cs="Arial"/>
          <w:sz w:val="24"/>
          <w:szCs w:val="24"/>
        </w:rPr>
        <w:t>separate</w:t>
      </w:r>
      <w:r w:rsidR="003F7DE4">
        <w:rPr>
          <w:rFonts w:ascii="Arial" w:hAnsi="Arial" w:cs="Arial"/>
          <w:sz w:val="24"/>
          <w:szCs w:val="24"/>
        </w:rPr>
        <w:t>ly</w:t>
      </w:r>
      <w:r w:rsidR="00EE1F4F" w:rsidRPr="00102217">
        <w:rPr>
          <w:rFonts w:ascii="Arial" w:hAnsi="Arial" w:cs="Arial"/>
          <w:sz w:val="24"/>
          <w:szCs w:val="24"/>
        </w:rPr>
        <w:t xml:space="preserve"> </w:t>
      </w:r>
      <w:r w:rsidR="002B0277">
        <w:rPr>
          <w:rFonts w:ascii="Arial" w:hAnsi="Arial" w:cs="Arial"/>
          <w:sz w:val="24"/>
          <w:szCs w:val="24"/>
        </w:rPr>
        <w:t>from</w:t>
      </w:r>
      <w:r w:rsidR="00C26137" w:rsidRPr="00102217">
        <w:rPr>
          <w:rFonts w:ascii="Arial" w:hAnsi="Arial" w:cs="Arial"/>
          <w:sz w:val="24"/>
          <w:szCs w:val="24"/>
        </w:rPr>
        <w:t xml:space="preserve"> </w:t>
      </w:r>
      <w:r w:rsidR="00960064">
        <w:rPr>
          <w:rFonts w:ascii="Arial" w:hAnsi="Arial" w:cs="Arial"/>
          <w:sz w:val="24"/>
          <w:szCs w:val="24"/>
        </w:rPr>
        <w:t xml:space="preserve">salinity and </w:t>
      </w:r>
      <w:r w:rsidR="00C26137" w:rsidRPr="00102217">
        <w:rPr>
          <w:rFonts w:ascii="Arial" w:hAnsi="Arial" w:cs="Arial"/>
          <w:sz w:val="24"/>
          <w:szCs w:val="24"/>
        </w:rPr>
        <w:t>TA</w:t>
      </w:r>
      <w:r w:rsidR="00EE1F4F" w:rsidRPr="00102217">
        <w:rPr>
          <w:rFonts w:ascii="Arial" w:hAnsi="Arial" w:cs="Arial"/>
          <w:sz w:val="24"/>
          <w:szCs w:val="24"/>
        </w:rPr>
        <w:t>.</w:t>
      </w:r>
    </w:p>
    <w:p w14:paraId="64233DD8" w14:textId="48F2394F" w:rsidR="005F5E19" w:rsidRPr="00102217" w:rsidRDefault="005F5E19" w:rsidP="005F494A">
      <w:pPr>
        <w:pStyle w:val="NoSpacing"/>
        <w:rPr>
          <w:rFonts w:ascii="Arial" w:hAnsi="Arial" w:cs="Arial"/>
          <w:color w:val="000000" w:themeColor="text1"/>
          <w:sz w:val="24"/>
          <w:szCs w:val="24"/>
        </w:rPr>
      </w:pPr>
    </w:p>
    <w:p w14:paraId="6B1F7796" w14:textId="28F168ED" w:rsidR="006826E7" w:rsidRDefault="00A52249" w:rsidP="006826E7">
      <w:pPr>
        <w:pStyle w:val="NoSpacing"/>
        <w:rPr>
          <w:rFonts w:ascii="Arial" w:hAnsi="Arial" w:cs="Arial"/>
          <w:color w:val="000000" w:themeColor="text1"/>
          <w:sz w:val="24"/>
          <w:szCs w:val="24"/>
        </w:rPr>
      </w:pPr>
      <w:r w:rsidRPr="00102217">
        <w:rPr>
          <w:rFonts w:ascii="Arial" w:hAnsi="Arial" w:cs="Arial"/>
          <w:b/>
          <w:bCs/>
          <w:sz w:val="24"/>
          <w:szCs w:val="24"/>
        </w:rPr>
        <w:t>Chemical manipulation of seawater—</w:t>
      </w:r>
      <w:r w:rsidR="00AF216A" w:rsidRPr="006C70B2">
        <w:rPr>
          <w:rFonts w:ascii="Arial" w:hAnsi="Arial" w:cs="Arial"/>
          <w:bCs/>
          <w:sz w:val="24"/>
          <w:szCs w:val="24"/>
        </w:rPr>
        <w:t xml:space="preserve"> </w:t>
      </w:r>
      <w:r w:rsidR="00AF216A">
        <w:rPr>
          <w:rFonts w:ascii="Arial" w:hAnsi="Arial" w:cs="Arial"/>
          <w:sz w:val="24"/>
          <w:szCs w:val="24"/>
        </w:rPr>
        <w:t xml:space="preserve">Seawater chemical </w:t>
      </w:r>
      <w:r w:rsidR="00A86BA8">
        <w:rPr>
          <w:rFonts w:ascii="Arial" w:hAnsi="Arial" w:cs="Arial"/>
          <w:sz w:val="24"/>
          <w:szCs w:val="24"/>
        </w:rPr>
        <w:t>conditions</w:t>
      </w:r>
      <w:r w:rsidR="00AF216A">
        <w:rPr>
          <w:rFonts w:ascii="Arial" w:hAnsi="Arial" w:cs="Arial"/>
          <w:sz w:val="24"/>
          <w:szCs w:val="24"/>
        </w:rPr>
        <w:t xml:space="preserve"> at the beginning of the experiment and at each water change were established as follows</w:t>
      </w:r>
      <w:r w:rsidR="00CF2A5F">
        <w:rPr>
          <w:rFonts w:ascii="Arial" w:hAnsi="Arial" w:cs="Arial"/>
          <w:sz w:val="24"/>
          <w:szCs w:val="24"/>
        </w:rPr>
        <w:t xml:space="preserve">. </w:t>
      </w:r>
      <w:r w:rsidR="00F4770B">
        <w:rPr>
          <w:rFonts w:ascii="Arial" w:hAnsi="Arial" w:cs="Arial"/>
          <w:sz w:val="24"/>
          <w:szCs w:val="24"/>
        </w:rPr>
        <w:t>W</w:t>
      </w:r>
      <w:r w:rsidR="004727EE" w:rsidRPr="00102217">
        <w:rPr>
          <w:rFonts w:ascii="Arial" w:hAnsi="Arial" w:cs="Arial"/>
          <w:sz w:val="24"/>
          <w:szCs w:val="24"/>
        </w:rPr>
        <w:t>e</w:t>
      </w:r>
      <w:r w:rsidR="00677B9C" w:rsidRPr="00102217">
        <w:rPr>
          <w:rFonts w:ascii="Arial" w:hAnsi="Arial" w:cs="Arial"/>
          <w:sz w:val="24"/>
          <w:szCs w:val="24"/>
        </w:rPr>
        <w:t xml:space="preserve"> </w:t>
      </w:r>
      <w:r w:rsidR="00F4770B">
        <w:rPr>
          <w:rFonts w:ascii="Arial" w:hAnsi="Arial" w:cs="Arial"/>
          <w:sz w:val="24"/>
          <w:szCs w:val="24"/>
        </w:rPr>
        <w:t xml:space="preserve">first </w:t>
      </w:r>
      <w:r w:rsidR="004706B3" w:rsidRPr="00102217">
        <w:rPr>
          <w:rFonts w:ascii="Arial" w:hAnsi="Arial" w:cs="Arial"/>
          <w:sz w:val="24"/>
          <w:szCs w:val="24"/>
        </w:rPr>
        <w:t>depleted</w:t>
      </w:r>
      <w:r w:rsidR="00677B9C" w:rsidRPr="00102217">
        <w:rPr>
          <w:rFonts w:ascii="Arial" w:hAnsi="Arial" w:cs="Arial"/>
          <w:sz w:val="24"/>
          <w:szCs w:val="24"/>
        </w:rPr>
        <w:t xml:space="preserve"> seawater</w:t>
      </w:r>
      <w:r w:rsidR="004706B3" w:rsidRPr="00102217">
        <w:rPr>
          <w:rFonts w:ascii="Arial" w:hAnsi="Arial" w:cs="Arial"/>
          <w:sz w:val="24"/>
          <w:szCs w:val="24"/>
        </w:rPr>
        <w:t xml:space="preserve"> TA to negligible concentratio</w:t>
      </w:r>
      <w:r w:rsidR="005E549F" w:rsidRPr="00102217">
        <w:rPr>
          <w:rFonts w:ascii="Arial" w:hAnsi="Arial" w:cs="Arial"/>
          <w:sz w:val="24"/>
          <w:szCs w:val="24"/>
        </w:rPr>
        <w:t>ns</w:t>
      </w:r>
      <w:r w:rsidR="007D2804" w:rsidRPr="00102217">
        <w:rPr>
          <w:rFonts w:ascii="Arial" w:hAnsi="Arial" w:cs="Arial"/>
          <w:sz w:val="24"/>
          <w:szCs w:val="24"/>
        </w:rPr>
        <w:t xml:space="preserve"> in large sumps (n = 4</w:t>
      </w:r>
      <w:r w:rsidR="00E25C69">
        <w:rPr>
          <w:rFonts w:ascii="Arial" w:hAnsi="Arial" w:cs="Arial"/>
          <w:sz w:val="24"/>
          <w:szCs w:val="24"/>
        </w:rPr>
        <w:t xml:space="preserve"> sumps</w:t>
      </w:r>
      <w:r w:rsidR="007D2804" w:rsidRPr="00102217">
        <w:rPr>
          <w:rFonts w:ascii="Arial" w:hAnsi="Arial" w:cs="Arial"/>
          <w:sz w:val="24"/>
          <w:szCs w:val="24"/>
        </w:rPr>
        <w:t>/water change)</w:t>
      </w:r>
      <w:r w:rsidR="004706B3" w:rsidRPr="00102217">
        <w:rPr>
          <w:rFonts w:ascii="Arial" w:hAnsi="Arial" w:cs="Arial"/>
          <w:sz w:val="24"/>
          <w:szCs w:val="24"/>
        </w:rPr>
        <w:t xml:space="preserve"> by adding hydrochloric acid </w:t>
      </w:r>
      <w:r w:rsidR="00F4770B">
        <w:rPr>
          <w:rFonts w:ascii="Arial" w:hAnsi="Arial" w:cs="Arial"/>
          <w:sz w:val="24"/>
          <w:szCs w:val="24"/>
        </w:rPr>
        <w:t>(HCl) to drive the carbonate system reactions towards CO</w:t>
      </w:r>
      <w:r w:rsidR="00F4770B">
        <w:rPr>
          <w:rFonts w:ascii="Arial" w:hAnsi="Arial" w:cs="Arial"/>
          <w:sz w:val="24"/>
          <w:szCs w:val="24"/>
          <w:vertAlign w:val="subscript"/>
        </w:rPr>
        <w:t>2</w:t>
      </w:r>
      <w:r w:rsidR="00F4770B">
        <w:rPr>
          <w:rFonts w:ascii="Arial" w:hAnsi="Arial" w:cs="Arial"/>
          <w:sz w:val="24"/>
          <w:szCs w:val="24"/>
        </w:rPr>
        <w:t>, which then off-gassed over two days in conjunction with</w:t>
      </w:r>
      <w:r w:rsidR="00F4770B" w:rsidRPr="00102217">
        <w:rPr>
          <w:rFonts w:ascii="Arial" w:hAnsi="Arial" w:cs="Arial"/>
          <w:sz w:val="24"/>
          <w:szCs w:val="24"/>
        </w:rPr>
        <w:t xml:space="preserve"> </w:t>
      </w:r>
      <w:r w:rsidR="005E549F" w:rsidRPr="00102217">
        <w:rPr>
          <w:rFonts w:ascii="Arial" w:hAnsi="Arial" w:cs="Arial"/>
          <w:sz w:val="24"/>
          <w:szCs w:val="24"/>
        </w:rPr>
        <w:t xml:space="preserve">strong bubbling </w:t>
      </w:r>
      <w:r w:rsidR="004F3066" w:rsidRPr="00102217">
        <w:rPr>
          <w:rFonts w:ascii="Arial" w:hAnsi="Arial" w:cs="Arial"/>
          <w:sz w:val="24"/>
          <w:szCs w:val="24"/>
        </w:rPr>
        <w:t>with air</w:t>
      </w:r>
      <w:r w:rsidR="00D26750" w:rsidRPr="00102217">
        <w:rPr>
          <w:rFonts w:ascii="Arial" w:hAnsi="Arial" w:cs="Arial"/>
          <w:color w:val="000000" w:themeColor="text1"/>
          <w:sz w:val="24"/>
          <w:szCs w:val="24"/>
        </w:rPr>
        <w:t xml:space="preserve">. </w:t>
      </w:r>
      <w:r w:rsidR="00FB38ED" w:rsidRPr="00102217">
        <w:rPr>
          <w:rFonts w:ascii="Arial" w:hAnsi="Arial" w:cs="Arial"/>
          <w:color w:val="000000" w:themeColor="text1"/>
          <w:sz w:val="24"/>
          <w:szCs w:val="24"/>
        </w:rPr>
        <w:t xml:space="preserve">We then </w:t>
      </w:r>
      <w:r w:rsidR="000204E6" w:rsidRPr="00102217">
        <w:rPr>
          <w:rFonts w:ascii="Arial" w:hAnsi="Arial" w:cs="Arial"/>
          <w:color w:val="000000" w:themeColor="text1"/>
          <w:sz w:val="24"/>
          <w:szCs w:val="24"/>
        </w:rPr>
        <w:t xml:space="preserve">mixed </w:t>
      </w:r>
      <w:r w:rsidR="00651508">
        <w:rPr>
          <w:rFonts w:ascii="Arial" w:hAnsi="Arial" w:cs="Arial"/>
          <w:color w:val="000000" w:themeColor="text1"/>
          <w:sz w:val="24"/>
          <w:szCs w:val="24"/>
        </w:rPr>
        <w:t>th</w:t>
      </w:r>
      <w:r w:rsidR="00F4770B">
        <w:rPr>
          <w:rFonts w:ascii="Arial" w:hAnsi="Arial" w:cs="Arial"/>
          <w:color w:val="000000" w:themeColor="text1"/>
          <w:sz w:val="24"/>
          <w:szCs w:val="24"/>
        </w:rPr>
        <w:t>e</w:t>
      </w:r>
      <w:r w:rsidR="00651508">
        <w:rPr>
          <w:rFonts w:ascii="Arial" w:hAnsi="Arial" w:cs="Arial"/>
          <w:color w:val="000000" w:themeColor="text1"/>
          <w:sz w:val="24"/>
          <w:szCs w:val="24"/>
        </w:rPr>
        <w:t xml:space="preserve"> </w:t>
      </w:r>
      <w:r w:rsidR="00F4770B">
        <w:rPr>
          <w:rFonts w:ascii="Arial" w:hAnsi="Arial" w:cs="Arial"/>
          <w:color w:val="000000" w:themeColor="text1"/>
          <w:sz w:val="24"/>
          <w:szCs w:val="24"/>
        </w:rPr>
        <w:t>TA</w:t>
      </w:r>
      <w:r w:rsidR="00F46DBE">
        <w:rPr>
          <w:rFonts w:ascii="Arial" w:hAnsi="Arial" w:cs="Arial"/>
          <w:color w:val="000000" w:themeColor="text1"/>
          <w:sz w:val="24"/>
          <w:szCs w:val="24"/>
        </w:rPr>
        <w:t>-depleted</w:t>
      </w:r>
      <w:r w:rsidR="00F4770B" w:rsidRPr="00102217">
        <w:rPr>
          <w:rFonts w:ascii="Arial" w:hAnsi="Arial" w:cs="Arial"/>
          <w:color w:val="000000" w:themeColor="text1"/>
          <w:sz w:val="24"/>
          <w:szCs w:val="24"/>
        </w:rPr>
        <w:t xml:space="preserve"> </w:t>
      </w:r>
      <w:r w:rsidR="000204E6" w:rsidRPr="00102217">
        <w:rPr>
          <w:rFonts w:ascii="Arial" w:hAnsi="Arial" w:cs="Arial"/>
          <w:color w:val="000000" w:themeColor="text1"/>
          <w:sz w:val="24"/>
          <w:szCs w:val="24"/>
        </w:rPr>
        <w:t>seawater with distilled fresh</w:t>
      </w:r>
      <w:r w:rsidR="00F46DBE">
        <w:rPr>
          <w:rFonts w:ascii="Arial" w:hAnsi="Arial" w:cs="Arial"/>
          <w:color w:val="000000" w:themeColor="text1"/>
          <w:sz w:val="24"/>
          <w:szCs w:val="24"/>
        </w:rPr>
        <w:t xml:space="preserve"> </w:t>
      </w:r>
      <w:r w:rsidR="000204E6" w:rsidRPr="00102217">
        <w:rPr>
          <w:rFonts w:ascii="Arial" w:hAnsi="Arial" w:cs="Arial"/>
          <w:color w:val="000000" w:themeColor="text1"/>
          <w:sz w:val="24"/>
          <w:szCs w:val="24"/>
        </w:rPr>
        <w:t xml:space="preserve">water </w:t>
      </w:r>
      <w:r w:rsidR="00F4770B">
        <w:rPr>
          <w:rFonts w:ascii="Arial" w:hAnsi="Arial" w:cs="Arial"/>
          <w:color w:val="000000" w:themeColor="text1"/>
          <w:sz w:val="24"/>
          <w:szCs w:val="24"/>
        </w:rPr>
        <w:t xml:space="preserve">and </w:t>
      </w:r>
      <w:r w:rsidR="00F4770B" w:rsidRPr="00102217">
        <w:rPr>
          <w:rFonts w:ascii="Arial" w:hAnsi="Arial" w:cs="Arial"/>
          <w:color w:val="000000" w:themeColor="text1"/>
          <w:sz w:val="24"/>
          <w:szCs w:val="24"/>
        </w:rPr>
        <w:t>premade solutions of NaHCO</w:t>
      </w:r>
      <w:r w:rsidR="00F4770B" w:rsidRPr="00102217">
        <w:rPr>
          <w:rFonts w:ascii="Arial" w:hAnsi="Arial" w:cs="Arial"/>
          <w:color w:val="000000" w:themeColor="text1"/>
          <w:sz w:val="24"/>
          <w:szCs w:val="24"/>
          <w:vertAlign w:val="subscript"/>
        </w:rPr>
        <w:t>3</w:t>
      </w:r>
      <w:r w:rsidR="00F4770B" w:rsidRPr="00102217">
        <w:rPr>
          <w:rFonts w:ascii="Arial" w:hAnsi="Arial" w:cs="Arial"/>
          <w:color w:val="000000" w:themeColor="text1"/>
          <w:sz w:val="24"/>
          <w:szCs w:val="24"/>
        </w:rPr>
        <w:t xml:space="preserve"> (sodium bicarbonate) and Na</w:t>
      </w:r>
      <w:r w:rsidR="00F4770B" w:rsidRPr="00102217">
        <w:rPr>
          <w:rFonts w:ascii="Arial" w:hAnsi="Arial" w:cs="Arial"/>
          <w:color w:val="000000" w:themeColor="text1"/>
          <w:sz w:val="24"/>
          <w:szCs w:val="24"/>
          <w:vertAlign w:val="subscript"/>
        </w:rPr>
        <w:t>2</w:t>
      </w:r>
      <w:r w:rsidR="00F4770B" w:rsidRPr="00102217">
        <w:rPr>
          <w:rFonts w:ascii="Arial" w:hAnsi="Arial" w:cs="Arial"/>
          <w:color w:val="000000" w:themeColor="text1"/>
          <w:sz w:val="24"/>
          <w:szCs w:val="24"/>
        </w:rPr>
        <w:t>CO</w:t>
      </w:r>
      <w:r w:rsidR="00F4770B" w:rsidRPr="00102217">
        <w:rPr>
          <w:rFonts w:ascii="Arial" w:hAnsi="Arial" w:cs="Arial"/>
          <w:color w:val="000000" w:themeColor="text1"/>
          <w:sz w:val="24"/>
          <w:szCs w:val="24"/>
          <w:vertAlign w:val="subscript"/>
        </w:rPr>
        <w:t xml:space="preserve">3 </w:t>
      </w:r>
      <w:r w:rsidR="00F4770B" w:rsidRPr="00102217">
        <w:rPr>
          <w:rFonts w:ascii="Arial" w:hAnsi="Arial" w:cs="Arial"/>
          <w:color w:val="000000" w:themeColor="text1"/>
          <w:sz w:val="24"/>
          <w:szCs w:val="24"/>
        </w:rPr>
        <w:t xml:space="preserve">(sodium carbonate) with HCl </w:t>
      </w:r>
      <w:r w:rsidR="00F4770B" w:rsidRPr="00102217">
        <w:rPr>
          <w:rFonts w:ascii="Arial" w:hAnsi="Arial" w:cs="Arial"/>
          <w:color w:val="000000" w:themeColor="text1"/>
          <w:sz w:val="24"/>
          <w:szCs w:val="24"/>
        </w:rPr>
        <w:fldChar w:fldCharType="begin"/>
      </w:r>
      <w:r w:rsidR="00D000FE">
        <w:rPr>
          <w:rFonts w:ascii="Arial" w:hAnsi="Arial" w:cs="Arial"/>
          <w:color w:val="000000" w:themeColor="text1"/>
          <w:sz w:val="24"/>
          <w:szCs w:val="24"/>
        </w:rPr>
        <w:instrText xml:space="preserve"> ADDIN ZOTERO_ITEM CSL_CITATION {"citationID":"a196r8jac74","properties":{"formattedCitation":"(Waldbusser et al. 2015, Ninokawa et al. In review)","plainCitation":"(Waldbusser et al. 2015, Ninokawa et al. In review)","noteIndex":0},"citationItems":[{"id":242,"uris":["http://zotero.org/users/4496705/items/UXDMHW76"],"itemData":{"id":242,"type":"article-journal","container-title":"PLOS ONE","DOI":"10.1371/journal.pone.0128376","ISSN":"1932-6203","issue":"6","journalAbbreviation":"PLoS ONE","language":"en","page":"e0128376","source":"DOI.org (Crossref)","title":"Ocean Acidification Has Multiple Modes of Action on Bivalve Larvae","volume":"10","author":[{"family":"Waldbusser","given":"George G."},{"family":"Hales","given":"Burke"},{"family":"Langdon","given":"Chris J."},{"family":"Haley","given":"Brian A."},{"family":"Schrader","given":"Paul"},{"family":"Brunner","given":"Elizabeth L."},{"family":"Gray","given":"Matthew W."},{"family":"Miller","given":"Cale A."},{"family":"Gimenez","given":"Iria"},{"family":"Hutchinson","given":"Greg"}],"editor":[{"family":"Ross","given":"Pauline"}],"issued":{"date-parts":[["2015",6,10]]}}},{"id":224,"uris":["http://zotero.org/users/4496705/items/7C95AYKX"],"itemData":{"id":224,"type":"article-journal","container-title":"Communications Earth &amp; Environment","title":"Multiple carbonate system parameters independently govern shell formation in a marine mussel","author":[{"family":"Ninokawa","given":"A. T."},{"family":"Saley","given":"A. M."},{"family":"Shalchi","given":"R."},{"family":"Gaylord","given":"B. M."}],"issued":{"literal":"In review"}}}],"schema":"https://github.com/citation-style-language/schema/raw/master/csl-citation.json"} </w:instrText>
      </w:r>
      <w:r w:rsidR="00F4770B" w:rsidRPr="00102217">
        <w:rPr>
          <w:rFonts w:ascii="Arial" w:hAnsi="Arial" w:cs="Arial"/>
          <w:color w:val="000000" w:themeColor="text1"/>
          <w:sz w:val="24"/>
          <w:szCs w:val="24"/>
        </w:rPr>
        <w:fldChar w:fldCharType="end"/>
      </w:r>
      <w:r w:rsidR="00F4770B">
        <w:rPr>
          <w:rFonts w:ascii="Arial" w:hAnsi="Arial" w:cs="Arial"/>
          <w:color w:val="000000" w:themeColor="text1"/>
          <w:sz w:val="24"/>
          <w:szCs w:val="24"/>
        </w:rPr>
        <w:t>to</w:t>
      </w:r>
      <w:r w:rsidR="00F4770B" w:rsidRPr="00102217">
        <w:rPr>
          <w:rFonts w:ascii="Arial" w:hAnsi="Arial" w:cs="Arial"/>
          <w:color w:val="000000" w:themeColor="text1"/>
          <w:sz w:val="24"/>
          <w:szCs w:val="24"/>
        </w:rPr>
        <w:t xml:space="preserve"> </w:t>
      </w:r>
      <w:r w:rsidR="000204E6" w:rsidRPr="00102217">
        <w:rPr>
          <w:rFonts w:ascii="Arial" w:hAnsi="Arial" w:cs="Arial"/>
          <w:color w:val="000000" w:themeColor="text1"/>
          <w:sz w:val="24"/>
          <w:szCs w:val="24"/>
        </w:rPr>
        <w:t xml:space="preserve">adjust the carbonate system </w:t>
      </w:r>
      <w:r w:rsidR="00F4770B">
        <w:rPr>
          <w:rFonts w:ascii="Arial" w:hAnsi="Arial" w:cs="Arial"/>
          <w:color w:val="000000" w:themeColor="text1"/>
          <w:sz w:val="24"/>
          <w:szCs w:val="24"/>
        </w:rPr>
        <w:t xml:space="preserve">back </w:t>
      </w:r>
      <w:r w:rsidR="000204E6" w:rsidRPr="00102217">
        <w:rPr>
          <w:rFonts w:ascii="Arial" w:hAnsi="Arial" w:cs="Arial"/>
          <w:color w:val="000000" w:themeColor="text1"/>
          <w:sz w:val="24"/>
          <w:szCs w:val="24"/>
        </w:rPr>
        <w:t xml:space="preserve">to desired </w:t>
      </w:r>
      <w:r w:rsidR="00F4770B">
        <w:rPr>
          <w:rFonts w:ascii="Arial" w:hAnsi="Arial" w:cs="Arial"/>
          <w:color w:val="000000" w:themeColor="text1"/>
          <w:sz w:val="24"/>
          <w:szCs w:val="24"/>
        </w:rPr>
        <w:t xml:space="preserve">salinity and </w:t>
      </w:r>
      <w:r w:rsidR="000204E6" w:rsidRPr="00102217">
        <w:rPr>
          <w:rFonts w:ascii="Arial" w:hAnsi="Arial" w:cs="Arial"/>
          <w:color w:val="000000" w:themeColor="text1"/>
          <w:sz w:val="24"/>
          <w:szCs w:val="24"/>
        </w:rPr>
        <w:t xml:space="preserve">TA </w:t>
      </w:r>
      <w:r w:rsidR="00F4770B">
        <w:rPr>
          <w:rFonts w:ascii="Arial" w:hAnsi="Arial" w:cs="Arial"/>
          <w:color w:val="000000" w:themeColor="text1"/>
          <w:sz w:val="24"/>
          <w:szCs w:val="24"/>
        </w:rPr>
        <w:t xml:space="preserve">levels </w:t>
      </w:r>
      <w:r w:rsidR="00F4770B" w:rsidRPr="00102217">
        <w:rPr>
          <w:rFonts w:ascii="Arial" w:hAnsi="Arial" w:cs="Arial"/>
          <w:color w:val="000000" w:themeColor="text1"/>
          <w:sz w:val="24"/>
          <w:szCs w:val="24"/>
          <w:u w:val="dash"/>
        </w:rPr>
        <w:t>(Waldbusser et al. 2015, Ninokawa et al. in review)</w:t>
      </w:r>
      <w:r w:rsidR="00F4770B">
        <w:rPr>
          <w:rFonts w:ascii="Arial" w:hAnsi="Arial" w:cs="Arial"/>
          <w:color w:val="000000" w:themeColor="text1"/>
          <w:sz w:val="24"/>
          <w:szCs w:val="24"/>
        </w:rPr>
        <w:t>.</w:t>
      </w:r>
      <w:r w:rsidR="009C6823">
        <w:rPr>
          <w:rFonts w:ascii="Arial" w:hAnsi="Arial" w:cs="Arial"/>
          <w:color w:val="000000" w:themeColor="text1"/>
          <w:sz w:val="24"/>
          <w:szCs w:val="24"/>
        </w:rPr>
        <w:t xml:space="preserve"> </w:t>
      </w:r>
    </w:p>
    <w:p w14:paraId="37D7FD9D" w14:textId="4ABCEDAC" w:rsidR="00672BEE" w:rsidRDefault="00672BEE" w:rsidP="006826E7">
      <w:pPr>
        <w:pStyle w:val="NoSpacing"/>
        <w:rPr>
          <w:rFonts w:ascii="Arial" w:hAnsi="Arial" w:cs="Arial"/>
          <w:color w:val="000000" w:themeColor="text1"/>
          <w:sz w:val="24"/>
          <w:szCs w:val="24"/>
        </w:rPr>
      </w:pPr>
    </w:p>
    <w:p w14:paraId="4CF6B4FA" w14:textId="2A0B1E1E" w:rsidR="00672BEE" w:rsidRDefault="009F1E52" w:rsidP="006826E7">
      <w:pPr>
        <w:pStyle w:val="NoSpacing"/>
        <w:rPr>
          <w:rFonts w:ascii="Arial" w:hAnsi="Arial" w:cs="Arial"/>
          <w:color w:val="000000" w:themeColor="text1"/>
          <w:sz w:val="24"/>
          <w:szCs w:val="24"/>
        </w:rPr>
      </w:pPr>
      <w:r>
        <w:rPr>
          <w:rFonts w:ascii="Arial" w:hAnsi="Arial" w:cs="Arial"/>
          <w:noProof/>
          <w:sz w:val="24"/>
          <w:szCs w:val="24"/>
        </w:rPr>
        <w:lastRenderedPageBreak/>
        <mc:AlternateContent>
          <mc:Choice Requires="wpg">
            <w:drawing>
              <wp:anchor distT="0" distB="0" distL="114300" distR="114300" simplePos="0" relativeHeight="251670535" behindDoc="0" locked="0" layoutInCell="1" allowOverlap="1" wp14:anchorId="67307A49" wp14:editId="2AE8E8A1">
                <wp:simplePos x="0" y="0"/>
                <wp:positionH relativeFrom="column">
                  <wp:posOffset>0</wp:posOffset>
                </wp:positionH>
                <wp:positionV relativeFrom="paragraph">
                  <wp:posOffset>280035</wp:posOffset>
                </wp:positionV>
                <wp:extent cx="6243955" cy="7510145"/>
                <wp:effectExtent l="0" t="0" r="4445" b="0"/>
                <wp:wrapTopAndBottom/>
                <wp:docPr id="52" name="Group 52"/>
                <wp:cNvGraphicFramePr/>
                <a:graphic xmlns:a="http://schemas.openxmlformats.org/drawingml/2006/main">
                  <a:graphicData uri="http://schemas.microsoft.com/office/word/2010/wordprocessingGroup">
                    <wpg:wgp>
                      <wpg:cNvGrpSpPr/>
                      <wpg:grpSpPr>
                        <a:xfrm>
                          <a:off x="0" y="0"/>
                          <a:ext cx="6243955" cy="7510145"/>
                          <a:chOff x="0" y="398297"/>
                          <a:chExt cx="6244306" cy="7510273"/>
                        </a:xfrm>
                      </wpg:grpSpPr>
                      <wpg:grpSp>
                        <wpg:cNvPr id="53" name="Group 53"/>
                        <wpg:cNvGrpSpPr/>
                        <wpg:grpSpPr>
                          <a:xfrm>
                            <a:off x="162676" y="398297"/>
                            <a:ext cx="6081630" cy="6246760"/>
                            <a:chOff x="-9" y="398297"/>
                            <a:chExt cx="6081630" cy="6246760"/>
                          </a:xfrm>
                        </wpg:grpSpPr>
                        <wpg:grpSp>
                          <wpg:cNvPr id="54" name="Group 54"/>
                          <wpg:cNvGrpSpPr/>
                          <wpg:grpSpPr>
                            <a:xfrm>
                              <a:off x="-9" y="398297"/>
                              <a:ext cx="5191134" cy="6246760"/>
                              <a:chOff x="-9" y="398297"/>
                              <a:chExt cx="5191134" cy="6246760"/>
                            </a:xfrm>
                          </wpg:grpSpPr>
                          <pic:pic xmlns:pic="http://schemas.openxmlformats.org/drawingml/2006/picture">
                            <pic:nvPicPr>
                              <pic:cNvPr id="55" name="Picture 55"/>
                              <pic:cNvPicPr>
                                <a:picLocks noChangeAspect="1"/>
                              </pic:cNvPicPr>
                            </pic:nvPicPr>
                            <pic:blipFill rotWithShape="1">
                              <a:blip r:embed="rId13">
                                <a:extLst>
                                  <a:ext uri="{28A0092B-C50C-407E-A947-70E740481C1C}">
                                    <a14:useLocalDpi xmlns:a14="http://schemas.microsoft.com/office/drawing/2010/main" val="0"/>
                                  </a:ext>
                                </a:extLst>
                              </a:blip>
                              <a:srcRect t="12335" r="6" b="2"/>
                              <a:stretch/>
                            </pic:blipFill>
                            <pic:spPr bwMode="auto">
                              <a:xfrm>
                                <a:off x="-9" y="398297"/>
                                <a:ext cx="5190833" cy="2830612"/>
                              </a:xfrm>
                              <a:prstGeom prst="rect">
                                <a:avLst/>
                              </a:prstGeom>
                              <a:noFill/>
                            </pic:spPr>
                          </pic:pic>
                          <wpg:grpSp>
                            <wpg:cNvPr id="56" name="Group 56"/>
                            <wpg:cNvGrpSpPr/>
                            <wpg:grpSpPr>
                              <a:xfrm>
                                <a:off x="0" y="2558076"/>
                                <a:ext cx="5191125" cy="4086981"/>
                                <a:chOff x="0" y="0"/>
                                <a:chExt cx="5191125" cy="4086981"/>
                              </a:xfrm>
                            </wpg:grpSpPr>
                            <pic:pic xmlns:pic="http://schemas.openxmlformats.org/drawingml/2006/picture">
                              <pic:nvPicPr>
                                <pic:cNvPr id="57" name="Picture 5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858006"/>
                                  <a:ext cx="5191125" cy="3228975"/>
                                </a:xfrm>
                                <a:prstGeom prst="rect">
                                  <a:avLst/>
                                </a:prstGeom>
                                <a:noFill/>
                              </pic:spPr>
                            </pic:pic>
                            <wpg:grpSp>
                              <wpg:cNvPr id="58" name="Group 58"/>
                              <wpg:cNvGrpSpPr/>
                              <wpg:grpSpPr>
                                <a:xfrm>
                                  <a:off x="0" y="0"/>
                                  <a:ext cx="5191125" cy="1885315"/>
                                  <a:chOff x="0" y="-109001"/>
                                  <a:chExt cx="5191125" cy="1892684"/>
                                </a:xfrm>
                              </wpg:grpSpPr>
                              <pic:pic xmlns:pic="http://schemas.openxmlformats.org/drawingml/2006/picture">
                                <pic:nvPicPr>
                                  <pic:cNvPr id="59" name="Picture 59"/>
                                  <pic:cNvPicPr>
                                    <a:picLocks noChangeAspect="1"/>
                                  </pic:cNvPicPr>
                                </pic:nvPicPr>
                                <pic:blipFill rotWithShape="1">
                                  <a:blip r:embed="rId15">
                                    <a:extLst>
                                      <a:ext uri="{28A0092B-C50C-407E-A947-70E740481C1C}">
                                        <a14:useLocalDpi xmlns:a14="http://schemas.microsoft.com/office/drawing/2010/main" val="0"/>
                                      </a:ext>
                                    </a:extLst>
                                  </a:blip>
                                  <a:srcRect t="38912" b="19803"/>
                                  <a:stretch/>
                                </pic:blipFill>
                                <pic:spPr bwMode="auto">
                                  <a:xfrm>
                                    <a:off x="0" y="451472"/>
                                    <a:ext cx="5191125" cy="133221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0" name="Picture 60" descr="A graph of trees and date&#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t="9997" b="72561"/>
                                  <a:stretch/>
                                </pic:blipFill>
                                <pic:spPr bwMode="auto">
                                  <a:xfrm>
                                    <a:off x="0" y="-109001"/>
                                    <a:ext cx="5191125" cy="562500"/>
                                  </a:xfrm>
                                  <a:prstGeom prst="rect">
                                    <a:avLst/>
                                  </a:prstGeom>
                                  <a:noFill/>
                                  <a:ln>
                                    <a:noFill/>
                                  </a:ln>
                                  <a:extLst>
                                    <a:ext uri="{53640926-AAD7-44D8-BBD7-CCE9431645EC}">
                                      <a14:shadowObscured xmlns:a14="http://schemas.microsoft.com/office/drawing/2010/main"/>
                                    </a:ext>
                                  </a:extLst>
                                </pic:spPr>
                              </pic:pic>
                            </wpg:grpSp>
                          </wpg:grpSp>
                        </wpg:grpSp>
                        <pic:pic xmlns:pic="http://schemas.openxmlformats.org/drawingml/2006/picture">
                          <pic:nvPicPr>
                            <pic:cNvPr id="62" name="Picture 62"/>
                            <pic:cNvPicPr>
                              <a:picLocks noChangeAspect="1"/>
                            </pic:cNvPicPr>
                          </pic:nvPicPr>
                          <pic:blipFill rotWithShape="1">
                            <a:blip r:embed="rId16">
                              <a:extLst>
                                <a:ext uri="{28A0092B-C50C-407E-A947-70E740481C1C}">
                                  <a14:useLocalDpi xmlns:a14="http://schemas.microsoft.com/office/drawing/2010/main" val="0"/>
                                </a:ext>
                              </a:extLst>
                            </a:blip>
                            <a:srcRect l="4108" t="7758" r="83466" b="68902"/>
                            <a:stretch/>
                          </pic:blipFill>
                          <pic:spPr bwMode="auto">
                            <a:xfrm>
                              <a:off x="5127371" y="2558076"/>
                              <a:ext cx="644525" cy="753110"/>
                            </a:xfrm>
                            <a:prstGeom prst="rect">
                              <a:avLst/>
                            </a:prstGeom>
                            <a:noFill/>
                            <a:ln>
                              <a:noFill/>
                            </a:ln>
                            <a:extLst>
                              <a:ext uri="{53640926-AAD7-44D8-BBD7-CCE9431645EC}">
                                <a14:shadowObscured xmlns:a14="http://schemas.microsoft.com/office/drawing/2010/main"/>
                              </a:ext>
                            </a:extLst>
                          </pic:spPr>
                        </pic:pic>
                        <wpg:grpSp>
                          <wpg:cNvPr id="63" name="Group 63"/>
                          <wpg:cNvGrpSpPr/>
                          <wpg:grpSpPr>
                            <a:xfrm>
                              <a:off x="4695416" y="577811"/>
                              <a:ext cx="1386205" cy="1862512"/>
                              <a:chOff x="0" y="0"/>
                              <a:chExt cx="1386205" cy="1862512"/>
                            </a:xfrm>
                          </wpg:grpSpPr>
                          <pic:pic xmlns:pic="http://schemas.openxmlformats.org/drawingml/2006/picture">
                            <pic:nvPicPr>
                              <pic:cNvPr id="64" name="Picture 64" descr="A black and white image of a graph&#10;&#10;Description automatically generated"/>
                              <pic:cNvPicPr>
                                <a:picLocks noChangeAspect="1"/>
                              </pic:cNvPicPr>
                            </pic:nvPicPr>
                            <pic:blipFill rotWithShape="1">
                              <a:blip r:embed="rId17">
                                <a:extLst>
                                  <a:ext uri="{28A0092B-C50C-407E-A947-70E740481C1C}">
                                    <a14:useLocalDpi xmlns:a14="http://schemas.microsoft.com/office/drawing/2010/main" val="0"/>
                                  </a:ext>
                                </a:extLst>
                              </a:blip>
                              <a:srcRect l="28379" t="20059" r="60039" b="34317"/>
                              <a:stretch/>
                            </pic:blipFill>
                            <pic:spPr bwMode="auto">
                              <a:xfrm rot="5400000">
                                <a:off x="417513" y="-417513"/>
                                <a:ext cx="551180" cy="138620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5" name="Picture 65" descr="A graph with numbers and a number&#10;&#10;Description automatically generated"/>
                              <pic:cNvPicPr>
                                <a:picLocks noChangeAspect="1"/>
                              </pic:cNvPicPr>
                            </pic:nvPicPr>
                            <pic:blipFill rotWithShape="1">
                              <a:blip r:embed="rId16">
                                <a:extLst>
                                  <a:ext uri="{28A0092B-C50C-407E-A947-70E740481C1C}">
                                    <a14:useLocalDpi xmlns:a14="http://schemas.microsoft.com/office/drawing/2010/main" val="0"/>
                                  </a:ext>
                                </a:extLst>
                              </a:blip>
                              <a:srcRect l="39365" t="34243" r="42357" b="24388"/>
                              <a:stretch/>
                            </pic:blipFill>
                            <pic:spPr bwMode="auto">
                              <a:xfrm>
                                <a:off x="218364" y="527742"/>
                                <a:ext cx="948055" cy="1334770"/>
                              </a:xfrm>
                              <a:prstGeom prst="rect">
                                <a:avLst/>
                              </a:prstGeom>
                              <a:noFill/>
                              <a:ln>
                                <a:noFill/>
                              </a:ln>
                              <a:extLst>
                                <a:ext uri="{53640926-AAD7-44D8-BBD7-CCE9431645EC}">
                                  <a14:shadowObscured xmlns:a14="http://schemas.microsoft.com/office/drawing/2010/main"/>
                                </a:ext>
                              </a:extLst>
                            </pic:spPr>
                          </pic:pic>
                        </wpg:grpSp>
                      </wpg:grpSp>
                      <wps:wsp>
                        <wps:cNvPr id="66" name="Text Box 2"/>
                        <wps:cNvSpPr txBox="1">
                          <a:spLocks noChangeArrowheads="1"/>
                        </wps:cNvSpPr>
                        <wps:spPr bwMode="auto">
                          <a:xfrm>
                            <a:off x="0" y="6490544"/>
                            <a:ext cx="6215676" cy="1418026"/>
                          </a:xfrm>
                          <a:prstGeom prst="rect">
                            <a:avLst/>
                          </a:prstGeom>
                          <a:solidFill>
                            <a:srgbClr val="FFFFFF"/>
                          </a:solidFill>
                          <a:ln w="9525">
                            <a:noFill/>
                            <a:miter lim="800000"/>
                            <a:headEnd/>
                            <a:tailEnd/>
                          </a:ln>
                        </wps:spPr>
                        <wps:txbx>
                          <w:txbxContent>
                            <w:p w14:paraId="56BADF32" w14:textId="29361B2A" w:rsidR="00672BEE" w:rsidRPr="0054286D" w:rsidRDefault="00672BEE" w:rsidP="00F40F8C">
                              <w:pPr>
                                <w:rPr>
                                  <w:rFonts w:ascii="Arial" w:hAnsi="Arial" w:cs="Arial"/>
                                </w:rPr>
                              </w:pPr>
                              <w:r>
                                <w:rPr>
                                  <w:rFonts w:ascii="Arial" w:hAnsi="Arial" w:cs="Arial"/>
                                </w:rPr>
                                <w:t>F</w:t>
                              </w:r>
                              <w:r w:rsidRPr="0054286D">
                                <w:rPr>
                                  <w:rFonts w:ascii="Arial" w:hAnsi="Arial" w:cs="Arial"/>
                                </w:rPr>
                                <w:t>i</w:t>
                              </w:r>
                              <w:r>
                                <w:rPr>
                                  <w:rFonts w:ascii="Arial" w:hAnsi="Arial" w:cs="Arial"/>
                                </w:rPr>
                                <w:t>g.</w:t>
                              </w:r>
                              <w:r w:rsidRPr="0054286D">
                                <w:rPr>
                                  <w:rFonts w:ascii="Arial" w:hAnsi="Arial" w:cs="Arial"/>
                                </w:rPr>
                                <w:t xml:space="preserve"> 2</w:t>
                              </w:r>
                              <w:r>
                                <w:rPr>
                                  <w:rFonts w:ascii="Arial" w:hAnsi="Arial" w:cs="Arial"/>
                                </w:rPr>
                                <w:t xml:space="preserve">. </w:t>
                              </w:r>
                              <w:r w:rsidR="00E712D1">
                                <w:rPr>
                                  <w:rFonts w:ascii="Arial" w:hAnsi="Arial" w:cs="Arial"/>
                                </w:rPr>
                                <w:t xml:space="preserve">Measured </w:t>
                              </w:r>
                              <w:r w:rsidR="005235BB">
                                <w:rPr>
                                  <w:rFonts w:ascii="Arial" w:hAnsi="Arial" w:cs="Arial"/>
                                </w:rPr>
                                <w:t>A) total alkalinity</w:t>
                              </w:r>
                              <w:r w:rsidR="0023718A">
                                <w:rPr>
                                  <w:rFonts w:ascii="Arial" w:hAnsi="Arial" w:cs="Arial"/>
                                </w:rPr>
                                <w:t xml:space="preserve"> (TA)</w:t>
                              </w:r>
                              <w:r w:rsidR="005235BB">
                                <w:rPr>
                                  <w:rFonts w:ascii="Arial" w:hAnsi="Arial" w:cs="Arial"/>
                                </w:rPr>
                                <w:t>, B) salinity and C) temperature</w:t>
                              </w:r>
                              <w:r w:rsidR="00F40F8C">
                                <w:rPr>
                                  <w:rFonts w:ascii="Arial" w:hAnsi="Arial" w:cs="Arial"/>
                                </w:rPr>
                                <w:t xml:space="preserve"> values</w:t>
                              </w:r>
                              <w:r w:rsidR="00576803" w:rsidRPr="00576803">
                                <w:rPr>
                                  <w:rFonts w:ascii="Arial" w:hAnsi="Arial" w:cs="Arial"/>
                                </w:rPr>
                                <w:t xml:space="preserve"> for each </w:t>
                              </w:r>
                              <w:r w:rsidR="005235BB">
                                <w:rPr>
                                  <w:rFonts w:ascii="Arial" w:hAnsi="Arial" w:cs="Arial"/>
                                </w:rPr>
                                <w:t>culture chamber</w:t>
                              </w:r>
                              <w:r w:rsidR="00576803" w:rsidRPr="00576803">
                                <w:rPr>
                                  <w:rFonts w:ascii="Arial" w:hAnsi="Arial" w:cs="Arial"/>
                                </w:rPr>
                                <w:t xml:space="preserve"> over</w:t>
                              </w:r>
                              <w:r w:rsidR="00242E9A">
                                <w:rPr>
                                  <w:rFonts w:ascii="Arial" w:hAnsi="Arial" w:cs="Arial"/>
                                </w:rPr>
                                <w:t xml:space="preserve"> the 36 days. </w:t>
                              </w:r>
                              <w:r w:rsidR="0023718A">
                                <w:rPr>
                                  <w:rFonts w:ascii="Arial" w:hAnsi="Arial" w:cs="Arial"/>
                                </w:rPr>
                                <w:t xml:space="preserve">Dashed lines show the average TA value </w:t>
                              </w:r>
                              <w:r w:rsidR="00141188">
                                <w:rPr>
                                  <w:rFonts w:ascii="Arial" w:hAnsi="Arial" w:cs="Arial"/>
                                </w:rPr>
                                <w:t>of replicate chambers (n = 2)</w:t>
                              </w:r>
                              <w:r w:rsidR="00F40F8C">
                                <w:rPr>
                                  <w:rFonts w:ascii="Arial" w:hAnsi="Arial" w:cs="Arial"/>
                                </w:rPr>
                                <w:t>.</w:t>
                              </w:r>
                              <w:r w:rsidR="0023718A">
                                <w:rPr>
                                  <w:rFonts w:ascii="Arial" w:hAnsi="Arial" w:cs="Arial"/>
                                </w:rPr>
                                <w:t xml:space="preserve">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7307A49" id="Group 52" o:spid="_x0000_s1032" style="position:absolute;margin-left:0;margin-top:22.05pt;width:491.65pt;height:591.35pt;z-index:251670535;mso-height-relative:margin" coordorigin=",3982" coordsize="62443,751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">
                <v:group id="Group 53" o:spid="_x0000_s1033" style="position:absolute;left:1626;top:3982;width:60817;height:62468" coordorigin=",3982" coordsize="60816,6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4" o:spid="_x0000_s1034" style="position:absolute;top:3982;width:51911;height:62468" coordorigin=",3982" coordsize="51911,6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5" o:spid="_x0000_s1035" type="#_x0000_t75" style="position:absolute;top:3982;width:51908;height:28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">
                      <v:imagedata r:id="rId18" o:title="" croptop="8084f" cropbottom="1f" cropright="4f"/>
                    </v:shape>
                    <v:group id="Group 56" o:spid="_x0000_s1036" style="position:absolute;top:25580;width:51911;height:40870" coordsize="51911,40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Picture 57" o:spid="_x0000_s1037" type="#_x0000_t75" style="position:absolute;top:8580;width:51911;height:3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">
                        <v:imagedata r:id="rId19" o:title=""/>
                      </v:shape>
                      <v:group id="Group 58" o:spid="_x0000_s1038" style="position:absolute;width:51911;height:18853" coordorigin=",-1090" coordsize="51911,18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Picture 59" o:spid="_x0000_s1039" type="#_x0000_t75" style="position:absolute;top:4514;width:51911;height:1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">
                          <v:imagedata r:id="rId20" o:title="" croptop="25501f" cropbottom="12978f"/>
                        </v:shape>
                        <v:shape id="Picture 60" o:spid="_x0000_s1040" type="#_x0000_t75" alt="A graph of trees and date&#10;&#10;Description automatically generated" style="position:absolute;top:-1090;width:51911;height:5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">
                          <v:imagedata r:id="rId20" o:title="A graph of trees and date&#10;&#10;Description automatically generated" croptop="6552f" cropbottom="47554f"/>
                        </v:shape>
                      </v:group>
                    </v:group>
                  </v:group>
                  <v:shape id="Picture 62" o:spid="_x0000_s1041" type="#_x0000_t75" style="position:absolute;left:51273;top:25580;width:6445;height:7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">
                    <v:imagedata r:id="rId21" o:title="" croptop="5084f" cropbottom="45156f" cropleft="2692f" cropright="54700f"/>
                  </v:shape>
                  <v:group id="Group 63" o:spid="_x0000_s1042" style="position:absolute;left:46954;top:5778;width:13862;height:18625" coordsize="13862,1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Picture 64" o:spid="_x0000_s1043" type="#_x0000_t75" alt="A black and white image of a graph&#10;&#10;Description automatically generated" style="position:absolute;left:4175;top:-4175;width:5511;height:13862;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">
                      <v:imagedata r:id="rId22" o:title="A black and white image of a graph&#10;&#10;Description automatically generated" croptop="13146f" cropbottom="22490f" cropleft="18598f" cropright="39347f"/>
                    </v:shape>
                    <v:shape id="Picture 65" o:spid="_x0000_s1044" type="#_x0000_t75" alt="A graph with numbers and a number&#10;&#10;Description automatically generated" style="position:absolute;left:2183;top:5277;width:9481;height:13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">
                      <v:imagedata r:id="rId21" o:title="A graph with numbers and a number&#10;&#10;Description automatically generated" croptop="22441f" cropbottom="15983f" cropleft="25798f" cropright="27759f"/>
                    </v:shape>
                  </v:group>
                </v:group>
                <v:shape id="_x0000_s1045" type="#_x0000_t202" style="position:absolute;top:64905;width:62156;height:14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" stroked="f">
                  <v:textbox>
                    <w:txbxContent>
                      <w:p w14:paraId="56BADF32" w14:textId="29361B2A" w:rsidR="00672BEE" w:rsidRPr="0054286D" w:rsidRDefault="00672BEE" w:rsidP="00F40F8C">
                        <w:pPr>
                          <w:rPr>
                            <w:rFonts w:ascii="Arial" w:hAnsi="Arial" w:cs="Arial"/>
                          </w:rPr>
                        </w:pPr>
                        <w:r>
                          <w:rPr>
                            <w:rFonts w:ascii="Arial" w:hAnsi="Arial" w:cs="Arial"/>
                          </w:rPr>
                          <w:t>F</w:t>
                        </w:r>
                        <w:r w:rsidRPr="0054286D">
                          <w:rPr>
                            <w:rFonts w:ascii="Arial" w:hAnsi="Arial" w:cs="Arial"/>
                          </w:rPr>
                          <w:t>i</w:t>
                        </w:r>
                        <w:r>
                          <w:rPr>
                            <w:rFonts w:ascii="Arial" w:hAnsi="Arial" w:cs="Arial"/>
                          </w:rPr>
                          <w:t>g.</w:t>
                        </w:r>
                        <w:r w:rsidRPr="0054286D">
                          <w:rPr>
                            <w:rFonts w:ascii="Arial" w:hAnsi="Arial" w:cs="Arial"/>
                          </w:rPr>
                          <w:t xml:space="preserve"> 2</w:t>
                        </w:r>
                        <w:r>
                          <w:rPr>
                            <w:rFonts w:ascii="Arial" w:hAnsi="Arial" w:cs="Arial"/>
                          </w:rPr>
                          <w:t xml:space="preserve">. </w:t>
                        </w:r>
                        <w:r w:rsidR="00E712D1">
                          <w:rPr>
                            <w:rFonts w:ascii="Arial" w:hAnsi="Arial" w:cs="Arial"/>
                          </w:rPr>
                          <w:t xml:space="preserve">Measured </w:t>
                        </w:r>
                        <w:r w:rsidR="005235BB">
                          <w:rPr>
                            <w:rFonts w:ascii="Arial" w:hAnsi="Arial" w:cs="Arial"/>
                          </w:rPr>
                          <w:t>A) total alkalinity</w:t>
                        </w:r>
                        <w:r w:rsidR="0023718A">
                          <w:rPr>
                            <w:rFonts w:ascii="Arial" w:hAnsi="Arial" w:cs="Arial"/>
                          </w:rPr>
                          <w:t xml:space="preserve"> (TA)</w:t>
                        </w:r>
                        <w:r w:rsidR="005235BB">
                          <w:rPr>
                            <w:rFonts w:ascii="Arial" w:hAnsi="Arial" w:cs="Arial"/>
                          </w:rPr>
                          <w:t>, B) salinity and C) temperature</w:t>
                        </w:r>
                        <w:r w:rsidR="00F40F8C">
                          <w:rPr>
                            <w:rFonts w:ascii="Arial" w:hAnsi="Arial" w:cs="Arial"/>
                          </w:rPr>
                          <w:t xml:space="preserve"> values</w:t>
                        </w:r>
                        <w:r w:rsidR="00576803" w:rsidRPr="00576803">
                          <w:rPr>
                            <w:rFonts w:ascii="Arial" w:hAnsi="Arial" w:cs="Arial"/>
                          </w:rPr>
                          <w:t xml:space="preserve"> for each </w:t>
                        </w:r>
                        <w:r w:rsidR="005235BB">
                          <w:rPr>
                            <w:rFonts w:ascii="Arial" w:hAnsi="Arial" w:cs="Arial"/>
                          </w:rPr>
                          <w:t>culture chamber</w:t>
                        </w:r>
                        <w:r w:rsidR="00576803" w:rsidRPr="00576803">
                          <w:rPr>
                            <w:rFonts w:ascii="Arial" w:hAnsi="Arial" w:cs="Arial"/>
                          </w:rPr>
                          <w:t xml:space="preserve"> over</w:t>
                        </w:r>
                        <w:r w:rsidR="00242E9A">
                          <w:rPr>
                            <w:rFonts w:ascii="Arial" w:hAnsi="Arial" w:cs="Arial"/>
                          </w:rPr>
                          <w:t xml:space="preserve"> the 36 days. </w:t>
                        </w:r>
                        <w:r w:rsidR="0023718A">
                          <w:rPr>
                            <w:rFonts w:ascii="Arial" w:hAnsi="Arial" w:cs="Arial"/>
                          </w:rPr>
                          <w:t xml:space="preserve">Dashed lines show the average TA value </w:t>
                        </w:r>
                        <w:r w:rsidR="00141188">
                          <w:rPr>
                            <w:rFonts w:ascii="Arial" w:hAnsi="Arial" w:cs="Arial"/>
                          </w:rPr>
                          <w:t>of replicate chambers (n = 2)</w:t>
                        </w:r>
                        <w:r w:rsidR="00F40F8C">
                          <w:rPr>
                            <w:rFonts w:ascii="Arial" w:hAnsi="Arial" w:cs="Arial"/>
                          </w:rPr>
                          <w:t>.</w:t>
                        </w:r>
                        <w:r w:rsidR="0023718A">
                          <w:rPr>
                            <w:rFonts w:ascii="Arial" w:hAnsi="Arial" w:cs="Arial"/>
                          </w:rPr>
                          <w:t xml:space="preserve"> </w:t>
                        </w:r>
                      </w:p>
                    </w:txbxContent>
                  </v:textbox>
                </v:shape>
                <w10:wrap type="topAndBottom"/>
              </v:group>
            </w:pict>
          </mc:Fallback>
        </mc:AlternateContent>
      </w:r>
      <w:r w:rsidR="004F485D">
        <w:rPr>
          <w:noProof/>
        </w:rPr>
        <mc:AlternateContent>
          <mc:Choice Requires="wps">
            <w:drawing>
              <wp:anchor distT="0" distB="0" distL="114300" distR="114300" simplePos="0" relativeHeight="251727879" behindDoc="0" locked="0" layoutInCell="1" allowOverlap="1" wp14:anchorId="5C2DF6C9" wp14:editId="1B1A75D6">
                <wp:simplePos x="0" y="0"/>
                <wp:positionH relativeFrom="column">
                  <wp:posOffset>981490</wp:posOffset>
                </wp:positionH>
                <wp:positionV relativeFrom="paragraph">
                  <wp:posOffset>3051810</wp:posOffset>
                </wp:positionV>
                <wp:extent cx="354718" cy="342009"/>
                <wp:effectExtent l="0" t="19050" r="0" b="20320"/>
                <wp:wrapNone/>
                <wp:docPr id="250"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653297">
                          <a:off x="0" y="0"/>
                          <a:ext cx="354718" cy="342009"/>
                        </a:xfrm>
                        <a:prstGeom prst="rect">
                          <a:avLst/>
                        </a:prstGeom>
                        <a:noFill/>
                        <a:ln w="9525">
                          <a:noFill/>
                          <a:miter lim="800000"/>
                          <a:headEnd/>
                          <a:tailEnd/>
                        </a:ln>
                      </wps:spPr>
                      <wps:txbx>
                        <w:txbxContent>
                          <w:p w14:paraId="1C636F17" w14:textId="6632D90A" w:rsidR="004F485D" w:rsidRPr="00421EAE" w:rsidRDefault="004F485D" w:rsidP="004F485D">
                            <w:pPr>
                              <w:rPr>
                                <w:b/>
                                <w:bCs/>
                                <w:sz w:val="40"/>
                                <w:szCs w:val="40"/>
                              </w:rPr>
                            </w:pPr>
                            <w:r w:rsidRPr="00421EAE">
                              <w:rPr>
                                <w:rFonts w:cstheme="minorHAnsi"/>
                                <w:b/>
                                <w:bCs/>
                                <w:sz w:val="40"/>
                                <w:szCs w:val="40"/>
                              </w:rPr>
                              <w:t>ǁ</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C2DF6C9" id="Text Box 213" o:spid="_x0000_s1046" type="#_x0000_t202" style="position:absolute;margin-left:77.3pt;margin-top:240.3pt;width:27.95pt;height:26.95pt;rotation:2898108fd;z-index:25172787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" filled="f" stroked="f">
                <v:textbox>
                  <w:txbxContent>
                    <w:p w14:paraId="1C636F17" w14:textId="6632D90A" w:rsidR="004F485D" w:rsidRPr="00421EAE" w:rsidRDefault="004F485D" w:rsidP="004F485D">
                      <w:pPr>
                        <w:rPr>
                          <w:b/>
                          <w:bCs/>
                          <w:sz w:val="40"/>
                          <w:szCs w:val="40"/>
                        </w:rPr>
                      </w:pPr>
                      <w:r w:rsidRPr="00421EAE">
                        <w:rPr>
                          <w:rFonts w:cstheme="minorHAnsi"/>
                          <w:b/>
                          <w:bCs/>
                          <w:sz w:val="40"/>
                          <w:szCs w:val="40"/>
                        </w:rPr>
                        <w:t>ǁ</w:t>
                      </w:r>
                    </w:p>
                  </w:txbxContent>
                </v:textbox>
              </v:shape>
            </w:pict>
          </mc:Fallback>
        </mc:AlternateContent>
      </w:r>
      <w:r w:rsidR="004F485D">
        <w:rPr>
          <w:noProof/>
        </w:rPr>
        <mc:AlternateContent>
          <mc:Choice Requires="wps">
            <w:drawing>
              <wp:anchor distT="0" distB="0" distL="114300" distR="114300" simplePos="0" relativeHeight="251725831" behindDoc="0" locked="0" layoutInCell="1" allowOverlap="1" wp14:anchorId="32104E4B" wp14:editId="5E09053A">
                <wp:simplePos x="0" y="0"/>
                <wp:positionH relativeFrom="column">
                  <wp:posOffset>119730</wp:posOffset>
                </wp:positionH>
                <wp:positionV relativeFrom="paragraph">
                  <wp:posOffset>3954404</wp:posOffset>
                </wp:positionV>
                <wp:extent cx="354718" cy="293444"/>
                <wp:effectExtent l="0" t="0" r="0" b="0"/>
                <wp:wrapNone/>
                <wp:docPr id="249"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18" cy="293444"/>
                        </a:xfrm>
                        <a:prstGeom prst="rect">
                          <a:avLst/>
                        </a:prstGeom>
                        <a:noFill/>
                        <a:ln w="9525">
                          <a:noFill/>
                          <a:miter lim="800000"/>
                          <a:headEnd/>
                          <a:tailEnd/>
                        </a:ln>
                      </wps:spPr>
                      <wps:txbx>
                        <w:txbxContent>
                          <w:p w14:paraId="774FF768" w14:textId="6DCC9F4F" w:rsidR="004F485D" w:rsidRPr="00E54548" w:rsidRDefault="004F485D" w:rsidP="004F485D">
                            <w:pPr>
                              <w:rPr>
                                <w:b/>
                                <w:bCs/>
                                <w:sz w:val="32"/>
                                <w:szCs w:val="32"/>
                              </w:rPr>
                            </w:pPr>
                            <w:r>
                              <w:rPr>
                                <w:b/>
                                <w:bCs/>
                                <w:sz w:val="32"/>
                                <w:szCs w:val="32"/>
                              </w:rPr>
                              <w:t>C</w:t>
                            </w:r>
                          </w:p>
                        </w:txbxContent>
                      </wps:txbx>
                      <wps:bodyPr rot="0" vert="horz" wrap="square" lIns="91440" tIns="45720" rIns="91440" bIns="45720" anchor="t" anchorCtr="0">
                        <a:noAutofit/>
                      </wps:bodyPr>
                    </wps:wsp>
                  </a:graphicData>
                </a:graphic>
              </wp:anchor>
            </w:drawing>
          </mc:Choice>
          <mc:Fallback>
            <w:pict>
              <v:shape w14:anchorId="32104E4B" id="_x0000_s1047" type="#_x0000_t202" style="position:absolute;margin-left:9.45pt;margin-top:311.35pt;width:27.95pt;height:23.1pt;z-index:2517258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" filled="f" stroked="f">
                <v:textbox>
                  <w:txbxContent>
                    <w:p w14:paraId="774FF768" w14:textId="6DCC9F4F" w:rsidR="004F485D" w:rsidRPr="00E54548" w:rsidRDefault="004F485D" w:rsidP="004F485D">
                      <w:pPr>
                        <w:rPr>
                          <w:b/>
                          <w:bCs/>
                          <w:sz w:val="32"/>
                          <w:szCs w:val="32"/>
                        </w:rPr>
                      </w:pPr>
                      <w:r>
                        <w:rPr>
                          <w:b/>
                          <w:bCs/>
                          <w:sz w:val="32"/>
                          <w:szCs w:val="32"/>
                        </w:rPr>
                        <w:t>C</w:t>
                      </w:r>
                    </w:p>
                  </w:txbxContent>
                </v:textbox>
              </v:shape>
            </w:pict>
          </mc:Fallback>
        </mc:AlternateContent>
      </w:r>
      <w:r w:rsidR="004F485D">
        <w:rPr>
          <w:noProof/>
        </w:rPr>
        <mc:AlternateContent>
          <mc:Choice Requires="wps">
            <w:drawing>
              <wp:anchor distT="0" distB="0" distL="114300" distR="114300" simplePos="0" relativeHeight="251723783" behindDoc="0" locked="0" layoutInCell="1" allowOverlap="1" wp14:anchorId="579A15EB" wp14:editId="0758357F">
                <wp:simplePos x="0" y="0"/>
                <wp:positionH relativeFrom="column">
                  <wp:posOffset>161108</wp:posOffset>
                </wp:positionH>
                <wp:positionV relativeFrom="paragraph">
                  <wp:posOffset>54208</wp:posOffset>
                </wp:positionV>
                <wp:extent cx="354718" cy="293444"/>
                <wp:effectExtent l="0" t="0" r="0" b="0"/>
                <wp:wrapNone/>
                <wp:docPr id="234"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18" cy="293444"/>
                        </a:xfrm>
                        <a:prstGeom prst="rect">
                          <a:avLst/>
                        </a:prstGeom>
                        <a:noFill/>
                        <a:ln w="9525">
                          <a:noFill/>
                          <a:miter lim="800000"/>
                          <a:headEnd/>
                          <a:tailEnd/>
                        </a:ln>
                      </wps:spPr>
                      <wps:txbx>
                        <w:txbxContent>
                          <w:p w14:paraId="529837D3" w14:textId="701EA29D" w:rsidR="004F485D" w:rsidRPr="00E54548" w:rsidRDefault="004F485D" w:rsidP="004F485D">
                            <w:pPr>
                              <w:rPr>
                                <w:b/>
                                <w:bCs/>
                                <w:sz w:val="32"/>
                                <w:szCs w:val="32"/>
                              </w:rPr>
                            </w:pPr>
                            <w:r>
                              <w:rPr>
                                <w:b/>
                                <w:bCs/>
                                <w:sz w:val="32"/>
                                <w:szCs w:val="32"/>
                              </w:rPr>
                              <w:t>A</w:t>
                            </w:r>
                          </w:p>
                        </w:txbxContent>
                      </wps:txbx>
                      <wps:bodyPr rot="0" vert="horz" wrap="square" lIns="91440" tIns="45720" rIns="91440" bIns="45720" anchor="t" anchorCtr="0">
                        <a:noAutofit/>
                      </wps:bodyPr>
                    </wps:wsp>
                  </a:graphicData>
                </a:graphic>
              </wp:anchor>
            </w:drawing>
          </mc:Choice>
          <mc:Fallback>
            <w:pict>
              <v:shape w14:anchorId="579A15EB" id="_x0000_s1048" type="#_x0000_t202" style="position:absolute;margin-left:12.7pt;margin-top:4.25pt;width:27.95pt;height:23.1pt;z-index:25172378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" filled="f" stroked="f">
                <v:textbox>
                  <w:txbxContent>
                    <w:p w14:paraId="529837D3" w14:textId="701EA29D" w:rsidR="004F485D" w:rsidRPr="00E54548" w:rsidRDefault="004F485D" w:rsidP="004F485D">
                      <w:pPr>
                        <w:rPr>
                          <w:b/>
                          <w:bCs/>
                          <w:sz w:val="32"/>
                          <w:szCs w:val="32"/>
                        </w:rPr>
                      </w:pPr>
                      <w:r>
                        <w:rPr>
                          <w:b/>
                          <w:bCs/>
                          <w:sz w:val="32"/>
                          <w:szCs w:val="32"/>
                        </w:rPr>
                        <w:t>A</w:t>
                      </w:r>
                    </w:p>
                  </w:txbxContent>
                </v:textbox>
              </v:shape>
            </w:pict>
          </mc:Fallback>
        </mc:AlternateContent>
      </w:r>
      <w:r w:rsidR="004F485D">
        <w:rPr>
          <w:noProof/>
        </w:rPr>
        <mc:AlternateContent>
          <mc:Choice Requires="wps">
            <w:drawing>
              <wp:anchor distT="0" distB="0" distL="114300" distR="114300" simplePos="0" relativeHeight="251721735" behindDoc="0" locked="0" layoutInCell="1" allowOverlap="1" wp14:anchorId="6CFB9752" wp14:editId="078F3D05">
                <wp:simplePos x="0" y="0"/>
                <wp:positionH relativeFrom="column">
                  <wp:posOffset>121298</wp:posOffset>
                </wp:positionH>
                <wp:positionV relativeFrom="paragraph">
                  <wp:posOffset>2290147</wp:posOffset>
                </wp:positionV>
                <wp:extent cx="354718" cy="293444"/>
                <wp:effectExtent l="0" t="0" r="0" b="0"/>
                <wp:wrapNone/>
                <wp:docPr id="23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18" cy="293444"/>
                        </a:xfrm>
                        <a:prstGeom prst="rect">
                          <a:avLst/>
                        </a:prstGeom>
                        <a:noFill/>
                        <a:ln w="9525">
                          <a:noFill/>
                          <a:miter lim="800000"/>
                          <a:headEnd/>
                          <a:tailEnd/>
                        </a:ln>
                      </wps:spPr>
                      <wps:txbx>
                        <w:txbxContent>
                          <w:p w14:paraId="34271453" w14:textId="7C277EC7" w:rsidR="004F485D" w:rsidRPr="00E54548" w:rsidRDefault="004F485D" w:rsidP="004F485D">
                            <w:pPr>
                              <w:rPr>
                                <w:b/>
                                <w:bCs/>
                                <w:sz w:val="32"/>
                                <w:szCs w:val="32"/>
                              </w:rPr>
                            </w:pPr>
                            <w:r>
                              <w:rPr>
                                <w:b/>
                                <w:bCs/>
                                <w:sz w:val="32"/>
                                <w:szCs w:val="32"/>
                              </w:rPr>
                              <w:t>B</w:t>
                            </w:r>
                          </w:p>
                        </w:txbxContent>
                      </wps:txbx>
                      <wps:bodyPr rot="0" vert="horz" wrap="square" lIns="91440" tIns="45720" rIns="91440" bIns="45720" anchor="t" anchorCtr="0">
                        <a:noAutofit/>
                      </wps:bodyPr>
                    </wps:wsp>
                  </a:graphicData>
                </a:graphic>
              </wp:anchor>
            </w:drawing>
          </mc:Choice>
          <mc:Fallback>
            <w:pict>
              <v:shape w14:anchorId="6CFB9752" id="_x0000_s1049" type="#_x0000_t202" style="position:absolute;margin-left:9.55pt;margin-top:180.35pt;width:27.95pt;height:23.1pt;z-index:2517217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" filled="f" stroked="f">
                <v:textbox>
                  <w:txbxContent>
                    <w:p w14:paraId="34271453" w14:textId="7C277EC7" w:rsidR="004F485D" w:rsidRPr="00E54548" w:rsidRDefault="004F485D" w:rsidP="004F485D">
                      <w:pPr>
                        <w:rPr>
                          <w:b/>
                          <w:bCs/>
                          <w:sz w:val="32"/>
                          <w:szCs w:val="32"/>
                        </w:rPr>
                      </w:pPr>
                      <w:r>
                        <w:rPr>
                          <w:b/>
                          <w:bCs/>
                          <w:sz w:val="32"/>
                          <w:szCs w:val="32"/>
                        </w:rPr>
                        <w:t>B</w:t>
                      </w:r>
                    </w:p>
                  </w:txbxContent>
                </v:textbox>
              </v:shape>
            </w:pict>
          </mc:Fallback>
        </mc:AlternateContent>
      </w:r>
    </w:p>
    <w:p w14:paraId="5F6FC831" w14:textId="77777777" w:rsidR="0084420D" w:rsidRPr="006826E7" w:rsidRDefault="0084420D" w:rsidP="006826E7">
      <w:pPr>
        <w:pStyle w:val="NoSpacing"/>
        <w:rPr>
          <w:rFonts w:ascii="Arial" w:hAnsi="Arial" w:cs="Arial"/>
          <w:color w:val="000000" w:themeColor="text1"/>
          <w:sz w:val="24"/>
          <w:szCs w:val="24"/>
        </w:rPr>
      </w:pPr>
    </w:p>
    <w:p w14:paraId="40EED15A" w14:textId="28C4D288" w:rsidR="006B4D36" w:rsidRDefault="00537773" w:rsidP="005F494A">
      <w:pPr>
        <w:pStyle w:val="NoSpacing"/>
        <w:rPr>
          <w:rFonts w:ascii="Arial" w:hAnsi="Arial" w:cs="Arial"/>
          <w:sz w:val="24"/>
          <w:szCs w:val="24"/>
        </w:rPr>
      </w:pPr>
      <w:r w:rsidRPr="00102217">
        <w:rPr>
          <w:rFonts w:ascii="Arial" w:hAnsi="Arial" w:cs="Arial"/>
          <w:b/>
          <w:bCs/>
          <w:sz w:val="24"/>
          <w:szCs w:val="24"/>
        </w:rPr>
        <w:lastRenderedPageBreak/>
        <w:t xml:space="preserve">Statistical analysis— </w:t>
      </w:r>
      <w:r w:rsidR="00292FDB">
        <w:rPr>
          <w:rFonts w:ascii="Arial" w:hAnsi="Arial" w:cs="Arial"/>
          <w:sz w:val="24"/>
          <w:szCs w:val="24"/>
        </w:rPr>
        <w:t>All statistical tests were performed in R Studio (ver. 2022.07.02)</w:t>
      </w:r>
      <w:r w:rsidR="00DA3704">
        <w:rPr>
          <w:rFonts w:ascii="Arial" w:hAnsi="Arial" w:cs="Arial"/>
          <w:sz w:val="24"/>
          <w:szCs w:val="24"/>
        </w:rPr>
        <w:t>.</w:t>
      </w:r>
      <w:r w:rsidR="008A5B30">
        <w:rPr>
          <w:rFonts w:ascii="Arial" w:hAnsi="Arial" w:cs="Arial"/>
          <w:sz w:val="24"/>
          <w:szCs w:val="24"/>
        </w:rPr>
        <w:t xml:space="preserve"> </w:t>
      </w:r>
      <w:r w:rsidR="00FD31DB">
        <w:rPr>
          <w:rFonts w:ascii="Arial" w:hAnsi="Arial" w:cs="Arial"/>
          <w:sz w:val="24"/>
          <w:szCs w:val="24"/>
        </w:rPr>
        <w:t xml:space="preserve">We </w:t>
      </w:r>
      <w:r w:rsidR="00EF3E87">
        <w:rPr>
          <w:rFonts w:ascii="Arial" w:hAnsi="Arial" w:cs="Arial"/>
          <w:sz w:val="24"/>
          <w:szCs w:val="24"/>
        </w:rPr>
        <w:t>used</w:t>
      </w:r>
      <w:r w:rsidR="00A57FA9">
        <w:rPr>
          <w:rFonts w:ascii="Arial" w:hAnsi="Arial" w:cs="Arial"/>
          <w:sz w:val="24"/>
          <w:szCs w:val="24"/>
        </w:rPr>
        <w:t xml:space="preserve"> </w:t>
      </w:r>
      <w:r w:rsidR="00B616C2">
        <w:rPr>
          <w:rFonts w:ascii="Arial" w:hAnsi="Arial" w:cs="Arial"/>
          <w:sz w:val="24"/>
          <w:szCs w:val="24"/>
        </w:rPr>
        <w:t xml:space="preserve">a </w:t>
      </w:r>
      <w:r w:rsidR="00C333FF">
        <w:rPr>
          <w:rFonts w:ascii="Arial" w:hAnsi="Arial" w:cs="Arial"/>
          <w:sz w:val="24"/>
          <w:szCs w:val="24"/>
        </w:rPr>
        <w:t>mixed effects model</w:t>
      </w:r>
      <w:r w:rsidR="00140CBB">
        <w:rPr>
          <w:rFonts w:ascii="Arial" w:hAnsi="Arial" w:cs="Arial"/>
          <w:sz w:val="24"/>
          <w:szCs w:val="24"/>
        </w:rPr>
        <w:t xml:space="preserve"> (</w:t>
      </w:r>
      <w:r w:rsidR="00140CBB" w:rsidRPr="00B94040">
        <w:rPr>
          <w:rFonts w:ascii="Arial" w:hAnsi="Arial" w:cs="Arial"/>
          <w:i/>
          <w:iCs/>
          <w:sz w:val="24"/>
          <w:szCs w:val="24"/>
        </w:rPr>
        <w:t>nl</w:t>
      </w:r>
      <w:r w:rsidR="00B94040" w:rsidRPr="00B94040">
        <w:rPr>
          <w:rFonts w:ascii="Arial" w:hAnsi="Arial" w:cs="Arial"/>
          <w:i/>
          <w:iCs/>
          <w:sz w:val="24"/>
          <w:szCs w:val="24"/>
        </w:rPr>
        <w:t>me</w:t>
      </w:r>
      <w:r w:rsidR="00140CBB">
        <w:rPr>
          <w:rFonts w:ascii="Arial" w:hAnsi="Arial" w:cs="Arial"/>
          <w:sz w:val="24"/>
          <w:szCs w:val="24"/>
        </w:rPr>
        <w:t xml:space="preserve">, </w:t>
      </w:r>
      <w:r w:rsidR="00140CBB" w:rsidRPr="00C27465">
        <w:rPr>
          <w:rFonts w:ascii="Arial" w:hAnsi="Arial" w:cs="Arial"/>
          <w:i/>
          <w:iCs/>
          <w:sz w:val="24"/>
          <w:szCs w:val="24"/>
        </w:rPr>
        <w:t>lme4</w:t>
      </w:r>
      <w:r w:rsidR="00140CBB">
        <w:rPr>
          <w:rFonts w:ascii="Arial" w:hAnsi="Arial" w:cs="Arial"/>
          <w:sz w:val="24"/>
          <w:szCs w:val="24"/>
        </w:rPr>
        <w:t>)</w:t>
      </w:r>
      <w:r w:rsidR="00C333FF">
        <w:rPr>
          <w:rFonts w:ascii="Arial" w:hAnsi="Arial" w:cs="Arial"/>
          <w:sz w:val="24"/>
          <w:szCs w:val="24"/>
        </w:rPr>
        <w:t xml:space="preserve"> to </w:t>
      </w:r>
      <w:r w:rsidR="0054366C">
        <w:rPr>
          <w:rFonts w:ascii="Arial" w:hAnsi="Arial" w:cs="Arial"/>
          <w:sz w:val="24"/>
          <w:szCs w:val="24"/>
        </w:rPr>
        <w:t>explore</w:t>
      </w:r>
      <w:r w:rsidR="00C333FF">
        <w:rPr>
          <w:rFonts w:ascii="Arial" w:hAnsi="Arial" w:cs="Arial"/>
          <w:sz w:val="24"/>
          <w:szCs w:val="24"/>
        </w:rPr>
        <w:t xml:space="preserve"> </w:t>
      </w:r>
      <w:r w:rsidR="008A5B30">
        <w:rPr>
          <w:rFonts w:ascii="Arial" w:hAnsi="Arial" w:cs="Arial"/>
          <w:sz w:val="24"/>
          <w:szCs w:val="24"/>
        </w:rPr>
        <w:t>how</w:t>
      </w:r>
      <w:r w:rsidR="00C333FF">
        <w:rPr>
          <w:rFonts w:ascii="Arial" w:hAnsi="Arial" w:cs="Arial"/>
          <w:sz w:val="24"/>
          <w:szCs w:val="24"/>
        </w:rPr>
        <w:t xml:space="preserve"> TA </w:t>
      </w:r>
      <w:r w:rsidR="00B37B41">
        <w:rPr>
          <w:rFonts w:ascii="Arial" w:hAnsi="Arial" w:cs="Arial"/>
          <w:sz w:val="24"/>
          <w:szCs w:val="24"/>
        </w:rPr>
        <w:t>affect</w:t>
      </w:r>
      <w:r w:rsidR="00E25C69">
        <w:rPr>
          <w:rFonts w:ascii="Arial" w:hAnsi="Arial" w:cs="Arial"/>
          <w:sz w:val="24"/>
          <w:szCs w:val="24"/>
        </w:rPr>
        <w:t>s</w:t>
      </w:r>
      <w:r w:rsidR="00B37B41">
        <w:rPr>
          <w:rFonts w:ascii="Arial" w:hAnsi="Arial" w:cs="Arial"/>
          <w:sz w:val="24"/>
          <w:szCs w:val="24"/>
        </w:rPr>
        <w:t xml:space="preserve"> </w:t>
      </w:r>
      <w:r w:rsidR="003E6753">
        <w:rPr>
          <w:rFonts w:ascii="Arial" w:hAnsi="Arial" w:cs="Arial"/>
          <w:sz w:val="24"/>
          <w:szCs w:val="24"/>
        </w:rPr>
        <w:t xml:space="preserve">growth in </w:t>
      </w:r>
      <w:r w:rsidR="00B37B41">
        <w:rPr>
          <w:rFonts w:ascii="Arial" w:hAnsi="Arial" w:cs="Arial"/>
          <w:sz w:val="24"/>
          <w:szCs w:val="24"/>
        </w:rPr>
        <w:t xml:space="preserve">shell </w:t>
      </w:r>
      <w:r w:rsidR="003E6753">
        <w:rPr>
          <w:rFonts w:ascii="Arial" w:hAnsi="Arial" w:cs="Arial"/>
          <w:sz w:val="24"/>
          <w:szCs w:val="24"/>
        </w:rPr>
        <w:t xml:space="preserve">area </w:t>
      </w:r>
      <w:r w:rsidR="00434161">
        <w:rPr>
          <w:rFonts w:ascii="Arial" w:hAnsi="Arial" w:cs="Arial"/>
          <w:sz w:val="24"/>
          <w:szCs w:val="24"/>
        </w:rPr>
        <w:t xml:space="preserve">over </w:t>
      </w:r>
      <w:r w:rsidR="00B37B41">
        <w:rPr>
          <w:rFonts w:ascii="Arial" w:hAnsi="Arial" w:cs="Arial"/>
          <w:sz w:val="24"/>
          <w:szCs w:val="24"/>
        </w:rPr>
        <w:t>the course of an exposure</w:t>
      </w:r>
      <w:r w:rsidR="00AC35D2">
        <w:rPr>
          <w:rFonts w:ascii="Arial" w:hAnsi="Arial" w:cs="Arial"/>
          <w:sz w:val="24"/>
          <w:szCs w:val="24"/>
        </w:rPr>
        <w:t xml:space="preserve">, </w:t>
      </w:r>
      <w:r w:rsidR="00B616C2">
        <w:rPr>
          <w:rFonts w:ascii="Arial" w:hAnsi="Arial" w:cs="Arial"/>
          <w:sz w:val="24"/>
          <w:szCs w:val="24"/>
        </w:rPr>
        <w:t>across</w:t>
      </w:r>
      <w:r w:rsidR="00AC35D2">
        <w:rPr>
          <w:rFonts w:ascii="Arial" w:hAnsi="Arial" w:cs="Arial"/>
          <w:sz w:val="24"/>
          <w:szCs w:val="24"/>
        </w:rPr>
        <w:t xml:space="preserve"> two salinity levels</w:t>
      </w:r>
      <w:r w:rsidR="00D708A7">
        <w:rPr>
          <w:rFonts w:ascii="Arial" w:hAnsi="Arial" w:cs="Arial"/>
          <w:sz w:val="24"/>
          <w:szCs w:val="24"/>
        </w:rPr>
        <w:t xml:space="preserve">, and as a </w:t>
      </w:r>
      <w:r w:rsidR="000D7982">
        <w:rPr>
          <w:rFonts w:ascii="Arial" w:hAnsi="Arial" w:cs="Arial"/>
          <w:sz w:val="24"/>
          <w:szCs w:val="24"/>
        </w:rPr>
        <w:t>function</w:t>
      </w:r>
      <w:r w:rsidR="00D708A7">
        <w:rPr>
          <w:rFonts w:ascii="Arial" w:hAnsi="Arial" w:cs="Arial"/>
          <w:sz w:val="24"/>
          <w:szCs w:val="24"/>
        </w:rPr>
        <w:t xml:space="preserve"> of initial </w:t>
      </w:r>
      <w:r w:rsidR="001F27F3">
        <w:rPr>
          <w:rFonts w:ascii="Arial" w:hAnsi="Arial" w:cs="Arial"/>
          <w:sz w:val="24"/>
          <w:szCs w:val="24"/>
        </w:rPr>
        <w:t xml:space="preserve">oyster </w:t>
      </w:r>
      <w:r w:rsidR="00D708A7">
        <w:rPr>
          <w:rFonts w:ascii="Arial" w:hAnsi="Arial" w:cs="Arial"/>
          <w:sz w:val="24"/>
          <w:szCs w:val="24"/>
        </w:rPr>
        <w:t>size.</w:t>
      </w:r>
      <w:r w:rsidR="00F003F7">
        <w:rPr>
          <w:rFonts w:ascii="Arial" w:hAnsi="Arial" w:cs="Arial"/>
          <w:sz w:val="24"/>
          <w:szCs w:val="24"/>
        </w:rPr>
        <w:t xml:space="preserve"> We explored </w:t>
      </w:r>
      <w:r w:rsidR="000D7982">
        <w:rPr>
          <w:rFonts w:ascii="Arial" w:hAnsi="Arial" w:cs="Arial"/>
          <w:sz w:val="24"/>
          <w:szCs w:val="24"/>
        </w:rPr>
        <w:t xml:space="preserve">growth responses </w:t>
      </w:r>
      <w:r w:rsidR="00B616C2">
        <w:rPr>
          <w:rFonts w:ascii="Arial" w:hAnsi="Arial" w:cs="Arial"/>
          <w:sz w:val="24"/>
          <w:szCs w:val="24"/>
        </w:rPr>
        <w:t>during</w:t>
      </w:r>
      <w:r w:rsidR="000D7982">
        <w:rPr>
          <w:rFonts w:ascii="Arial" w:hAnsi="Arial" w:cs="Arial"/>
          <w:sz w:val="24"/>
          <w:szCs w:val="24"/>
        </w:rPr>
        <w:t xml:space="preserve"> two temporal periods: an </w:t>
      </w:r>
      <w:r w:rsidR="00186576">
        <w:rPr>
          <w:rFonts w:ascii="Arial" w:hAnsi="Arial" w:cs="Arial"/>
          <w:sz w:val="24"/>
          <w:szCs w:val="24"/>
        </w:rPr>
        <w:t>earl</w:t>
      </w:r>
      <w:r w:rsidR="00B616C2">
        <w:rPr>
          <w:rFonts w:ascii="Arial" w:hAnsi="Arial" w:cs="Arial"/>
          <w:sz w:val="24"/>
          <w:szCs w:val="24"/>
        </w:rPr>
        <w:t>ier</w:t>
      </w:r>
      <w:r w:rsidR="00186576">
        <w:rPr>
          <w:rFonts w:ascii="Arial" w:hAnsi="Arial" w:cs="Arial"/>
          <w:sz w:val="24"/>
          <w:szCs w:val="24"/>
        </w:rPr>
        <w:t xml:space="preserve"> </w:t>
      </w:r>
      <w:r w:rsidR="000D7982">
        <w:rPr>
          <w:rFonts w:ascii="Arial" w:hAnsi="Arial" w:cs="Arial"/>
          <w:sz w:val="24"/>
          <w:szCs w:val="24"/>
        </w:rPr>
        <w:t>response window</w:t>
      </w:r>
      <w:r w:rsidR="00F71C26">
        <w:rPr>
          <w:rFonts w:ascii="Arial" w:hAnsi="Arial" w:cs="Arial"/>
          <w:sz w:val="24"/>
          <w:szCs w:val="24"/>
        </w:rPr>
        <w:t xml:space="preserve"> </w:t>
      </w:r>
      <w:r w:rsidR="00186576">
        <w:rPr>
          <w:rFonts w:ascii="Arial" w:hAnsi="Arial" w:cs="Arial"/>
          <w:sz w:val="24"/>
          <w:szCs w:val="24"/>
        </w:rPr>
        <w:t>(days 0-18)</w:t>
      </w:r>
      <w:r w:rsidR="000D7982">
        <w:rPr>
          <w:rFonts w:ascii="Arial" w:hAnsi="Arial" w:cs="Arial"/>
          <w:sz w:val="24"/>
          <w:szCs w:val="24"/>
        </w:rPr>
        <w:t>, and a</w:t>
      </w:r>
      <w:r w:rsidR="00186576">
        <w:rPr>
          <w:rFonts w:ascii="Arial" w:hAnsi="Arial" w:cs="Arial"/>
          <w:sz w:val="24"/>
          <w:szCs w:val="24"/>
        </w:rPr>
        <w:t xml:space="preserve"> later </w:t>
      </w:r>
      <w:r w:rsidR="000D7982">
        <w:rPr>
          <w:rFonts w:ascii="Arial" w:hAnsi="Arial" w:cs="Arial"/>
          <w:sz w:val="24"/>
          <w:szCs w:val="24"/>
        </w:rPr>
        <w:t xml:space="preserve">response window </w:t>
      </w:r>
      <w:r w:rsidR="00186576">
        <w:rPr>
          <w:rFonts w:ascii="Arial" w:hAnsi="Arial" w:cs="Arial"/>
          <w:sz w:val="24"/>
          <w:szCs w:val="24"/>
        </w:rPr>
        <w:t>(days 1</w:t>
      </w:r>
      <w:r w:rsidR="00B616C2">
        <w:rPr>
          <w:rFonts w:ascii="Arial" w:hAnsi="Arial" w:cs="Arial"/>
          <w:sz w:val="24"/>
          <w:szCs w:val="24"/>
        </w:rPr>
        <w:t>9</w:t>
      </w:r>
      <w:r w:rsidR="00186576">
        <w:rPr>
          <w:rFonts w:ascii="Arial" w:hAnsi="Arial" w:cs="Arial"/>
          <w:sz w:val="24"/>
          <w:szCs w:val="24"/>
        </w:rPr>
        <w:t>-36).</w:t>
      </w:r>
      <w:r w:rsidR="000D0388">
        <w:rPr>
          <w:rFonts w:ascii="Arial" w:hAnsi="Arial" w:cs="Arial"/>
          <w:sz w:val="24"/>
          <w:szCs w:val="24"/>
        </w:rPr>
        <w:t xml:space="preserve"> The initial size corresponded</w:t>
      </w:r>
      <w:r w:rsidR="00DC0804">
        <w:rPr>
          <w:rFonts w:ascii="Arial" w:hAnsi="Arial" w:cs="Arial"/>
          <w:sz w:val="24"/>
          <w:szCs w:val="24"/>
        </w:rPr>
        <w:t xml:space="preserve"> to the projected surface area at the beginning of the time window under consideration.</w:t>
      </w:r>
      <w:r w:rsidR="00DB2E8A">
        <w:rPr>
          <w:rFonts w:ascii="Arial" w:hAnsi="Arial" w:cs="Arial"/>
          <w:sz w:val="24"/>
          <w:szCs w:val="24"/>
        </w:rPr>
        <w:t xml:space="preserve"> </w:t>
      </w:r>
      <w:r w:rsidR="00C70D15">
        <w:rPr>
          <w:rFonts w:ascii="Arial" w:hAnsi="Arial" w:cs="Arial"/>
          <w:sz w:val="24"/>
          <w:szCs w:val="24"/>
        </w:rPr>
        <w:t xml:space="preserve">Total alkalinity </w:t>
      </w:r>
      <w:r w:rsidR="00F71C26">
        <w:rPr>
          <w:rFonts w:ascii="Arial" w:hAnsi="Arial" w:cs="Arial"/>
          <w:sz w:val="24"/>
          <w:szCs w:val="24"/>
        </w:rPr>
        <w:t xml:space="preserve">and initial oyster size </w:t>
      </w:r>
      <w:r w:rsidR="00C70D15">
        <w:rPr>
          <w:rFonts w:ascii="Arial" w:hAnsi="Arial" w:cs="Arial"/>
          <w:sz w:val="24"/>
          <w:szCs w:val="24"/>
        </w:rPr>
        <w:t>w</w:t>
      </w:r>
      <w:r w:rsidR="00DB2E8A">
        <w:rPr>
          <w:rFonts w:ascii="Arial" w:hAnsi="Arial" w:cs="Arial"/>
          <w:sz w:val="24"/>
          <w:szCs w:val="24"/>
        </w:rPr>
        <w:t>ere</w:t>
      </w:r>
      <w:r w:rsidR="00C70D15">
        <w:rPr>
          <w:rFonts w:ascii="Arial" w:hAnsi="Arial" w:cs="Arial"/>
          <w:sz w:val="24"/>
          <w:szCs w:val="24"/>
        </w:rPr>
        <w:t xml:space="preserve"> </w:t>
      </w:r>
      <w:r w:rsidR="001020BF">
        <w:rPr>
          <w:rFonts w:ascii="Arial" w:hAnsi="Arial" w:cs="Arial"/>
          <w:sz w:val="24"/>
          <w:szCs w:val="24"/>
        </w:rPr>
        <w:t>treated as continuous,</w:t>
      </w:r>
      <w:r w:rsidR="00D5635E">
        <w:rPr>
          <w:rFonts w:ascii="Arial" w:hAnsi="Arial" w:cs="Arial"/>
          <w:sz w:val="24"/>
          <w:szCs w:val="24"/>
        </w:rPr>
        <w:t xml:space="preserve"> </w:t>
      </w:r>
      <w:r w:rsidR="00C70D15">
        <w:rPr>
          <w:rFonts w:ascii="Arial" w:hAnsi="Arial" w:cs="Arial"/>
          <w:sz w:val="24"/>
          <w:szCs w:val="24"/>
        </w:rPr>
        <w:t xml:space="preserve">fixed </w:t>
      </w:r>
      <w:r w:rsidR="001020BF">
        <w:rPr>
          <w:rFonts w:ascii="Arial" w:hAnsi="Arial" w:cs="Arial"/>
          <w:sz w:val="24"/>
          <w:szCs w:val="24"/>
        </w:rPr>
        <w:t>effects</w:t>
      </w:r>
      <w:r w:rsidR="00C70D15">
        <w:rPr>
          <w:rFonts w:ascii="Arial" w:hAnsi="Arial" w:cs="Arial"/>
          <w:sz w:val="24"/>
          <w:szCs w:val="24"/>
        </w:rPr>
        <w:t xml:space="preserve">, </w:t>
      </w:r>
      <w:r w:rsidR="00DA2CAA">
        <w:rPr>
          <w:rFonts w:ascii="Arial" w:hAnsi="Arial" w:cs="Arial"/>
          <w:sz w:val="24"/>
          <w:szCs w:val="24"/>
        </w:rPr>
        <w:t xml:space="preserve">whereas </w:t>
      </w:r>
      <w:r w:rsidR="001020BF">
        <w:rPr>
          <w:rFonts w:ascii="Arial" w:hAnsi="Arial" w:cs="Arial"/>
          <w:sz w:val="24"/>
          <w:szCs w:val="24"/>
        </w:rPr>
        <w:t xml:space="preserve">salinity </w:t>
      </w:r>
      <w:r w:rsidR="00DA2CAA">
        <w:rPr>
          <w:rFonts w:ascii="Arial" w:hAnsi="Arial" w:cs="Arial"/>
          <w:sz w:val="24"/>
          <w:szCs w:val="24"/>
        </w:rPr>
        <w:t>(ambient v</w:t>
      </w:r>
      <w:r w:rsidR="000D7982">
        <w:rPr>
          <w:rFonts w:ascii="Arial" w:hAnsi="Arial" w:cs="Arial"/>
          <w:sz w:val="24"/>
          <w:szCs w:val="24"/>
        </w:rPr>
        <w:t>er</w:t>
      </w:r>
      <w:r w:rsidR="00DA2CAA">
        <w:rPr>
          <w:rFonts w:ascii="Arial" w:hAnsi="Arial" w:cs="Arial"/>
          <w:sz w:val="24"/>
          <w:szCs w:val="24"/>
        </w:rPr>
        <w:t>s</w:t>
      </w:r>
      <w:r w:rsidR="000D7982">
        <w:rPr>
          <w:rFonts w:ascii="Arial" w:hAnsi="Arial" w:cs="Arial"/>
          <w:sz w:val="24"/>
          <w:szCs w:val="24"/>
        </w:rPr>
        <w:t>us</w:t>
      </w:r>
      <w:r w:rsidR="00DA2CAA">
        <w:rPr>
          <w:rFonts w:ascii="Arial" w:hAnsi="Arial" w:cs="Arial"/>
          <w:sz w:val="24"/>
          <w:szCs w:val="24"/>
        </w:rPr>
        <w:t xml:space="preserve"> low) </w:t>
      </w:r>
      <w:r w:rsidR="001020BF">
        <w:rPr>
          <w:rFonts w:ascii="Arial" w:hAnsi="Arial" w:cs="Arial"/>
          <w:sz w:val="24"/>
          <w:szCs w:val="24"/>
        </w:rPr>
        <w:t>an</w:t>
      </w:r>
      <w:r w:rsidR="00DA2CAA">
        <w:rPr>
          <w:rFonts w:ascii="Arial" w:hAnsi="Arial" w:cs="Arial"/>
          <w:sz w:val="24"/>
          <w:szCs w:val="24"/>
        </w:rPr>
        <w:t>d response window (earl</w:t>
      </w:r>
      <w:r w:rsidR="00B616C2">
        <w:rPr>
          <w:rFonts w:ascii="Arial" w:hAnsi="Arial" w:cs="Arial"/>
          <w:sz w:val="24"/>
          <w:szCs w:val="24"/>
        </w:rPr>
        <w:t>ier</w:t>
      </w:r>
      <w:r w:rsidR="00DA2CAA">
        <w:rPr>
          <w:rFonts w:ascii="Arial" w:hAnsi="Arial" w:cs="Arial"/>
          <w:sz w:val="24"/>
          <w:szCs w:val="24"/>
        </w:rPr>
        <w:t xml:space="preserve"> v</w:t>
      </w:r>
      <w:r w:rsidR="000D7982">
        <w:rPr>
          <w:rFonts w:ascii="Arial" w:hAnsi="Arial" w:cs="Arial"/>
          <w:sz w:val="24"/>
          <w:szCs w:val="24"/>
        </w:rPr>
        <w:t>er</w:t>
      </w:r>
      <w:r w:rsidR="00DA2CAA">
        <w:rPr>
          <w:rFonts w:ascii="Arial" w:hAnsi="Arial" w:cs="Arial"/>
          <w:sz w:val="24"/>
          <w:szCs w:val="24"/>
        </w:rPr>
        <w:t>s</w:t>
      </w:r>
      <w:r w:rsidR="000D7982">
        <w:rPr>
          <w:rFonts w:ascii="Arial" w:hAnsi="Arial" w:cs="Arial"/>
          <w:sz w:val="24"/>
          <w:szCs w:val="24"/>
        </w:rPr>
        <w:t>us</w:t>
      </w:r>
      <w:r w:rsidR="00DA2CAA">
        <w:rPr>
          <w:rFonts w:ascii="Arial" w:hAnsi="Arial" w:cs="Arial"/>
          <w:sz w:val="24"/>
          <w:szCs w:val="24"/>
        </w:rPr>
        <w:t xml:space="preserve"> later) </w:t>
      </w:r>
      <w:r w:rsidR="00881175">
        <w:rPr>
          <w:rFonts w:ascii="Arial" w:hAnsi="Arial" w:cs="Arial"/>
          <w:sz w:val="24"/>
          <w:szCs w:val="24"/>
        </w:rPr>
        <w:t xml:space="preserve">were </w:t>
      </w:r>
      <w:r w:rsidR="00E061EE">
        <w:rPr>
          <w:rFonts w:ascii="Arial" w:hAnsi="Arial" w:cs="Arial"/>
          <w:sz w:val="24"/>
          <w:szCs w:val="24"/>
        </w:rPr>
        <w:t>included as</w:t>
      </w:r>
      <w:r w:rsidR="00881175">
        <w:rPr>
          <w:rFonts w:ascii="Arial" w:hAnsi="Arial" w:cs="Arial"/>
          <w:sz w:val="24"/>
          <w:szCs w:val="24"/>
        </w:rPr>
        <w:t xml:space="preserve"> categorical</w:t>
      </w:r>
      <w:r w:rsidR="00D465FD">
        <w:rPr>
          <w:rFonts w:ascii="Arial" w:hAnsi="Arial" w:cs="Arial"/>
          <w:sz w:val="24"/>
          <w:szCs w:val="24"/>
        </w:rPr>
        <w:t xml:space="preserve"> effects</w:t>
      </w:r>
      <w:r w:rsidR="00881175">
        <w:rPr>
          <w:rFonts w:ascii="Arial" w:hAnsi="Arial" w:cs="Arial"/>
          <w:sz w:val="24"/>
          <w:szCs w:val="24"/>
        </w:rPr>
        <w:t>.</w:t>
      </w:r>
      <w:r w:rsidR="00FC03C4">
        <w:rPr>
          <w:rFonts w:ascii="Arial" w:hAnsi="Arial" w:cs="Arial"/>
          <w:sz w:val="24"/>
          <w:szCs w:val="24"/>
        </w:rPr>
        <w:t xml:space="preserve"> </w:t>
      </w:r>
      <w:r w:rsidR="007152B0">
        <w:rPr>
          <w:rFonts w:ascii="Arial" w:hAnsi="Arial" w:cs="Arial"/>
          <w:sz w:val="24"/>
          <w:szCs w:val="24"/>
        </w:rPr>
        <w:t xml:space="preserve">We </w:t>
      </w:r>
      <w:r w:rsidR="00B616C2">
        <w:rPr>
          <w:rFonts w:ascii="Arial" w:hAnsi="Arial" w:cs="Arial"/>
          <w:sz w:val="24"/>
          <w:szCs w:val="24"/>
        </w:rPr>
        <w:t>incorporated</w:t>
      </w:r>
      <w:r w:rsidR="007152B0">
        <w:rPr>
          <w:rFonts w:ascii="Arial" w:hAnsi="Arial" w:cs="Arial"/>
          <w:sz w:val="24"/>
          <w:szCs w:val="24"/>
        </w:rPr>
        <w:t xml:space="preserve"> </w:t>
      </w:r>
      <w:r w:rsidR="00F71C26">
        <w:rPr>
          <w:rFonts w:ascii="Arial" w:hAnsi="Arial" w:cs="Arial"/>
          <w:sz w:val="24"/>
          <w:szCs w:val="24"/>
        </w:rPr>
        <w:t>oyster</w:t>
      </w:r>
      <w:r w:rsidR="00D465FD">
        <w:rPr>
          <w:rFonts w:ascii="Arial" w:hAnsi="Arial" w:cs="Arial"/>
          <w:sz w:val="24"/>
          <w:szCs w:val="24"/>
        </w:rPr>
        <w:t xml:space="preserve"> </w:t>
      </w:r>
      <w:r w:rsidR="00B616C2">
        <w:rPr>
          <w:rFonts w:ascii="Arial" w:hAnsi="Arial" w:cs="Arial"/>
          <w:sz w:val="24"/>
          <w:szCs w:val="24"/>
        </w:rPr>
        <w:t xml:space="preserve">individual </w:t>
      </w:r>
      <w:r w:rsidR="007152B0">
        <w:rPr>
          <w:rFonts w:ascii="Arial" w:hAnsi="Arial" w:cs="Arial"/>
          <w:sz w:val="24"/>
          <w:szCs w:val="24"/>
        </w:rPr>
        <w:t xml:space="preserve">and </w:t>
      </w:r>
      <w:r w:rsidR="00B616C2">
        <w:rPr>
          <w:rFonts w:ascii="Arial" w:hAnsi="Arial" w:cs="Arial"/>
          <w:sz w:val="24"/>
          <w:szCs w:val="24"/>
        </w:rPr>
        <w:t>culture chamber</w:t>
      </w:r>
      <w:r w:rsidR="007152B0">
        <w:rPr>
          <w:rFonts w:ascii="Arial" w:hAnsi="Arial" w:cs="Arial"/>
          <w:sz w:val="24"/>
          <w:szCs w:val="24"/>
        </w:rPr>
        <w:t xml:space="preserve"> </w:t>
      </w:r>
      <w:r w:rsidR="00F71C26">
        <w:rPr>
          <w:rFonts w:ascii="Arial" w:hAnsi="Arial" w:cs="Arial"/>
          <w:sz w:val="24"/>
          <w:szCs w:val="24"/>
        </w:rPr>
        <w:t>as random intercept</w:t>
      </w:r>
      <w:r w:rsidR="007152B0">
        <w:rPr>
          <w:rFonts w:ascii="Arial" w:hAnsi="Arial" w:cs="Arial"/>
          <w:sz w:val="24"/>
          <w:szCs w:val="24"/>
        </w:rPr>
        <w:t>s</w:t>
      </w:r>
      <w:r w:rsidR="00F71C26">
        <w:rPr>
          <w:rFonts w:ascii="Arial" w:hAnsi="Arial" w:cs="Arial"/>
          <w:sz w:val="24"/>
          <w:szCs w:val="24"/>
        </w:rPr>
        <w:t xml:space="preserve"> to account for </w:t>
      </w:r>
      <w:r w:rsidR="00D465FD">
        <w:rPr>
          <w:rFonts w:ascii="Arial" w:hAnsi="Arial" w:cs="Arial"/>
          <w:sz w:val="24"/>
          <w:szCs w:val="24"/>
        </w:rPr>
        <w:t xml:space="preserve">the </w:t>
      </w:r>
      <w:r w:rsidR="00F71C26">
        <w:rPr>
          <w:rFonts w:ascii="Arial" w:hAnsi="Arial" w:cs="Arial"/>
          <w:sz w:val="24"/>
          <w:szCs w:val="24"/>
        </w:rPr>
        <w:t>lack of independence associated with repeated sampling of the same oysters</w:t>
      </w:r>
      <w:r w:rsidR="007152B0">
        <w:rPr>
          <w:rFonts w:ascii="Arial" w:hAnsi="Arial" w:cs="Arial"/>
          <w:sz w:val="24"/>
          <w:szCs w:val="24"/>
        </w:rPr>
        <w:t xml:space="preserve"> and </w:t>
      </w:r>
      <w:r w:rsidR="00B616C2">
        <w:rPr>
          <w:rFonts w:ascii="Arial" w:hAnsi="Arial" w:cs="Arial"/>
          <w:sz w:val="24"/>
          <w:szCs w:val="24"/>
        </w:rPr>
        <w:t>the lack of independence of oysters within a given culture</w:t>
      </w:r>
      <w:r w:rsidR="00F71C26">
        <w:rPr>
          <w:rFonts w:ascii="Arial" w:hAnsi="Arial" w:cs="Arial"/>
          <w:sz w:val="24"/>
          <w:szCs w:val="24"/>
        </w:rPr>
        <w:t xml:space="preserve">. </w:t>
      </w:r>
      <w:r w:rsidR="00B616C2">
        <w:rPr>
          <w:rFonts w:ascii="Arial" w:hAnsi="Arial" w:cs="Arial"/>
          <w:sz w:val="24"/>
          <w:szCs w:val="24"/>
        </w:rPr>
        <w:t>In the resulting analysis</w:t>
      </w:r>
      <w:ins w:id="133" w:author="alisha saley" w:date="2023-10-25T13:14:00Z">
        <w:r w:rsidR="00687E54">
          <w:rPr>
            <w:rFonts w:ascii="Arial" w:hAnsi="Arial" w:cs="Arial"/>
            <w:sz w:val="24"/>
            <w:szCs w:val="24"/>
          </w:rPr>
          <w:t xml:space="preserve"> output</w:t>
        </w:r>
      </w:ins>
      <w:r w:rsidR="00B616C2">
        <w:rPr>
          <w:rFonts w:ascii="Arial" w:hAnsi="Arial" w:cs="Arial"/>
          <w:sz w:val="24"/>
          <w:szCs w:val="24"/>
        </w:rPr>
        <w:t>, t</w:t>
      </w:r>
      <w:r w:rsidR="00AD68CB" w:rsidRPr="006F2D53">
        <w:rPr>
          <w:rFonts w:ascii="Arial" w:hAnsi="Arial" w:cs="Arial"/>
          <w:sz w:val="24"/>
          <w:szCs w:val="24"/>
        </w:rPr>
        <w:t xml:space="preserve">he effect of the </w:t>
      </w:r>
      <w:del w:id="134" w:author="alisha saley" w:date="2023-10-25T13:16:00Z">
        <w:r w:rsidR="00AD68CB" w:rsidRPr="006F2D53" w:rsidDel="002A5FD5">
          <w:rPr>
            <w:rFonts w:ascii="Arial" w:hAnsi="Arial" w:cs="Arial"/>
            <w:sz w:val="24"/>
            <w:szCs w:val="24"/>
          </w:rPr>
          <w:delText xml:space="preserve">first </w:delText>
        </w:r>
      </w:del>
      <w:ins w:id="135" w:author="alisha saley" w:date="2023-10-25T13:16:00Z">
        <w:r w:rsidR="002A5FD5">
          <w:rPr>
            <w:rFonts w:ascii="Arial" w:hAnsi="Arial" w:cs="Arial"/>
            <w:sz w:val="24"/>
            <w:szCs w:val="24"/>
          </w:rPr>
          <w:t>earlier</w:t>
        </w:r>
        <w:r w:rsidR="002A5FD5" w:rsidRPr="006F2D53">
          <w:rPr>
            <w:rFonts w:ascii="Arial" w:hAnsi="Arial" w:cs="Arial"/>
            <w:sz w:val="24"/>
            <w:szCs w:val="24"/>
          </w:rPr>
          <w:t xml:space="preserve"> </w:t>
        </w:r>
      </w:ins>
      <w:r w:rsidR="00AD68CB" w:rsidRPr="006F2D53">
        <w:rPr>
          <w:rFonts w:ascii="Arial" w:hAnsi="Arial" w:cs="Arial"/>
          <w:sz w:val="24"/>
          <w:szCs w:val="24"/>
        </w:rPr>
        <w:t>time window is</w:t>
      </w:r>
      <w:ins w:id="136" w:author="alisha saley" w:date="2023-10-25T13:12:00Z">
        <w:r w:rsidR="00687E54">
          <w:rPr>
            <w:rFonts w:ascii="Arial" w:hAnsi="Arial" w:cs="Arial"/>
            <w:sz w:val="24"/>
            <w:szCs w:val="24"/>
          </w:rPr>
          <w:t xml:space="preserve"> considered the ‘default’,</w:t>
        </w:r>
      </w:ins>
      <w:ins w:id="137" w:author="alisha saley" w:date="2023-10-25T13:14:00Z">
        <w:r w:rsidR="00687E54">
          <w:rPr>
            <w:rFonts w:ascii="Arial" w:hAnsi="Arial" w:cs="Arial"/>
            <w:sz w:val="24"/>
            <w:szCs w:val="24"/>
          </w:rPr>
          <w:t xml:space="preserve"> </w:t>
        </w:r>
      </w:ins>
      <w:ins w:id="138" w:author="alisha saley" w:date="2023-10-25T13:15:00Z">
        <w:r w:rsidR="00687E54">
          <w:rPr>
            <w:rFonts w:ascii="Arial" w:hAnsi="Arial" w:cs="Arial"/>
            <w:sz w:val="24"/>
            <w:szCs w:val="24"/>
          </w:rPr>
          <w:t xml:space="preserve">and as such, reported model estimates of the intercept and fixed effects (slopes) </w:t>
        </w:r>
      </w:ins>
      <w:ins w:id="139" w:author="alisha saley" w:date="2023-10-25T13:16:00Z">
        <w:r w:rsidR="00687E54">
          <w:rPr>
            <w:rFonts w:ascii="Arial" w:hAnsi="Arial" w:cs="Arial"/>
            <w:sz w:val="24"/>
            <w:szCs w:val="24"/>
          </w:rPr>
          <w:t>refer</w:t>
        </w:r>
      </w:ins>
      <w:ins w:id="140" w:author="alisha saley" w:date="2023-10-25T13:17:00Z">
        <w:r w:rsidR="002A5FD5">
          <w:rPr>
            <w:rFonts w:ascii="Arial" w:hAnsi="Arial" w:cs="Arial"/>
            <w:sz w:val="24"/>
            <w:szCs w:val="24"/>
          </w:rPr>
          <w:t xml:space="preserve"> effects within the</w:t>
        </w:r>
      </w:ins>
      <w:ins w:id="141" w:author="alisha saley" w:date="2023-10-25T13:16:00Z">
        <w:r w:rsidR="00687E54">
          <w:rPr>
            <w:rFonts w:ascii="Arial" w:hAnsi="Arial" w:cs="Arial"/>
            <w:sz w:val="24"/>
            <w:szCs w:val="24"/>
          </w:rPr>
          <w:t xml:space="preserve"> earlier window.</w:t>
        </w:r>
      </w:ins>
      <w:ins w:id="142" w:author="alisha saley" w:date="2023-10-25T13:17:00Z">
        <w:r w:rsidR="002A5FD5">
          <w:rPr>
            <w:rFonts w:ascii="Arial" w:hAnsi="Arial" w:cs="Arial"/>
            <w:sz w:val="24"/>
            <w:szCs w:val="24"/>
          </w:rPr>
          <w:t xml:space="preserve"> T</w:t>
        </w:r>
      </w:ins>
      <w:r w:rsidR="00544B59" w:rsidRPr="006F2D53">
        <w:rPr>
          <w:rFonts w:ascii="Arial" w:hAnsi="Arial" w:cs="Arial"/>
          <w:sz w:val="24"/>
          <w:szCs w:val="24"/>
        </w:rPr>
        <w:t xml:space="preserve"> effect of the second time window</w:t>
      </w:r>
      <w:r w:rsidR="00466A05" w:rsidRPr="006F2D53">
        <w:rPr>
          <w:rFonts w:ascii="Arial" w:hAnsi="Arial" w:cs="Arial"/>
          <w:sz w:val="24"/>
          <w:szCs w:val="24"/>
        </w:rPr>
        <w:t xml:space="preserve"> </w:t>
      </w:r>
      <w:r w:rsidR="00B616C2" w:rsidRPr="002D1CF9">
        <w:rPr>
          <w:rFonts w:ascii="Arial" w:hAnsi="Arial" w:cs="Arial"/>
          <w:sz w:val="24"/>
          <w:szCs w:val="24"/>
        </w:rPr>
        <w:t>appears via the</w:t>
      </w:r>
      <w:r w:rsidR="006A5D0F" w:rsidRPr="006F2D53">
        <w:rPr>
          <w:rFonts w:ascii="Arial" w:hAnsi="Arial" w:cs="Arial"/>
          <w:sz w:val="24"/>
          <w:szCs w:val="24"/>
        </w:rPr>
        <w:t xml:space="preserve"> interaction terms between </w:t>
      </w:r>
      <w:r w:rsidR="00B616C2" w:rsidRPr="002D1CF9">
        <w:rPr>
          <w:rFonts w:ascii="Arial" w:hAnsi="Arial" w:cs="Arial"/>
          <w:sz w:val="24"/>
          <w:szCs w:val="24"/>
        </w:rPr>
        <w:t xml:space="preserve">TA or salinity and </w:t>
      </w:r>
      <w:r w:rsidR="00544B59" w:rsidRPr="006F2D53">
        <w:rPr>
          <w:rFonts w:ascii="Arial" w:hAnsi="Arial" w:cs="Arial"/>
          <w:sz w:val="24"/>
          <w:szCs w:val="24"/>
        </w:rPr>
        <w:t>response window.</w:t>
      </w:r>
      <w:r w:rsidR="00544B59">
        <w:rPr>
          <w:rFonts w:ascii="Arial" w:hAnsi="Arial" w:cs="Arial"/>
          <w:sz w:val="24"/>
          <w:szCs w:val="24"/>
        </w:rPr>
        <w:t xml:space="preserve"> </w:t>
      </w:r>
      <w:r w:rsidR="000C027E">
        <w:rPr>
          <w:rFonts w:ascii="Arial" w:hAnsi="Arial" w:cs="Arial"/>
          <w:sz w:val="24"/>
          <w:szCs w:val="24"/>
        </w:rPr>
        <w:t xml:space="preserve">We used similar models </w:t>
      </w:r>
      <w:r w:rsidR="002A0DE1">
        <w:rPr>
          <w:rFonts w:ascii="Arial" w:hAnsi="Arial" w:cs="Arial"/>
          <w:sz w:val="24"/>
          <w:szCs w:val="24"/>
        </w:rPr>
        <w:t>to</w:t>
      </w:r>
      <w:r w:rsidR="000C027E">
        <w:rPr>
          <w:rFonts w:ascii="Arial" w:hAnsi="Arial" w:cs="Arial"/>
          <w:sz w:val="24"/>
          <w:szCs w:val="24"/>
        </w:rPr>
        <w:t xml:space="preserve"> test the influence of TA</w:t>
      </w:r>
      <w:r w:rsidR="00C15F16">
        <w:rPr>
          <w:rFonts w:ascii="Arial" w:hAnsi="Arial" w:cs="Arial"/>
          <w:sz w:val="24"/>
          <w:szCs w:val="24"/>
        </w:rPr>
        <w:t>, salinity</w:t>
      </w:r>
      <w:r w:rsidR="00F71C26">
        <w:rPr>
          <w:rFonts w:ascii="Arial" w:hAnsi="Arial" w:cs="Arial"/>
          <w:sz w:val="24"/>
          <w:szCs w:val="24"/>
        </w:rPr>
        <w:t xml:space="preserve">, </w:t>
      </w:r>
      <w:r w:rsidR="00CF0518">
        <w:rPr>
          <w:rFonts w:ascii="Arial" w:hAnsi="Arial" w:cs="Arial"/>
          <w:sz w:val="24"/>
          <w:szCs w:val="24"/>
        </w:rPr>
        <w:t xml:space="preserve">and </w:t>
      </w:r>
      <w:r w:rsidR="00126342">
        <w:rPr>
          <w:rFonts w:ascii="Arial" w:hAnsi="Arial" w:cs="Arial"/>
          <w:sz w:val="24"/>
          <w:szCs w:val="24"/>
        </w:rPr>
        <w:t xml:space="preserve">initial </w:t>
      </w:r>
      <w:r w:rsidR="00CF0518">
        <w:rPr>
          <w:rFonts w:ascii="Arial" w:hAnsi="Arial" w:cs="Arial"/>
          <w:sz w:val="24"/>
          <w:szCs w:val="24"/>
        </w:rPr>
        <w:t xml:space="preserve">oyster size </w:t>
      </w:r>
      <w:r w:rsidR="00FB22C0">
        <w:rPr>
          <w:rFonts w:ascii="Arial" w:hAnsi="Arial" w:cs="Arial"/>
          <w:sz w:val="24"/>
          <w:szCs w:val="24"/>
        </w:rPr>
        <w:t xml:space="preserve">on </w:t>
      </w:r>
      <w:r w:rsidR="00B616C2">
        <w:rPr>
          <w:rFonts w:ascii="Arial" w:hAnsi="Arial" w:cs="Arial"/>
          <w:sz w:val="24"/>
          <w:szCs w:val="24"/>
        </w:rPr>
        <w:t xml:space="preserve">overall </w:t>
      </w:r>
      <w:r w:rsidR="00CF0518">
        <w:rPr>
          <w:rFonts w:ascii="Arial" w:hAnsi="Arial" w:cs="Arial"/>
          <w:sz w:val="24"/>
          <w:szCs w:val="24"/>
        </w:rPr>
        <w:t xml:space="preserve">growth </w:t>
      </w:r>
      <w:r w:rsidR="00B616C2">
        <w:rPr>
          <w:rFonts w:ascii="Arial" w:hAnsi="Arial" w:cs="Arial"/>
          <w:sz w:val="24"/>
          <w:szCs w:val="24"/>
        </w:rPr>
        <w:t>over the full 36 days of the experiment</w:t>
      </w:r>
      <w:r w:rsidR="00FB22C0">
        <w:rPr>
          <w:rFonts w:ascii="Arial" w:hAnsi="Arial" w:cs="Arial"/>
          <w:sz w:val="24"/>
          <w:szCs w:val="24"/>
        </w:rPr>
        <w:t xml:space="preserve">. </w:t>
      </w:r>
      <w:r w:rsidR="00910E16">
        <w:rPr>
          <w:rFonts w:ascii="Arial" w:hAnsi="Arial" w:cs="Arial"/>
          <w:sz w:val="24"/>
          <w:szCs w:val="24"/>
        </w:rPr>
        <w:t xml:space="preserve">The influence of </w:t>
      </w:r>
      <w:r w:rsidR="00291440">
        <w:rPr>
          <w:rFonts w:ascii="Arial" w:hAnsi="Arial" w:cs="Arial"/>
          <w:sz w:val="24"/>
          <w:szCs w:val="24"/>
        </w:rPr>
        <w:t>the</w:t>
      </w:r>
      <w:r w:rsidR="00DD2FD9">
        <w:rPr>
          <w:rFonts w:ascii="Arial" w:hAnsi="Arial" w:cs="Arial"/>
          <w:sz w:val="24"/>
          <w:szCs w:val="24"/>
        </w:rPr>
        <w:t>se latter</w:t>
      </w:r>
      <w:r w:rsidR="00291440">
        <w:rPr>
          <w:rFonts w:ascii="Arial" w:hAnsi="Arial" w:cs="Arial"/>
          <w:sz w:val="24"/>
          <w:szCs w:val="24"/>
        </w:rPr>
        <w:t xml:space="preserve"> </w:t>
      </w:r>
      <w:r w:rsidR="00B646FD">
        <w:rPr>
          <w:rFonts w:ascii="Arial" w:hAnsi="Arial" w:cs="Arial"/>
          <w:sz w:val="24"/>
          <w:szCs w:val="24"/>
        </w:rPr>
        <w:t>three</w:t>
      </w:r>
      <w:r w:rsidR="00291440">
        <w:rPr>
          <w:rFonts w:ascii="Arial" w:hAnsi="Arial" w:cs="Arial"/>
          <w:sz w:val="24"/>
          <w:szCs w:val="24"/>
        </w:rPr>
        <w:t xml:space="preserve"> predictors</w:t>
      </w:r>
      <w:r w:rsidR="00910E16">
        <w:rPr>
          <w:rFonts w:ascii="Arial" w:hAnsi="Arial" w:cs="Arial"/>
          <w:sz w:val="24"/>
          <w:szCs w:val="24"/>
        </w:rPr>
        <w:t xml:space="preserve"> </w:t>
      </w:r>
      <w:r w:rsidR="00E917E1">
        <w:rPr>
          <w:rFonts w:ascii="Arial" w:hAnsi="Arial" w:cs="Arial"/>
          <w:sz w:val="24"/>
          <w:szCs w:val="24"/>
        </w:rPr>
        <w:t>on shell thickness (</w:t>
      </w:r>
      <w:r w:rsidR="00192684">
        <w:rPr>
          <w:rFonts w:ascii="Arial" w:hAnsi="Arial" w:cs="Arial"/>
          <w:sz w:val="24"/>
          <w:szCs w:val="24"/>
        </w:rPr>
        <w:t xml:space="preserve">shell mass per area, </w:t>
      </w:r>
      <w:r w:rsidR="005F523B">
        <w:rPr>
          <w:rFonts w:ascii="Arial" w:hAnsi="Arial" w:cs="Arial"/>
          <w:sz w:val="24"/>
          <w:szCs w:val="24"/>
        </w:rPr>
        <w:t>mg mm</w:t>
      </w:r>
      <w:r w:rsidR="005F523B" w:rsidRPr="005F523B">
        <w:rPr>
          <w:rFonts w:ascii="Arial" w:hAnsi="Arial" w:cs="Arial"/>
          <w:sz w:val="24"/>
          <w:szCs w:val="24"/>
          <w:vertAlign w:val="superscript"/>
        </w:rPr>
        <w:t>-2</w:t>
      </w:r>
      <w:r w:rsidR="00E917E1">
        <w:rPr>
          <w:rFonts w:ascii="Arial" w:hAnsi="Arial" w:cs="Arial"/>
          <w:sz w:val="24"/>
          <w:szCs w:val="24"/>
        </w:rPr>
        <w:t>) and condition index (</w:t>
      </w:r>
      <w:r w:rsidR="005F523B">
        <w:rPr>
          <w:rFonts w:ascii="Arial" w:hAnsi="Arial" w:cs="Arial"/>
          <w:sz w:val="24"/>
          <w:szCs w:val="24"/>
        </w:rPr>
        <w:t xml:space="preserve">tissue mass per shell mass, </w:t>
      </w:r>
      <w:r w:rsidR="006B7247">
        <w:rPr>
          <w:rFonts w:ascii="Arial" w:hAnsi="Arial" w:cs="Arial"/>
          <w:sz w:val="24"/>
          <w:szCs w:val="24"/>
        </w:rPr>
        <w:t>mg mg</w:t>
      </w:r>
      <w:r w:rsidR="006B7247" w:rsidRPr="005F523B">
        <w:rPr>
          <w:rFonts w:ascii="Arial" w:hAnsi="Arial" w:cs="Arial"/>
          <w:sz w:val="24"/>
          <w:szCs w:val="24"/>
          <w:vertAlign w:val="superscript"/>
        </w:rPr>
        <w:t>-2</w:t>
      </w:r>
      <w:r w:rsidR="00E917E1">
        <w:rPr>
          <w:rFonts w:ascii="Arial" w:hAnsi="Arial" w:cs="Arial"/>
          <w:sz w:val="24"/>
          <w:szCs w:val="24"/>
        </w:rPr>
        <w:t>) w</w:t>
      </w:r>
      <w:r w:rsidR="00291440">
        <w:rPr>
          <w:rFonts w:ascii="Arial" w:hAnsi="Arial" w:cs="Arial"/>
          <w:sz w:val="24"/>
          <w:szCs w:val="24"/>
        </w:rPr>
        <w:t>ere</w:t>
      </w:r>
      <w:r w:rsidR="00E917E1">
        <w:rPr>
          <w:rFonts w:ascii="Arial" w:hAnsi="Arial" w:cs="Arial"/>
          <w:sz w:val="24"/>
          <w:szCs w:val="24"/>
        </w:rPr>
        <w:t xml:space="preserve"> also tested</w:t>
      </w:r>
      <w:r w:rsidR="00574CC8">
        <w:rPr>
          <w:rFonts w:ascii="Arial" w:hAnsi="Arial" w:cs="Arial"/>
          <w:sz w:val="24"/>
          <w:szCs w:val="24"/>
        </w:rPr>
        <w:t>,</w:t>
      </w:r>
      <w:r w:rsidR="00CF0518">
        <w:rPr>
          <w:rFonts w:ascii="Arial" w:hAnsi="Arial" w:cs="Arial"/>
          <w:sz w:val="24"/>
          <w:szCs w:val="24"/>
        </w:rPr>
        <w:t xml:space="preserve"> </w:t>
      </w:r>
      <w:r w:rsidR="00291440">
        <w:rPr>
          <w:rFonts w:ascii="Arial" w:hAnsi="Arial" w:cs="Arial"/>
          <w:sz w:val="24"/>
          <w:szCs w:val="24"/>
        </w:rPr>
        <w:t xml:space="preserve"> </w:t>
      </w:r>
      <w:r w:rsidR="00CF0518">
        <w:rPr>
          <w:rFonts w:ascii="Arial" w:hAnsi="Arial" w:cs="Arial"/>
          <w:sz w:val="24"/>
          <w:szCs w:val="24"/>
        </w:rPr>
        <w:t>includ</w:t>
      </w:r>
      <w:r w:rsidR="00B616C2">
        <w:rPr>
          <w:rFonts w:ascii="Arial" w:hAnsi="Arial" w:cs="Arial"/>
          <w:sz w:val="24"/>
          <w:szCs w:val="24"/>
        </w:rPr>
        <w:t>ing</w:t>
      </w:r>
      <w:r w:rsidR="00CF0518">
        <w:rPr>
          <w:rFonts w:ascii="Arial" w:hAnsi="Arial" w:cs="Arial"/>
          <w:sz w:val="24"/>
          <w:szCs w:val="24"/>
        </w:rPr>
        <w:t xml:space="preserve"> culture </w:t>
      </w:r>
      <w:r w:rsidR="00DD2FD9">
        <w:rPr>
          <w:rFonts w:ascii="Arial" w:hAnsi="Arial" w:cs="Arial"/>
          <w:sz w:val="24"/>
          <w:szCs w:val="24"/>
        </w:rPr>
        <w:t xml:space="preserve">chamber </w:t>
      </w:r>
      <w:r w:rsidR="00CF0518">
        <w:rPr>
          <w:rFonts w:ascii="Arial" w:hAnsi="Arial" w:cs="Arial"/>
          <w:sz w:val="24"/>
          <w:szCs w:val="24"/>
        </w:rPr>
        <w:t xml:space="preserve">as </w:t>
      </w:r>
      <w:r w:rsidR="00BB2700">
        <w:rPr>
          <w:rFonts w:ascii="Arial" w:hAnsi="Arial" w:cs="Arial"/>
          <w:sz w:val="24"/>
          <w:szCs w:val="24"/>
        </w:rPr>
        <w:t>a random intercept.</w:t>
      </w:r>
      <w:r w:rsidR="005B1FCA">
        <w:rPr>
          <w:rFonts w:ascii="Arial" w:hAnsi="Arial" w:cs="Arial"/>
          <w:sz w:val="24"/>
          <w:szCs w:val="24"/>
        </w:rPr>
        <w:t xml:space="preserve"> </w:t>
      </w:r>
      <w:r w:rsidR="00F0431E">
        <w:rPr>
          <w:rFonts w:ascii="Arial" w:hAnsi="Arial" w:cs="Arial"/>
          <w:sz w:val="24"/>
          <w:szCs w:val="24"/>
        </w:rPr>
        <w:t>We</w:t>
      </w:r>
      <w:r w:rsidR="00EF4884">
        <w:rPr>
          <w:rFonts w:ascii="Arial" w:hAnsi="Arial" w:cs="Arial"/>
          <w:sz w:val="24"/>
          <w:szCs w:val="24"/>
        </w:rPr>
        <w:t xml:space="preserve"> added a weighted variance term to m</w:t>
      </w:r>
      <w:r w:rsidR="0050257F">
        <w:rPr>
          <w:rFonts w:ascii="Arial" w:hAnsi="Arial" w:cs="Arial"/>
          <w:sz w:val="24"/>
          <w:szCs w:val="24"/>
        </w:rPr>
        <w:t xml:space="preserve">odels that failed the </w:t>
      </w:r>
      <w:r w:rsidR="0050257F" w:rsidRPr="005D3B86">
        <w:rPr>
          <w:rFonts w:ascii="Arial" w:hAnsi="Arial" w:cs="Arial"/>
          <w:sz w:val="24"/>
          <w:szCs w:val="24"/>
        </w:rPr>
        <w:t>Breusch-Pagan</w:t>
      </w:r>
      <w:r w:rsidR="0050257F">
        <w:rPr>
          <w:rFonts w:ascii="Arial" w:hAnsi="Arial" w:cs="Arial"/>
          <w:sz w:val="24"/>
          <w:szCs w:val="24"/>
        </w:rPr>
        <w:t xml:space="preserve"> test</w:t>
      </w:r>
      <w:r w:rsidR="00C27465">
        <w:rPr>
          <w:rFonts w:ascii="Arial" w:hAnsi="Arial" w:cs="Arial"/>
          <w:sz w:val="24"/>
          <w:szCs w:val="24"/>
        </w:rPr>
        <w:t xml:space="preserve"> (</w:t>
      </w:r>
      <w:r w:rsidR="00C27465" w:rsidRPr="00C27465">
        <w:rPr>
          <w:rFonts w:ascii="Arial" w:hAnsi="Arial" w:cs="Arial"/>
          <w:i/>
          <w:iCs/>
          <w:sz w:val="24"/>
          <w:szCs w:val="24"/>
        </w:rPr>
        <w:t>lmtest</w:t>
      </w:r>
      <w:r w:rsidR="00C27465">
        <w:rPr>
          <w:rFonts w:ascii="Arial" w:hAnsi="Arial" w:cs="Arial"/>
          <w:sz w:val="24"/>
          <w:szCs w:val="24"/>
        </w:rPr>
        <w:t>)</w:t>
      </w:r>
      <w:r w:rsidR="0050257F">
        <w:rPr>
          <w:rFonts w:ascii="Arial" w:hAnsi="Arial" w:cs="Arial"/>
          <w:sz w:val="24"/>
          <w:szCs w:val="24"/>
        </w:rPr>
        <w:t xml:space="preserve"> for residual heteroscedasticity</w:t>
      </w:r>
      <w:r w:rsidR="00F0431E">
        <w:rPr>
          <w:rFonts w:ascii="Arial" w:hAnsi="Arial" w:cs="Arial"/>
          <w:sz w:val="24"/>
          <w:szCs w:val="24"/>
        </w:rPr>
        <w:t xml:space="preserve">, </w:t>
      </w:r>
      <w:r w:rsidR="00EF4884">
        <w:rPr>
          <w:rFonts w:ascii="Arial" w:hAnsi="Arial" w:cs="Arial"/>
          <w:sz w:val="24"/>
          <w:szCs w:val="24"/>
        </w:rPr>
        <w:t xml:space="preserve">which specifies that the </w:t>
      </w:r>
      <w:r w:rsidR="008F0181">
        <w:rPr>
          <w:rFonts w:ascii="Arial" w:hAnsi="Arial" w:cs="Arial"/>
          <w:sz w:val="24"/>
          <w:szCs w:val="24"/>
        </w:rPr>
        <w:t>weight of each data point</w:t>
      </w:r>
      <w:r w:rsidR="00722409">
        <w:rPr>
          <w:rFonts w:ascii="Arial" w:hAnsi="Arial" w:cs="Arial"/>
          <w:sz w:val="24"/>
          <w:szCs w:val="24"/>
        </w:rPr>
        <w:t xml:space="preserve"> is</w:t>
      </w:r>
      <w:r w:rsidR="008F0181">
        <w:rPr>
          <w:rFonts w:ascii="Arial" w:hAnsi="Arial" w:cs="Arial"/>
          <w:sz w:val="24"/>
          <w:szCs w:val="24"/>
        </w:rPr>
        <w:t xml:space="preserve"> equal </w:t>
      </w:r>
      <w:r w:rsidR="001F27F3">
        <w:rPr>
          <w:rFonts w:ascii="Arial" w:hAnsi="Arial" w:cs="Arial"/>
          <w:sz w:val="24"/>
          <w:szCs w:val="24"/>
        </w:rPr>
        <w:t xml:space="preserve">to </w:t>
      </w:r>
      <w:r w:rsidR="008F0181">
        <w:rPr>
          <w:rFonts w:ascii="Arial" w:hAnsi="Arial" w:cs="Arial"/>
          <w:sz w:val="24"/>
          <w:szCs w:val="24"/>
        </w:rPr>
        <w:t xml:space="preserve">the proportional variance across </w:t>
      </w:r>
      <w:r w:rsidR="00764776">
        <w:rPr>
          <w:rFonts w:ascii="Arial" w:hAnsi="Arial" w:cs="Arial"/>
          <w:sz w:val="24"/>
          <w:szCs w:val="24"/>
        </w:rPr>
        <w:t xml:space="preserve">bins. </w:t>
      </w:r>
      <w:r w:rsidR="00574CC8">
        <w:rPr>
          <w:rFonts w:ascii="Arial" w:hAnsi="Arial" w:cs="Arial"/>
          <w:sz w:val="24"/>
          <w:szCs w:val="24"/>
        </w:rPr>
        <w:t xml:space="preserve">Assumptions of normality were visually </w:t>
      </w:r>
      <w:r w:rsidR="006911C0">
        <w:rPr>
          <w:rFonts w:ascii="Arial" w:hAnsi="Arial" w:cs="Arial"/>
          <w:sz w:val="24"/>
          <w:szCs w:val="24"/>
        </w:rPr>
        <w:t xml:space="preserve">assessed </w:t>
      </w:r>
      <w:r w:rsidR="00574CC8">
        <w:rPr>
          <w:rFonts w:ascii="Arial" w:hAnsi="Arial" w:cs="Arial"/>
          <w:sz w:val="24"/>
          <w:szCs w:val="24"/>
        </w:rPr>
        <w:t>with qqplots and histograms of model residuals.</w:t>
      </w:r>
      <w:r w:rsidR="00961786">
        <w:rPr>
          <w:rFonts w:ascii="Arial" w:hAnsi="Arial" w:cs="Arial"/>
          <w:sz w:val="24"/>
          <w:szCs w:val="24"/>
        </w:rPr>
        <w:t xml:space="preserve"> </w:t>
      </w:r>
      <w:r w:rsidR="0095581F">
        <w:rPr>
          <w:rFonts w:ascii="Arial" w:hAnsi="Arial" w:cs="Arial"/>
          <w:sz w:val="24"/>
          <w:szCs w:val="24"/>
        </w:rPr>
        <w:t>W</w:t>
      </w:r>
      <w:r w:rsidR="00961786">
        <w:rPr>
          <w:rFonts w:ascii="Arial" w:hAnsi="Arial" w:cs="Arial"/>
          <w:sz w:val="24"/>
          <w:szCs w:val="24"/>
        </w:rPr>
        <w:t xml:space="preserve">e </w:t>
      </w:r>
      <w:r w:rsidR="00917975">
        <w:rPr>
          <w:rFonts w:ascii="Arial" w:hAnsi="Arial" w:cs="Arial"/>
          <w:sz w:val="24"/>
          <w:szCs w:val="24"/>
        </w:rPr>
        <w:t>employed backwards step-wise model selection</w:t>
      </w:r>
      <w:r w:rsidR="008132A3">
        <w:rPr>
          <w:rFonts w:ascii="Arial" w:hAnsi="Arial" w:cs="Arial"/>
          <w:sz w:val="24"/>
          <w:szCs w:val="24"/>
        </w:rPr>
        <w:t xml:space="preserve"> to test the effect size of parameters</w:t>
      </w:r>
      <w:r w:rsidR="00F4098B">
        <w:rPr>
          <w:rFonts w:ascii="Arial" w:hAnsi="Arial" w:cs="Arial"/>
          <w:sz w:val="24"/>
          <w:szCs w:val="24"/>
        </w:rPr>
        <w:t xml:space="preserve"> found significant</w:t>
      </w:r>
      <w:r w:rsidR="008132A3">
        <w:rPr>
          <w:rFonts w:ascii="Arial" w:hAnsi="Arial" w:cs="Arial"/>
          <w:sz w:val="24"/>
          <w:szCs w:val="24"/>
        </w:rPr>
        <w:t xml:space="preserve"> in the model</w:t>
      </w:r>
      <w:r w:rsidR="00126342">
        <w:rPr>
          <w:rFonts w:ascii="Arial" w:hAnsi="Arial" w:cs="Arial"/>
          <w:sz w:val="24"/>
          <w:szCs w:val="24"/>
        </w:rPr>
        <w:t>,</w:t>
      </w:r>
      <w:r w:rsidR="008132A3">
        <w:rPr>
          <w:rFonts w:ascii="Arial" w:hAnsi="Arial" w:cs="Arial"/>
          <w:sz w:val="24"/>
          <w:szCs w:val="24"/>
        </w:rPr>
        <w:t xml:space="preserve"> </w:t>
      </w:r>
      <w:r w:rsidR="00961786">
        <w:rPr>
          <w:rFonts w:ascii="Arial" w:hAnsi="Arial" w:cs="Arial"/>
          <w:sz w:val="24"/>
          <w:szCs w:val="24"/>
        </w:rPr>
        <w:t>running ANOVA comparisons between</w:t>
      </w:r>
      <w:r w:rsidR="00F4098B">
        <w:rPr>
          <w:rFonts w:ascii="Arial" w:hAnsi="Arial" w:cs="Arial"/>
          <w:sz w:val="24"/>
          <w:szCs w:val="24"/>
        </w:rPr>
        <w:t xml:space="preserve"> a </w:t>
      </w:r>
      <w:r w:rsidR="00B616C2">
        <w:rPr>
          <w:rFonts w:ascii="Arial" w:hAnsi="Arial" w:cs="Arial"/>
          <w:sz w:val="24"/>
          <w:szCs w:val="24"/>
        </w:rPr>
        <w:t xml:space="preserve">full </w:t>
      </w:r>
      <w:r w:rsidR="00F4098B">
        <w:rPr>
          <w:rFonts w:ascii="Arial" w:hAnsi="Arial" w:cs="Arial"/>
          <w:sz w:val="24"/>
          <w:szCs w:val="24"/>
        </w:rPr>
        <w:t xml:space="preserve">model and one with </w:t>
      </w:r>
      <w:r w:rsidR="00DD2FD9">
        <w:rPr>
          <w:rFonts w:ascii="Arial" w:hAnsi="Arial" w:cs="Arial"/>
          <w:sz w:val="24"/>
          <w:szCs w:val="24"/>
        </w:rPr>
        <w:t>a given</w:t>
      </w:r>
      <w:r w:rsidR="00F4098B">
        <w:rPr>
          <w:rFonts w:ascii="Arial" w:hAnsi="Arial" w:cs="Arial"/>
          <w:sz w:val="24"/>
          <w:szCs w:val="24"/>
        </w:rPr>
        <w:t xml:space="preserve"> parameter omitted. The computed L-ratio</w:t>
      </w:r>
      <w:r w:rsidR="00B15BF3">
        <w:rPr>
          <w:rFonts w:ascii="Arial" w:hAnsi="Arial" w:cs="Arial"/>
          <w:sz w:val="24"/>
          <w:szCs w:val="24"/>
        </w:rPr>
        <w:t>s</w:t>
      </w:r>
      <w:r w:rsidR="00126342">
        <w:rPr>
          <w:rFonts w:ascii="Arial" w:hAnsi="Arial" w:cs="Arial"/>
          <w:sz w:val="24"/>
          <w:szCs w:val="24"/>
        </w:rPr>
        <w:t>, shown in</w:t>
      </w:r>
      <w:r w:rsidR="00B15BF3">
        <w:rPr>
          <w:rFonts w:ascii="Arial" w:hAnsi="Arial" w:cs="Arial"/>
          <w:sz w:val="24"/>
          <w:szCs w:val="24"/>
        </w:rPr>
        <w:t xml:space="preserve"> Tables 1-4</w:t>
      </w:r>
      <w:r w:rsidR="00126342">
        <w:rPr>
          <w:rFonts w:ascii="Arial" w:hAnsi="Arial" w:cs="Arial"/>
          <w:sz w:val="24"/>
          <w:szCs w:val="24"/>
        </w:rPr>
        <w:t>,</w:t>
      </w:r>
      <w:r w:rsidR="00F4098B">
        <w:rPr>
          <w:rFonts w:ascii="Arial" w:hAnsi="Arial" w:cs="Arial"/>
          <w:sz w:val="24"/>
          <w:szCs w:val="24"/>
        </w:rPr>
        <w:t xml:space="preserve"> indicate a proportional effect size relative to other </w:t>
      </w:r>
      <w:r w:rsidR="00E50CD0">
        <w:rPr>
          <w:rFonts w:ascii="Arial" w:hAnsi="Arial" w:cs="Arial"/>
          <w:sz w:val="24"/>
          <w:szCs w:val="24"/>
        </w:rPr>
        <w:t>predictors in the model</w:t>
      </w:r>
      <w:r w:rsidR="00126342">
        <w:rPr>
          <w:rFonts w:ascii="Arial" w:hAnsi="Arial" w:cs="Arial"/>
          <w:sz w:val="24"/>
          <w:szCs w:val="24"/>
        </w:rPr>
        <w:t>,</w:t>
      </w:r>
      <w:r w:rsidR="00E50CD0">
        <w:rPr>
          <w:rFonts w:ascii="Arial" w:hAnsi="Arial" w:cs="Arial"/>
          <w:sz w:val="24"/>
          <w:szCs w:val="24"/>
        </w:rPr>
        <w:t xml:space="preserve"> at a given p-value.</w:t>
      </w:r>
      <w:r w:rsidR="00961786">
        <w:rPr>
          <w:rFonts w:ascii="Arial" w:hAnsi="Arial" w:cs="Arial"/>
          <w:sz w:val="24"/>
          <w:szCs w:val="24"/>
        </w:rPr>
        <w:t xml:space="preserve"> </w:t>
      </w:r>
    </w:p>
    <w:p w14:paraId="208703BC" w14:textId="4AB3B49F" w:rsidR="006B4D36" w:rsidRDefault="006B4D36" w:rsidP="005F494A">
      <w:pPr>
        <w:pStyle w:val="NoSpacing"/>
        <w:rPr>
          <w:rFonts w:ascii="Arial" w:hAnsi="Arial" w:cs="Arial"/>
          <w:sz w:val="24"/>
          <w:szCs w:val="24"/>
        </w:rPr>
      </w:pPr>
    </w:p>
    <w:p w14:paraId="517EE4A9" w14:textId="0547BA98" w:rsidR="009F0893" w:rsidRPr="00556411" w:rsidRDefault="00ED41B1" w:rsidP="005F494A">
      <w:pPr>
        <w:pStyle w:val="NoSpacing"/>
        <w:rPr>
          <w:rFonts w:ascii="Arial" w:hAnsi="Arial" w:cs="Arial"/>
          <w:b/>
          <w:bCs/>
          <w:sz w:val="24"/>
          <w:szCs w:val="24"/>
        </w:rPr>
      </w:pPr>
      <w:r w:rsidRPr="00102217">
        <w:rPr>
          <w:rFonts w:ascii="Arial" w:hAnsi="Arial" w:cs="Arial"/>
          <w:b/>
          <w:bCs/>
          <w:i/>
          <w:iCs/>
          <w:sz w:val="28"/>
          <w:szCs w:val="28"/>
        </w:rPr>
        <w:t>Results—</w:t>
      </w:r>
    </w:p>
    <w:p w14:paraId="0449E21F" w14:textId="179A1205" w:rsidR="008D6C8D" w:rsidRDefault="008D6C8D" w:rsidP="00E54754">
      <w:pPr>
        <w:pStyle w:val="NoSpacing"/>
        <w:rPr>
          <w:rFonts w:ascii="Arial" w:hAnsi="Arial" w:cs="Arial"/>
          <w:b/>
          <w:bCs/>
          <w:sz w:val="24"/>
          <w:szCs w:val="24"/>
        </w:rPr>
      </w:pPr>
    </w:p>
    <w:p w14:paraId="64C6D76E" w14:textId="7E61A69B" w:rsidR="005F6521" w:rsidRDefault="00E0003E" w:rsidP="00E54754">
      <w:pPr>
        <w:pStyle w:val="NoSpacing"/>
        <w:rPr>
          <w:rFonts w:ascii="Arial" w:hAnsi="Arial" w:cs="Arial"/>
          <w:color w:val="000000" w:themeColor="text1"/>
          <w:sz w:val="24"/>
          <w:szCs w:val="24"/>
        </w:rPr>
      </w:pPr>
      <w:del w:id="143" w:author="alisha saley" w:date="2023-10-20T12:27:00Z">
        <w:r w:rsidDel="00F34B39">
          <w:rPr>
            <w:rFonts w:ascii="Arial" w:hAnsi="Arial" w:cs="Arial"/>
            <w:b/>
            <w:bCs/>
            <w:noProof/>
            <w:sz w:val="24"/>
            <w:szCs w:val="24"/>
          </w:rPr>
          <mc:AlternateContent>
            <mc:Choice Requires="wps">
              <w:drawing>
                <wp:anchor distT="0" distB="0" distL="114300" distR="114300" simplePos="0" relativeHeight="251624448" behindDoc="0" locked="0" layoutInCell="1" allowOverlap="1" wp14:anchorId="4F2BB001" wp14:editId="07B055BF">
                  <wp:simplePos x="0" y="0"/>
                  <wp:positionH relativeFrom="column">
                    <wp:posOffset>6316117</wp:posOffset>
                  </wp:positionH>
                  <wp:positionV relativeFrom="paragraph">
                    <wp:posOffset>4586578</wp:posOffset>
                  </wp:positionV>
                  <wp:extent cx="300355" cy="380231"/>
                  <wp:effectExtent l="0" t="0" r="23495" b="20320"/>
                  <wp:wrapTopAndBottom/>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380231"/>
                          </a:xfrm>
                          <a:prstGeom prst="rect">
                            <a:avLst/>
                          </a:prstGeom>
                          <a:solidFill>
                            <a:srgbClr val="FFFFFF"/>
                          </a:solidFill>
                          <a:ln w="9525">
                            <a:solidFill>
                              <a:schemeClr val="bg1"/>
                            </a:solidFill>
                            <a:miter lim="800000"/>
                            <a:headEnd/>
                            <a:tailEnd/>
                          </a:ln>
                        </wps:spPr>
                        <wps:txbx>
                          <w:txbxContent>
                            <w:p w14:paraId="6F75598B" w14:textId="4F6C0860" w:rsidR="0034758C" w:rsidRPr="00CA5E2A" w:rsidRDefault="0034758C" w:rsidP="007B0AAC">
                              <w:pPr>
                                <w:rPr>
                                  <w:b/>
                                  <w:bCs/>
                                  <w:sz w:val="32"/>
                                  <w:szCs w:val="32"/>
                                </w:rPr>
                              </w:pPr>
                            </w:p>
                          </w:txbxContent>
                        </wps:txbx>
                        <wps:bodyPr rot="0" vert="horz" wrap="square" lIns="91440" tIns="45720" rIns="91440" bIns="45720" anchor="t" anchorCtr="0">
                          <a:noAutofit/>
                        </wps:bodyPr>
                      </wps:wsp>
                    </a:graphicData>
                  </a:graphic>
                </wp:anchor>
              </w:drawing>
            </mc:Choice>
            <mc:Fallback>
              <w:pict>
                <v:shape w14:anchorId="4F2BB001" id="Text Box 2" o:spid="_x0000_s1050" type="#_x0000_t202" style="position:absolute;margin-left:497.35pt;margin-top:361.15pt;width:23.65pt;height:29.9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" strokecolor="white [3212]">
                  <v:textbox>
                    <w:txbxContent>
                      <w:p w14:paraId="6F75598B" w14:textId="4F6C0860" w:rsidR="0034758C" w:rsidRPr="00CA5E2A" w:rsidRDefault="0034758C" w:rsidP="007B0AAC">
                        <w:pPr>
                          <w:rPr>
                            <w:b/>
                            <w:bCs/>
                            <w:sz w:val="32"/>
                            <w:szCs w:val="32"/>
                          </w:rPr>
                        </w:pPr>
                      </w:p>
                    </w:txbxContent>
                  </v:textbox>
                  <w10:wrap type="topAndBottom"/>
                </v:shape>
              </w:pict>
            </mc:Fallback>
          </mc:AlternateContent>
        </w:r>
      </w:del>
      <w:commentRangeStart w:id="144"/>
      <w:r w:rsidR="00B42F9C" w:rsidRPr="00556411">
        <w:rPr>
          <w:rFonts w:ascii="Arial" w:hAnsi="Arial" w:cs="Arial"/>
          <w:b/>
          <w:bCs/>
          <w:sz w:val="24"/>
          <w:szCs w:val="24"/>
        </w:rPr>
        <w:t>Growth in shell area</w:t>
      </w:r>
      <w:r w:rsidR="008F0E91" w:rsidRPr="00556411">
        <w:rPr>
          <w:rFonts w:ascii="Arial" w:hAnsi="Arial" w:cs="Arial"/>
          <w:b/>
          <w:bCs/>
          <w:sz w:val="24"/>
          <w:szCs w:val="24"/>
        </w:rPr>
        <w:t>—</w:t>
      </w:r>
      <w:r w:rsidR="008669C9">
        <w:rPr>
          <w:rFonts w:ascii="Arial" w:hAnsi="Arial" w:cs="Arial"/>
          <w:sz w:val="24"/>
          <w:szCs w:val="24"/>
        </w:rPr>
        <w:t xml:space="preserve"> </w:t>
      </w:r>
      <w:commentRangeEnd w:id="144"/>
      <w:r w:rsidR="004B7EF9">
        <w:rPr>
          <w:rStyle w:val="CommentReference"/>
        </w:rPr>
        <w:commentReference w:id="144"/>
      </w:r>
      <w:r w:rsidR="00974E04">
        <w:rPr>
          <w:rFonts w:ascii="Arial" w:hAnsi="Arial" w:cs="Arial"/>
          <w:sz w:val="24"/>
          <w:szCs w:val="24"/>
        </w:rPr>
        <w:t xml:space="preserve">Growth in </w:t>
      </w:r>
      <w:r w:rsidR="00064DEB">
        <w:rPr>
          <w:rFonts w:ascii="Arial" w:hAnsi="Arial" w:cs="Arial"/>
          <w:sz w:val="24"/>
          <w:szCs w:val="24"/>
        </w:rPr>
        <w:t xml:space="preserve">oyster </w:t>
      </w:r>
      <w:r w:rsidR="00974E04">
        <w:rPr>
          <w:rFonts w:ascii="Arial" w:hAnsi="Arial" w:cs="Arial"/>
          <w:sz w:val="24"/>
          <w:szCs w:val="24"/>
        </w:rPr>
        <w:t>shell area was higher during the earl</w:t>
      </w:r>
      <w:r w:rsidR="001F27F3">
        <w:rPr>
          <w:rFonts w:ascii="Arial" w:hAnsi="Arial" w:cs="Arial"/>
          <w:sz w:val="24"/>
          <w:szCs w:val="24"/>
        </w:rPr>
        <w:t>ier</w:t>
      </w:r>
      <w:r w:rsidR="00974E04">
        <w:rPr>
          <w:rFonts w:ascii="Arial" w:hAnsi="Arial" w:cs="Arial"/>
          <w:sz w:val="24"/>
          <w:szCs w:val="24"/>
        </w:rPr>
        <w:t xml:space="preserve"> (0-18 d) response window than the later (19-36</w:t>
      </w:r>
      <w:r w:rsidR="003E6753">
        <w:rPr>
          <w:rFonts w:ascii="Arial" w:hAnsi="Arial" w:cs="Arial"/>
          <w:sz w:val="24"/>
          <w:szCs w:val="24"/>
        </w:rPr>
        <w:t xml:space="preserve"> d</w:t>
      </w:r>
      <w:r w:rsidR="00974E04">
        <w:rPr>
          <w:rFonts w:ascii="Arial" w:hAnsi="Arial" w:cs="Arial"/>
          <w:sz w:val="24"/>
          <w:szCs w:val="24"/>
        </w:rPr>
        <w:t>) response window</w:t>
      </w:r>
      <w:r w:rsidR="004612F6">
        <w:rPr>
          <w:rFonts w:ascii="Arial" w:hAnsi="Arial" w:cs="Arial"/>
          <w:sz w:val="24"/>
          <w:szCs w:val="24"/>
        </w:rPr>
        <w:t xml:space="preserve"> (</w:t>
      </w:r>
      <w:r w:rsidR="00196DAF">
        <w:rPr>
          <w:rFonts w:ascii="Arial" w:hAnsi="Arial" w:cs="Arial"/>
          <w:sz w:val="24"/>
          <w:szCs w:val="24"/>
        </w:rPr>
        <w:t xml:space="preserve">compare </w:t>
      </w:r>
      <w:ins w:id="145" w:author="alisha saley" w:date="2023-10-26T09:21:00Z">
        <w:r w:rsidR="00725986">
          <w:rPr>
            <w:rFonts w:ascii="Arial" w:hAnsi="Arial" w:cs="Arial"/>
            <w:sz w:val="24"/>
            <w:szCs w:val="24"/>
          </w:rPr>
          <w:t xml:space="preserve">response </w:t>
        </w:r>
      </w:ins>
      <w:ins w:id="146" w:author="alisha saley" w:date="2023-10-25T13:19:00Z">
        <w:r w:rsidR="00DB2C3B">
          <w:rPr>
            <w:rFonts w:ascii="Arial" w:hAnsi="Arial" w:cs="Arial"/>
            <w:sz w:val="24"/>
            <w:szCs w:val="24"/>
          </w:rPr>
          <w:t>scale</w:t>
        </w:r>
      </w:ins>
      <w:ins w:id="147" w:author="alisha saley" w:date="2023-10-26T09:21:00Z">
        <w:r w:rsidR="00FF1C1B">
          <w:rPr>
            <w:rFonts w:ascii="Arial" w:hAnsi="Arial" w:cs="Arial"/>
            <w:sz w:val="24"/>
            <w:szCs w:val="24"/>
          </w:rPr>
          <w:t>s between</w:t>
        </w:r>
      </w:ins>
      <w:ins w:id="148" w:author="alisha saley" w:date="2023-10-25T13:19:00Z">
        <w:r w:rsidR="00DB2C3B">
          <w:rPr>
            <w:rFonts w:ascii="Arial" w:hAnsi="Arial" w:cs="Arial"/>
            <w:sz w:val="24"/>
            <w:szCs w:val="24"/>
          </w:rPr>
          <w:t xml:space="preserve"> </w:t>
        </w:r>
      </w:ins>
      <w:r w:rsidR="00196DAF">
        <w:rPr>
          <w:rFonts w:ascii="Arial" w:hAnsi="Arial" w:cs="Arial"/>
          <w:sz w:val="24"/>
          <w:szCs w:val="24"/>
        </w:rPr>
        <w:t xml:space="preserve">panels </w:t>
      </w:r>
      <w:ins w:id="149" w:author="alisha saley" w:date="2023-10-25T13:19:00Z">
        <w:r w:rsidR="00DB2C3B">
          <w:rPr>
            <w:rFonts w:ascii="Arial" w:hAnsi="Arial" w:cs="Arial"/>
            <w:sz w:val="24"/>
            <w:szCs w:val="24"/>
          </w:rPr>
          <w:t>in</w:t>
        </w:r>
      </w:ins>
      <w:r w:rsidR="00196DAF">
        <w:rPr>
          <w:rFonts w:ascii="Arial" w:hAnsi="Arial" w:cs="Arial"/>
          <w:sz w:val="24"/>
          <w:szCs w:val="24"/>
        </w:rPr>
        <w:t xml:space="preserve"> </w:t>
      </w:r>
      <w:r w:rsidR="004612F6">
        <w:rPr>
          <w:rFonts w:ascii="Arial" w:hAnsi="Arial" w:cs="Arial"/>
          <w:sz w:val="24"/>
          <w:szCs w:val="24"/>
        </w:rPr>
        <w:t>Fig. 3)</w:t>
      </w:r>
      <w:r w:rsidR="00974E04">
        <w:rPr>
          <w:rFonts w:ascii="Arial" w:hAnsi="Arial" w:cs="Arial"/>
          <w:sz w:val="24"/>
          <w:szCs w:val="24"/>
        </w:rPr>
        <w:t>.</w:t>
      </w:r>
      <w:r w:rsidR="00196DAF">
        <w:rPr>
          <w:rFonts w:ascii="Arial" w:hAnsi="Arial" w:cs="Arial"/>
          <w:sz w:val="24"/>
          <w:szCs w:val="24"/>
        </w:rPr>
        <w:t xml:space="preserve"> This difference was appreciable, with </w:t>
      </w:r>
      <w:ins w:id="150" w:author="alisha saley" w:date="2023-10-27T16:25:00Z">
        <w:r w:rsidR="00205B80">
          <w:rPr>
            <w:rFonts w:ascii="Arial" w:hAnsi="Arial" w:cs="Arial"/>
            <w:sz w:val="24"/>
            <w:szCs w:val="24"/>
          </w:rPr>
          <w:t>average</w:t>
        </w:r>
      </w:ins>
      <w:ins w:id="151" w:author="alisha saley" w:date="2023-10-27T16:26:00Z">
        <w:r w:rsidR="00205B80">
          <w:rPr>
            <w:rFonts w:ascii="Arial" w:hAnsi="Arial" w:cs="Arial"/>
            <w:sz w:val="24"/>
            <w:szCs w:val="24"/>
          </w:rPr>
          <w:t xml:space="preserve"> </w:t>
        </w:r>
      </w:ins>
      <w:ins w:id="152" w:author="alisha saley" w:date="2023-10-27T16:28:00Z">
        <w:r w:rsidR="00205B80">
          <w:rPr>
            <w:rFonts w:ascii="Arial" w:hAnsi="Arial" w:cs="Arial"/>
            <w:sz w:val="24"/>
            <w:szCs w:val="24"/>
          </w:rPr>
          <w:t xml:space="preserve">oyster </w:t>
        </w:r>
      </w:ins>
      <w:r w:rsidR="00196DAF">
        <w:rPr>
          <w:rFonts w:ascii="Arial" w:hAnsi="Arial" w:cs="Arial"/>
          <w:sz w:val="24"/>
          <w:szCs w:val="24"/>
        </w:rPr>
        <w:t>growth</w:t>
      </w:r>
      <w:ins w:id="153" w:author="alisha saley" w:date="2023-10-27T16:26:00Z">
        <w:r w:rsidR="00205B80">
          <w:rPr>
            <w:rFonts w:ascii="Arial" w:hAnsi="Arial" w:cs="Arial"/>
            <w:sz w:val="24"/>
            <w:szCs w:val="24"/>
          </w:rPr>
          <w:t xml:space="preserve"> (across all treatments)</w:t>
        </w:r>
      </w:ins>
      <w:r w:rsidR="00196DAF">
        <w:rPr>
          <w:rFonts w:ascii="Arial" w:hAnsi="Arial" w:cs="Arial"/>
          <w:sz w:val="24"/>
          <w:szCs w:val="24"/>
        </w:rPr>
        <w:t xml:space="preserve"> during the second time window dropping </w:t>
      </w:r>
      <w:ins w:id="154" w:author="alisha saley" w:date="2023-10-27T16:26:00Z">
        <w:r w:rsidR="00205B80">
          <w:rPr>
            <w:rFonts w:ascii="Arial" w:hAnsi="Arial" w:cs="Arial"/>
            <w:sz w:val="24"/>
            <w:szCs w:val="24"/>
          </w:rPr>
          <w:t>from 11 to 2 mm</w:t>
        </w:r>
        <w:r w:rsidR="00205B80" w:rsidRPr="00205B80">
          <w:rPr>
            <w:rFonts w:ascii="Arial" w:hAnsi="Arial" w:cs="Arial"/>
            <w:sz w:val="24"/>
            <w:szCs w:val="24"/>
            <w:vertAlign w:val="superscript"/>
            <w:rPrChange w:id="155" w:author="alisha saley" w:date="2023-10-27T16:26:00Z">
              <w:rPr>
                <w:rFonts w:ascii="Arial" w:hAnsi="Arial" w:cs="Arial"/>
                <w:sz w:val="24"/>
                <w:szCs w:val="24"/>
              </w:rPr>
            </w:rPrChange>
          </w:rPr>
          <w:t>2</w:t>
        </w:r>
      </w:ins>
      <w:r w:rsidR="00205B80">
        <w:rPr>
          <w:rFonts w:ascii="Arial" w:hAnsi="Arial" w:cs="Arial"/>
          <w:sz w:val="24"/>
          <w:szCs w:val="24"/>
        </w:rPr>
        <w:t xml:space="preserve"> , </w:t>
      </w:r>
      <w:ins w:id="156" w:author="alisha saley" w:date="2023-10-27T16:28:00Z">
        <w:r w:rsidR="00205B80">
          <w:rPr>
            <w:rFonts w:ascii="Arial" w:hAnsi="Arial" w:cs="Arial"/>
            <w:sz w:val="24"/>
            <w:szCs w:val="24"/>
          </w:rPr>
          <w:t xml:space="preserve">or almost </w:t>
        </w:r>
      </w:ins>
      <w:ins w:id="157" w:author="alisha saley" w:date="2023-10-27T16:29:00Z">
        <w:r w:rsidR="00205B80">
          <w:rPr>
            <w:rFonts w:ascii="Arial" w:hAnsi="Arial" w:cs="Arial"/>
            <w:sz w:val="24"/>
            <w:szCs w:val="24"/>
          </w:rPr>
          <w:t>~80%</w:t>
        </w:r>
      </w:ins>
      <w:r w:rsidR="00196DAF">
        <w:rPr>
          <w:rFonts w:ascii="Arial" w:hAnsi="Arial" w:cs="Arial"/>
          <w:sz w:val="24"/>
          <w:szCs w:val="24"/>
        </w:rPr>
        <w:t xml:space="preserve"> of that observed during the first window of the same length. </w:t>
      </w:r>
      <w:r w:rsidR="00F4287B">
        <w:rPr>
          <w:rFonts w:ascii="Arial" w:hAnsi="Arial" w:cs="Arial"/>
          <w:sz w:val="24"/>
          <w:szCs w:val="24"/>
        </w:rPr>
        <w:t xml:space="preserve"> </w:t>
      </w:r>
      <w:r w:rsidR="00196DAF">
        <w:rPr>
          <w:rFonts w:ascii="Arial" w:hAnsi="Arial" w:cs="Arial"/>
          <w:sz w:val="24"/>
          <w:szCs w:val="24"/>
        </w:rPr>
        <w:t>Total alkalinity did not influence</w:t>
      </w:r>
      <w:r w:rsidR="00974E04">
        <w:rPr>
          <w:rFonts w:ascii="Arial" w:hAnsi="Arial" w:cs="Arial"/>
          <w:sz w:val="24"/>
          <w:szCs w:val="24"/>
        </w:rPr>
        <w:t xml:space="preserve"> g</w:t>
      </w:r>
      <w:r w:rsidR="00AC0877">
        <w:rPr>
          <w:rFonts w:ascii="Arial" w:hAnsi="Arial" w:cs="Arial"/>
          <w:sz w:val="24"/>
          <w:szCs w:val="24"/>
        </w:rPr>
        <w:t>rowth in shell area</w:t>
      </w:r>
      <w:r w:rsidR="00CF367D">
        <w:rPr>
          <w:rFonts w:ascii="Arial" w:hAnsi="Arial" w:cs="Arial"/>
          <w:sz w:val="24"/>
          <w:szCs w:val="24"/>
        </w:rPr>
        <w:t xml:space="preserve"> </w:t>
      </w:r>
      <w:r w:rsidR="00AC0877">
        <w:rPr>
          <w:rFonts w:ascii="Arial" w:hAnsi="Arial" w:cs="Arial"/>
          <w:sz w:val="24"/>
          <w:szCs w:val="24"/>
        </w:rPr>
        <w:t xml:space="preserve">during </w:t>
      </w:r>
      <w:r w:rsidR="00A65B56">
        <w:rPr>
          <w:rFonts w:ascii="Arial" w:hAnsi="Arial" w:cs="Arial"/>
          <w:sz w:val="24"/>
          <w:szCs w:val="24"/>
        </w:rPr>
        <w:t xml:space="preserve">the </w:t>
      </w:r>
      <w:r w:rsidR="00196DAF">
        <w:rPr>
          <w:rFonts w:ascii="Arial" w:hAnsi="Arial" w:cs="Arial"/>
          <w:sz w:val="24"/>
          <w:szCs w:val="24"/>
        </w:rPr>
        <w:t xml:space="preserve">earlier </w:t>
      </w:r>
      <w:r w:rsidR="00D635B1">
        <w:rPr>
          <w:rFonts w:ascii="Arial" w:hAnsi="Arial" w:cs="Arial"/>
          <w:sz w:val="24"/>
          <w:szCs w:val="24"/>
        </w:rPr>
        <w:t>response window</w:t>
      </w:r>
      <w:r w:rsidR="00196DAF">
        <w:rPr>
          <w:rFonts w:ascii="Arial" w:hAnsi="Arial" w:cs="Arial"/>
          <w:sz w:val="24"/>
          <w:szCs w:val="24"/>
        </w:rPr>
        <w:t>, but</w:t>
      </w:r>
      <w:r w:rsidR="003E6753">
        <w:rPr>
          <w:rFonts w:ascii="Arial" w:hAnsi="Arial" w:cs="Arial"/>
          <w:sz w:val="24"/>
          <w:szCs w:val="24"/>
        </w:rPr>
        <w:t xml:space="preserve"> </w:t>
      </w:r>
      <w:r w:rsidR="003046B8">
        <w:rPr>
          <w:rFonts w:ascii="Arial" w:hAnsi="Arial" w:cs="Arial"/>
          <w:sz w:val="24"/>
          <w:szCs w:val="24"/>
        </w:rPr>
        <w:t>TA</w:t>
      </w:r>
      <w:r w:rsidR="00196DAF">
        <w:rPr>
          <w:rFonts w:ascii="Arial" w:hAnsi="Arial" w:cs="Arial"/>
          <w:sz w:val="24"/>
          <w:szCs w:val="24"/>
        </w:rPr>
        <w:t xml:space="preserve"> </w:t>
      </w:r>
      <w:r w:rsidR="00974E04">
        <w:rPr>
          <w:rFonts w:ascii="Arial" w:hAnsi="Arial" w:cs="Arial"/>
          <w:sz w:val="24"/>
          <w:szCs w:val="24"/>
        </w:rPr>
        <w:t xml:space="preserve">had a positive effect during the later response window </w:t>
      </w:r>
      <w:r w:rsidR="00FF3B5F">
        <w:rPr>
          <w:rFonts w:ascii="Arial" w:hAnsi="Arial" w:cs="Arial"/>
          <w:sz w:val="24"/>
          <w:szCs w:val="24"/>
        </w:rPr>
        <w:t>(</w:t>
      </w:r>
      <w:r w:rsidR="003E6753">
        <w:rPr>
          <w:rFonts w:ascii="Arial" w:hAnsi="Arial" w:cs="Arial"/>
          <w:sz w:val="24"/>
          <w:szCs w:val="24"/>
        </w:rPr>
        <w:t xml:space="preserve">Fig. 3B; </w:t>
      </w:r>
      <w:r w:rsidR="00FF3B5F">
        <w:rPr>
          <w:rFonts w:ascii="Arial" w:hAnsi="Arial" w:cs="Arial"/>
          <w:sz w:val="24"/>
          <w:szCs w:val="24"/>
        </w:rPr>
        <w:t>Table 1)</w:t>
      </w:r>
      <w:r w:rsidR="002101D3">
        <w:rPr>
          <w:rFonts w:ascii="Arial" w:hAnsi="Arial" w:cs="Arial"/>
          <w:sz w:val="24"/>
          <w:szCs w:val="24"/>
        </w:rPr>
        <w:t xml:space="preserve">. </w:t>
      </w:r>
      <w:r w:rsidR="00F16868" w:rsidRPr="008056BD">
        <w:rPr>
          <w:rFonts w:ascii="Arial" w:hAnsi="Arial" w:cs="Arial"/>
          <w:color w:val="000000" w:themeColor="text1"/>
          <w:sz w:val="24"/>
          <w:szCs w:val="24"/>
        </w:rPr>
        <w:t>Th</w:t>
      </w:r>
      <w:r w:rsidR="00974E04">
        <w:rPr>
          <w:rFonts w:ascii="Arial" w:hAnsi="Arial" w:cs="Arial"/>
          <w:color w:val="000000" w:themeColor="text1"/>
          <w:sz w:val="24"/>
          <w:szCs w:val="24"/>
        </w:rPr>
        <w:t>e pattern during the later window</w:t>
      </w:r>
      <w:r w:rsidR="00F16868" w:rsidRPr="008056BD">
        <w:rPr>
          <w:rFonts w:ascii="Arial" w:hAnsi="Arial" w:cs="Arial"/>
          <w:color w:val="000000" w:themeColor="text1"/>
          <w:sz w:val="24"/>
          <w:szCs w:val="24"/>
        </w:rPr>
        <w:t xml:space="preserve"> may indicate that </w:t>
      </w:r>
      <w:r w:rsidR="00974E04" w:rsidRPr="008056BD">
        <w:rPr>
          <w:rFonts w:ascii="Arial" w:hAnsi="Arial" w:cs="Arial"/>
          <w:color w:val="000000" w:themeColor="text1"/>
          <w:sz w:val="24"/>
          <w:szCs w:val="24"/>
        </w:rPr>
        <w:t xml:space="preserve">TA </w:t>
      </w:r>
      <w:r w:rsidR="00974E04">
        <w:rPr>
          <w:rFonts w:ascii="Arial" w:hAnsi="Arial" w:cs="Arial"/>
          <w:color w:val="000000" w:themeColor="text1"/>
          <w:sz w:val="24"/>
          <w:szCs w:val="24"/>
        </w:rPr>
        <w:t>is more important</w:t>
      </w:r>
      <w:r w:rsidR="00974E04" w:rsidRPr="008056BD">
        <w:rPr>
          <w:rFonts w:ascii="Arial" w:hAnsi="Arial" w:cs="Arial"/>
          <w:color w:val="000000" w:themeColor="text1"/>
          <w:sz w:val="24"/>
          <w:szCs w:val="24"/>
        </w:rPr>
        <w:t xml:space="preserve"> </w:t>
      </w:r>
      <w:r w:rsidR="00DC1AF1">
        <w:rPr>
          <w:rFonts w:ascii="Arial" w:hAnsi="Arial" w:cs="Arial"/>
          <w:color w:val="000000" w:themeColor="text1"/>
          <w:sz w:val="24"/>
          <w:szCs w:val="24"/>
        </w:rPr>
        <w:t>in situations where</w:t>
      </w:r>
      <w:r w:rsidR="00DC1AF1" w:rsidRPr="008056BD">
        <w:rPr>
          <w:rFonts w:ascii="Arial" w:hAnsi="Arial" w:cs="Arial"/>
          <w:color w:val="000000" w:themeColor="text1"/>
          <w:sz w:val="24"/>
          <w:szCs w:val="24"/>
        </w:rPr>
        <w:t xml:space="preserve"> </w:t>
      </w:r>
      <w:r w:rsidR="00DC1AF1">
        <w:rPr>
          <w:rFonts w:ascii="Arial" w:hAnsi="Arial" w:cs="Arial"/>
          <w:color w:val="000000" w:themeColor="text1"/>
          <w:sz w:val="24"/>
          <w:szCs w:val="24"/>
        </w:rPr>
        <w:t xml:space="preserve">rates of calcification </w:t>
      </w:r>
      <w:r w:rsidR="001F27F3">
        <w:rPr>
          <w:rFonts w:ascii="Arial" w:hAnsi="Arial" w:cs="Arial"/>
          <w:color w:val="000000" w:themeColor="text1"/>
          <w:sz w:val="24"/>
          <w:szCs w:val="24"/>
        </w:rPr>
        <w:t>of</w:t>
      </w:r>
      <w:r w:rsidR="00DC1AF1">
        <w:rPr>
          <w:rFonts w:ascii="Arial" w:hAnsi="Arial" w:cs="Arial"/>
          <w:color w:val="000000" w:themeColor="text1"/>
          <w:sz w:val="24"/>
          <w:szCs w:val="24"/>
        </w:rPr>
        <w:t xml:space="preserve"> </w:t>
      </w:r>
      <w:r w:rsidR="00F16868" w:rsidRPr="008056BD">
        <w:rPr>
          <w:rFonts w:ascii="Arial" w:hAnsi="Arial" w:cs="Arial"/>
          <w:color w:val="000000" w:themeColor="text1"/>
          <w:sz w:val="24"/>
          <w:szCs w:val="24"/>
        </w:rPr>
        <w:t xml:space="preserve">oysters </w:t>
      </w:r>
      <w:r w:rsidR="00DC1AF1">
        <w:rPr>
          <w:rFonts w:ascii="Arial" w:hAnsi="Arial" w:cs="Arial"/>
          <w:color w:val="000000" w:themeColor="text1"/>
          <w:sz w:val="24"/>
          <w:szCs w:val="24"/>
        </w:rPr>
        <w:t>are reduced by other factors</w:t>
      </w:r>
      <w:r w:rsidR="00F16868">
        <w:rPr>
          <w:rFonts w:ascii="Arial" w:hAnsi="Arial" w:cs="Arial"/>
          <w:color w:val="000000" w:themeColor="text1"/>
          <w:sz w:val="24"/>
          <w:szCs w:val="24"/>
        </w:rPr>
        <w:t>.</w:t>
      </w:r>
      <w:r w:rsidR="008466B3">
        <w:rPr>
          <w:rFonts w:ascii="Arial" w:hAnsi="Arial" w:cs="Arial"/>
          <w:color w:val="000000" w:themeColor="text1"/>
          <w:sz w:val="24"/>
          <w:szCs w:val="24"/>
        </w:rPr>
        <w:t xml:space="preserve"> </w:t>
      </w:r>
      <w:r w:rsidR="001F27F3">
        <w:rPr>
          <w:rFonts w:ascii="Arial" w:hAnsi="Arial" w:cs="Arial"/>
          <w:color w:val="000000" w:themeColor="text1"/>
          <w:sz w:val="24"/>
          <w:szCs w:val="24"/>
        </w:rPr>
        <w:t>Salinity did not affect growth in shell area in either time window (Fig. 3</w:t>
      </w:r>
      <w:r w:rsidR="003E6753">
        <w:rPr>
          <w:rFonts w:ascii="Arial" w:hAnsi="Arial" w:cs="Arial"/>
          <w:color w:val="000000" w:themeColor="text1"/>
          <w:sz w:val="24"/>
          <w:szCs w:val="24"/>
        </w:rPr>
        <w:t>, Table 1</w:t>
      </w:r>
      <w:r w:rsidR="001F27F3">
        <w:rPr>
          <w:rFonts w:ascii="Arial" w:hAnsi="Arial" w:cs="Arial"/>
          <w:color w:val="000000" w:themeColor="text1"/>
          <w:sz w:val="24"/>
          <w:szCs w:val="24"/>
        </w:rPr>
        <w:t xml:space="preserve">). </w:t>
      </w:r>
      <w:r w:rsidR="00151247">
        <w:rPr>
          <w:rFonts w:ascii="Arial" w:hAnsi="Arial" w:cs="Arial"/>
          <w:color w:val="000000" w:themeColor="text1"/>
          <w:sz w:val="24"/>
          <w:szCs w:val="24"/>
        </w:rPr>
        <w:t>In the earl</w:t>
      </w:r>
      <w:r w:rsidR="001F27F3">
        <w:rPr>
          <w:rFonts w:ascii="Arial" w:hAnsi="Arial" w:cs="Arial"/>
          <w:color w:val="000000" w:themeColor="text1"/>
          <w:sz w:val="24"/>
          <w:szCs w:val="24"/>
        </w:rPr>
        <w:t>ier</w:t>
      </w:r>
      <w:r w:rsidR="00151247">
        <w:rPr>
          <w:rFonts w:ascii="Arial" w:hAnsi="Arial" w:cs="Arial"/>
          <w:color w:val="000000" w:themeColor="text1"/>
          <w:sz w:val="24"/>
          <w:szCs w:val="24"/>
        </w:rPr>
        <w:t xml:space="preserve"> response window, there </w:t>
      </w:r>
      <w:r w:rsidR="00151247">
        <w:rPr>
          <w:rFonts w:ascii="Arial" w:hAnsi="Arial" w:cs="Arial"/>
          <w:sz w:val="24"/>
          <w:szCs w:val="24"/>
        </w:rPr>
        <w:t>was a positive relationship between initial size and growth</w:t>
      </w:r>
      <w:r w:rsidR="001F27F3">
        <w:rPr>
          <w:rFonts w:ascii="Arial" w:hAnsi="Arial" w:cs="Arial"/>
          <w:sz w:val="24"/>
          <w:szCs w:val="24"/>
        </w:rPr>
        <w:t>, while</w:t>
      </w:r>
      <w:r w:rsidR="00151247">
        <w:rPr>
          <w:rFonts w:ascii="Arial" w:hAnsi="Arial" w:cs="Arial"/>
          <w:sz w:val="24"/>
          <w:szCs w:val="24"/>
        </w:rPr>
        <w:t xml:space="preserve"> the relationship was reversed in the later window (</w:t>
      </w:r>
      <w:r w:rsidR="003E6753">
        <w:rPr>
          <w:rFonts w:ascii="Arial" w:hAnsi="Arial" w:cs="Arial"/>
          <w:sz w:val="24"/>
          <w:szCs w:val="24"/>
        </w:rPr>
        <w:t xml:space="preserve">Fig. 4, </w:t>
      </w:r>
      <w:r w:rsidR="00151247">
        <w:rPr>
          <w:rFonts w:ascii="Arial" w:hAnsi="Arial" w:cs="Arial"/>
          <w:sz w:val="24"/>
          <w:szCs w:val="24"/>
        </w:rPr>
        <w:t xml:space="preserve">Table 1). </w:t>
      </w:r>
    </w:p>
    <w:p w14:paraId="6DD424FE" w14:textId="7C29B233" w:rsidR="00B304D5" w:rsidRDefault="0017749B" w:rsidP="005F494A">
      <w:pPr>
        <w:pStyle w:val="NoSpacing"/>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677703" behindDoc="0" locked="0" layoutInCell="1" allowOverlap="1" wp14:anchorId="335CD9FE" wp14:editId="27C5CB6A">
                <wp:simplePos x="0" y="0"/>
                <wp:positionH relativeFrom="column">
                  <wp:posOffset>-250190</wp:posOffset>
                </wp:positionH>
                <wp:positionV relativeFrom="paragraph">
                  <wp:posOffset>0</wp:posOffset>
                </wp:positionV>
                <wp:extent cx="6268720" cy="5179695"/>
                <wp:effectExtent l="0" t="0" r="0" b="1905"/>
                <wp:wrapTopAndBottom/>
                <wp:docPr id="93" name="Group 93"/>
                <wp:cNvGraphicFramePr/>
                <a:graphic xmlns:a="http://schemas.openxmlformats.org/drawingml/2006/main">
                  <a:graphicData uri="http://schemas.microsoft.com/office/word/2010/wordprocessingGroup">
                    <wpg:wgp>
                      <wpg:cNvGrpSpPr/>
                      <wpg:grpSpPr>
                        <a:xfrm>
                          <a:off x="0" y="0"/>
                          <a:ext cx="6268720" cy="5179695"/>
                          <a:chOff x="0" y="0"/>
                          <a:chExt cx="6269282" cy="5180330"/>
                        </a:xfrm>
                      </wpg:grpSpPr>
                      <wpg:grpSp>
                        <wpg:cNvPr id="69" name="Group 69"/>
                        <wpg:cNvGrpSpPr/>
                        <wpg:grpSpPr>
                          <a:xfrm>
                            <a:off x="0" y="0"/>
                            <a:ext cx="6269282" cy="5180330"/>
                            <a:chOff x="0" y="0"/>
                            <a:chExt cx="6269282" cy="5180330"/>
                          </a:xfrm>
                        </wpg:grpSpPr>
                        <wpg:grpSp>
                          <wpg:cNvPr id="50" name="Group 50"/>
                          <wpg:cNvGrpSpPr/>
                          <wpg:grpSpPr>
                            <a:xfrm>
                              <a:off x="0" y="0"/>
                              <a:ext cx="6269282" cy="5180330"/>
                              <a:chOff x="61708" y="252441"/>
                              <a:chExt cx="6269958" cy="5180958"/>
                            </a:xfrm>
                          </wpg:grpSpPr>
                          <pic:pic xmlns:pic="http://schemas.openxmlformats.org/drawingml/2006/picture">
                            <pic:nvPicPr>
                              <pic:cNvPr id="49" name="Picture 49"/>
                              <pic:cNvPicPr>
                                <a:picLocks noChangeAspect="1"/>
                              </pic:cNvPicPr>
                            </pic:nvPicPr>
                            <pic:blipFill rotWithShape="1">
                              <a:blip r:embed="rId23">
                                <a:extLst>
                                  <a:ext uri="{28A0092B-C50C-407E-A947-70E740481C1C}">
                                    <a14:useLocalDpi xmlns:a14="http://schemas.microsoft.com/office/drawing/2010/main" val="0"/>
                                  </a:ext>
                                </a:extLst>
                              </a:blip>
                              <a:srcRect t="14547" r="16899" b="12"/>
                              <a:stretch/>
                            </pic:blipFill>
                            <pic:spPr bwMode="auto">
                              <a:xfrm>
                                <a:off x="67318" y="2674557"/>
                                <a:ext cx="4313866" cy="2758842"/>
                              </a:xfrm>
                              <a:prstGeom prst="rect">
                                <a:avLst/>
                              </a:prstGeom>
                              <a:noFill/>
                            </pic:spPr>
                          </pic:pic>
                          <pic:pic xmlns:pic="http://schemas.openxmlformats.org/drawingml/2006/picture">
                            <pic:nvPicPr>
                              <pic:cNvPr id="48" name="Picture 48"/>
                              <pic:cNvPicPr>
                                <a:picLocks noChangeAspect="1"/>
                              </pic:cNvPicPr>
                            </pic:nvPicPr>
                            <pic:blipFill rotWithShape="1">
                              <a:blip r:embed="rId24">
                                <a:extLst>
                                  <a:ext uri="{28A0092B-C50C-407E-A947-70E740481C1C}">
                                    <a14:useLocalDpi xmlns:a14="http://schemas.microsoft.com/office/drawing/2010/main" val="0"/>
                                  </a:ext>
                                </a:extLst>
                              </a:blip>
                              <a:srcRect t="14244" r="17869" b="15621"/>
                              <a:stretch/>
                            </pic:blipFill>
                            <pic:spPr bwMode="auto">
                              <a:xfrm>
                                <a:off x="61719" y="395148"/>
                                <a:ext cx="4263541" cy="2264619"/>
                              </a:xfrm>
                              <a:prstGeom prst="rect">
                                <a:avLst/>
                              </a:prstGeom>
                              <a:noFill/>
                            </pic:spPr>
                          </pic:pic>
                          <wpg:grpSp>
                            <wpg:cNvPr id="206" name="Group 206"/>
                            <wpg:cNvGrpSpPr/>
                            <wpg:grpSpPr>
                              <a:xfrm>
                                <a:off x="61708" y="252441"/>
                                <a:ext cx="6269958" cy="4209584"/>
                                <a:chOff x="1" y="-147637"/>
                                <a:chExt cx="6271384" cy="4210974"/>
                              </a:xfrm>
                            </wpg:grpSpPr>
                            <wpg:grpSp>
                              <wpg:cNvPr id="124" name="Group 124"/>
                              <wpg:cNvGrpSpPr/>
                              <wpg:grpSpPr>
                                <a:xfrm>
                                  <a:off x="1103092" y="69733"/>
                                  <a:ext cx="5168293" cy="3993604"/>
                                  <a:chOff x="1103175" y="69734"/>
                                  <a:chExt cx="5168684" cy="3993684"/>
                                </a:xfrm>
                              </wpg:grpSpPr>
                              <wpg:grpSp>
                                <wpg:cNvPr id="123" name="Group 123"/>
                                <wpg:cNvGrpSpPr/>
                                <wpg:grpSpPr>
                                  <a:xfrm>
                                    <a:off x="1103175" y="69734"/>
                                    <a:ext cx="1438891" cy="3037887"/>
                                    <a:chOff x="1104255" y="69734"/>
                                    <a:chExt cx="1440300" cy="3037887"/>
                                  </a:xfrm>
                                </wpg:grpSpPr>
                                <wps:wsp>
                                  <wps:cNvPr id="121" name="Rectangle 121"/>
                                  <wps:cNvSpPr/>
                                  <wps:spPr>
                                    <a:xfrm>
                                      <a:off x="1104255" y="2398474"/>
                                      <a:ext cx="867905" cy="70914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1681416" y="69734"/>
                                      <a:ext cx="863139" cy="4335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Text Box 2"/>
                                <wps:cNvSpPr txBox="1">
                                  <a:spLocks noChangeArrowheads="1"/>
                                </wps:cNvSpPr>
                                <wps:spPr bwMode="auto">
                                  <a:xfrm>
                                    <a:off x="4390515" y="870833"/>
                                    <a:ext cx="1881344" cy="3192585"/>
                                  </a:xfrm>
                                  <a:prstGeom prst="rect">
                                    <a:avLst/>
                                  </a:prstGeom>
                                  <a:solidFill>
                                    <a:srgbClr val="FFFFFF"/>
                                  </a:solidFill>
                                  <a:ln w="9525">
                                    <a:noFill/>
                                    <a:miter lim="800000"/>
                                    <a:headEnd/>
                                    <a:tailEnd/>
                                  </a:ln>
                                </wps:spPr>
                                <wps:txbx>
                                  <w:txbxContent>
                                    <w:p w14:paraId="7AB980F6" w14:textId="108D8CFD" w:rsidR="00DC1B83" w:rsidRPr="0019604B" w:rsidRDefault="0034758C" w:rsidP="00584E44">
                                      <w:pPr>
                                        <w:rPr>
                                          <w:ins w:id="158" w:author="alisha saley" w:date="2023-10-30T09:00:00Z"/>
                                          <w:rFonts w:ascii="Arial" w:hAnsi="Arial" w:cs="Arial"/>
                                        </w:rPr>
                                        <w:pPrChange w:id="159" w:author="alisha saley" w:date="2023-10-30T11:25:00Z">
                                          <w:pPr>
                                            <w:jc w:val="both"/>
                                          </w:pPr>
                                        </w:pPrChange>
                                      </w:pPr>
                                      <w:r>
                                        <w:rPr>
                                          <w:rFonts w:ascii="Arial" w:hAnsi="Arial" w:cs="Arial"/>
                                        </w:rPr>
                                        <w:t xml:space="preserve">Fig. 3 Growth in shell area does not exhibit separate relationship with salinity (grayscale) in neither the A) early (0-18 days) nor B) later (19-36 days) window in juvenile </w:t>
                                      </w:r>
                                      <w:r w:rsidRPr="00146959">
                                        <w:rPr>
                                          <w:rFonts w:ascii="Arial" w:hAnsi="Arial" w:cs="Arial"/>
                                          <w:i/>
                                          <w:iCs/>
                                        </w:rPr>
                                        <w:t>C</w:t>
                                      </w:r>
                                      <w:r w:rsidR="00146959">
                                        <w:rPr>
                                          <w:rFonts w:ascii="Arial" w:hAnsi="Arial" w:cs="Arial"/>
                                          <w:i/>
                                          <w:iCs/>
                                        </w:rPr>
                                        <w:t>.</w:t>
                                      </w:r>
                                      <w:r w:rsidRPr="00146959">
                                        <w:rPr>
                                          <w:rFonts w:ascii="Arial" w:hAnsi="Arial" w:cs="Arial"/>
                                          <w:i/>
                                          <w:iCs/>
                                        </w:rPr>
                                        <w:t xml:space="preserve"> virginica</w:t>
                                      </w:r>
                                      <w:r>
                                        <w:rPr>
                                          <w:rFonts w:ascii="Arial" w:hAnsi="Arial" w:cs="Arial"/>
                                        </w:rPr>
                                        <w:t xml:space="preserve"> oysters. Model predicted intercepts and slopes (line) and SE borders (dashed line) were taken from a mixed-effects model, and therefore incorporate the effect of other model predictors (Table X). </w:t>
                                      </w:r>
                                    </w:p>
                                    <w:p w14:paraId="01CD26B9" w14:textId="77777777" w:rsidR="00DC1B83" w:rsidRPr="0054286D" w:rsidRDefault="00DC1B83" w:rsidP="009028CE">
                                      <w:pPr>
                                        <w:rPr>
                                          <w:rFonts w:ascii="Arial" w:hAnsi="Arial" w:cs="Arial"/>
                                        </w:rPr>
                                      </w:pPr>
                                    </w:p>
                                  </w:txbxContent>
                                </wps:txbx>
                                <wps:bodyPr rot="0" vert="horz" wrap="square" lIns="91440" tIns="45720" rIns="91440" bIns="45720" anchor="t" anchorCtr="0">
                                  <a:noAutofit/>
                                </wps:bodyPr>
                              </wps:wsp>
                            </wpg:grpSp>
                            <wps:wsp>
                              <wps:cNvPr id="204" name="Text Box 2"/>
                              <wps:cNvSpPr txBox="1">
                                <a:spLocks noChangeArrowheads="1"/>
                              </wps:cNvSpPr>
                              <wps:spPr bwMode="auto">
                                <a:xfrm>
                                  <a:off x="1" y="2107866"/>
                                  <a:ext cx="288175" cy="391725"/>
                                </a:xfrm>
                                <a:prstGeom prst="rect">
                                  <a:avLst/>
                                </a:prstGeom>
                                <a:noFill/>
                                <a:ln w="9525">
                                  <a:solidFill>
                                    <a:schemeClr val="bg1"/>
                                  </a:solidFill>
                                  <a:miter lim="800000"/>
                                  <a:headEnd/>
                                  <a:tailEnd/>
                                </a:ln>
                              </wps:spPr>
                              <wps:txbx>
                                <w:txbxContent>
                                  <w:p w14:paraId="712480FA" w14:textId="77777777" w:rsidR="0034758C" w:rsidRPr="00E54548" w:rsidRDefault="0034758C" w:rsidP="00417520">
                                    <w:pPr>
                                      <w:rPr>
                                        <w:b/>
                                        <w:bCs/>
                                        <w:sz w:val="32"/>
                                        <w:szCs w:val="32"/>
                                      </w:rPr>
                                    </w:pPr>
                                    <w:r>
                                      <w:rPr>
                                        <w:b/>
                                        <w:bCs/>
                                        <w:sz w:val="32"/>
                                        <w:szCs w:val="32"/>
                                      </w:rPr>
                                      <w:t>B</w:t>
                                    </w:r>
                                  </w:p>
                                </w:txbxContent>
                              </wps:txbx>
                              <wps:bodyPr rot="0" vert="horz" wrap="square" lIns="91440" tIns="45720" rIns="91440" bIns="45720" anchor="t" anchorCtr="0">
                                <a:noAutofit/>
                              </wps:bodyPr>
                            </wps:wsp>
                            <wps:wsp>
                              <wps:cNvPr id="205" name="Text Box 205"/>
                              <wps:cNvSpPr txBox="1">
                                <a:spLocks noChangeArrowheads="1"/>
                              </wps:cNvSpPr>
                              <wps:spPr bwMode="auto">
                                <a:xfrm>
                                  <a:off x="1" y="-147637"/>
                                  <a:ext cx="354789" cy="294271"/>
                                </a:xfrm>
                                <a:prstGeom prst="rect">
                                  <a:avLst/>
                                </a:prstGeom>
                                <a:noFill/>
                                <a:ln w="9525">
                                  <a:solidFill>
                                    <a:schemeClr val="bg1"/>
                                  </a:solidFill>
                                  <a:miter lim="800000"/>
                                  <a:headEnd/>
                                  <a:tailEnd/>
                                </a:ln>
                              </wps:spPr>
                              <wps:txbx>
                                <w:txbxContent>
                                  <w:p w14:paraId="2074DEF9" w14:textId="77777777" w:rsidR="0034758C" w:rsidRPr="00E54548" w:rsidRDefault="0034758C" w:rsidP="00417520">
                                    <w:pPr>
                                      <w:rPr>
                                        <w:b/>
                                        <w:bCs/>
                                        <w:sz w:val="32"/>
                                        <w:szCs w:val="32"/>
                                      </w:rPr>
                                    </w:pPr>
                                    <w:r>
                                      <w:rPr>
                                        <w:b/>
                                        <w:bCs/>
                                        <w:sz w:val="32"/>
                                        <w:szCs w:val="32"/>
                                      </w:rPr>
                                      <w:t>A</w:t>
                                    </w:r>
                                  </w:p>
                                </w:txbxContent>
                              </wps:txbx>
                              <wps:bodyPr rot="0" vert="horz" wrap="square" lIns="91440" tIns="45720" rIns="91440" bIns="45720" anchor="t" anchorCtr="0">
                                <a:noAutofit/>
                              </wps:bodyPr>
                            </wps:wsp>
                          </wpg:grpSp>
                        </wpg:grpSp>
                        <pic:pic xmlns:pic="http://schemas.openxmlformats.org/drawingml/2006/picture">
                          <pic:nvPicPr>
                            <pic:cNvPr id="51" name="Picture 51"/>
                            <pic:cNvPicPr>
                              <a:picLocks noChangeAspect="1"/>
                            </pic:cNvPicPr>
                          </pic:nvPicPr>
                          <pic:blipFill rotWithShape="1">
                            <a:blip r:embed="rId23">
                              <a:extLst>
                                <a:ext uri="{28A0092B-C50C-407E-A947-70E740481C1C}">
                                  <a14:useLocalDpi xmlns:a14="http://schemas.microsoft.com/office/drawing/2010/main" val="0"/>
                                </a:ext>
                              </a:extLst>
                            </a:blip>
                            <a:srcRect l="22435" t="17029" r="60873" b="57435"/>
                            <a:stretch/>
                          </pic:blipFill>
                          <pic:spPr bwMode="auto">
                            <a:xfrm>
                              <a:off x="4492800" y="216000"/>
                              <a:ext cx="866140" cy="824230"/>
                            </a:xfrm>
                            <a:prstGeom prst="rect">
                              <a:avLst/>
                            </a:prstGeom>
                            <a:noFill/>
                            <a:ln>
                              <a:noFill/>
                            </a:ln>
                            <a:extLst>
                              <a:ext uri="{53640926-AAD7-44D8-BBD7-CCE9431645EC}">
                                <a14:shadowObscured xmlns:a14="http://schemas.microsoft.com/office/drawing/2010/main"/>
                              </a:ext>
                            </a:extLst>
                          </pic:spPr>
                        </pic:pic>
                      </wpg:grpSp>
                      <wps:wsp>
                        <wps:cNvPr id="217" name="Text Box 2"/>
                        <wps:cNvSpPr txBox="1">
                          <a:spLocks noChangeArrowheads="1"/>
                        </wps:cNvSpPr>
                        <wps:spPr bwMode="auto">
                          <a:xfrm>
                            <a:off x="2881513" y="1959429"/>
                            <a:ext cx="1421130" cy="276225"/>
                          </a:xfrm>
                          <a:prstGeom prst="rect">
                            <a:avLst/>
                          </a:prstGeom>
                          <a:solidFill>
                            <a:schemeClr val="bg1"/>
                          </a:solidFill>
                          <a:ln w="9525">
                            <a:noFill/>
                            <a:miter lim="800000"/>
                            <a:headEnd/>
                            <a:tailEnd/>
                          </a:ln>
                        </wps:spPr>
                        <wps:txbx>
                          <w:txbxContent>
                            <w:p w14:paraId="3BB0473E" w14:textId="4089C12E" w:rsidR="0017749B" w:rsidRPr="0017749B" w:rsidRDefault="0017749B">
                              <w:pPr>
                                <w:rPr>
                                  <w:rFonts w:ascii="Arial" w:hAnsi="Arial" w:cs="Arial"/>
                                  <w:sz w:val="28"/>
                                  <w:szCs w:val="28"/>
                                </w:rPr>
                              </w:pPr>
                              <w:r w:rsidRPr="0017749B">
                                <w:rPr>
                                  <w:rFonts w:ascii="Arial" w:hAnsi="Arial" w:cs="Arial"/>
                                  <w:sz w:val="28"/>
                                  <w:szCs w:val="28"/>
                                </w:rPr>
                                <w:t>Earlier window</w:t>
                              </w:r>
                            </w:p>
                          </w:txbxContent>
                        </wps:txbx>
                        <wps:bodyPr rot="0" vert="horz" wrap="square" lIns="91440" tIns="45720" rIns="91440" bIns="45720" anchor="t" anchorCtr="0">
                          <a:noAutofit/>
                        </wps:bodyPr>
                      </wps:wsp>
                      <wps:wsp>
                        <wps:cNvPr id="92" name="Text Box 2"/>
                        <wps:cNvSpPr txBox="1">
                          <a:spLocks noChangeArrowheads="1"/>
                        </wps:cNvSpPr>
                        <wps:spPr bwMode="auto">
                          <a:xfrm>
                            <a:off x="2896881" y="4226219"/>
                            <a:ext cx="1421130" cy="276225"/>
                          </a:xfrm>
                          <a:prstGeom prst="rect">
                            <a:avLst/>
                          </a:prstGeom>
                          <a:solidFill>
                            <a:schemeClr val="bg1"/>
                          </a:solidFill>
                          <a:ln w="9525">
                            <a:noFill/>
                            <a:miter lim="800000"/>
                            <a:headEnd/>
                            <a:tailEnd/>
                          </a:ln>
                        </wps:spPr>
                        <wps:txbx>
                          <w:txbxContent>
                            <w:p w14:paraId="209C8A75" w14:textId="3C12CBC7" w:rsidR="0017749B" w:rsidRPr="0017749B" w:rsidRDefault="0017749B" w:rsidP="0017749B">
                              <w:pPr>
                                <w:rPr>
                                  <w:rFonts w:ascii="Arial" w:hAnsi="Arial" w:cs="Arial"/>
                                  <w:sz w:val="28"/>
                                  <w:szCs w:val="28"/>
                                </w:rPr>
                              </w:pPr>
                              <w:r>
                                <w:rPr>
                                  <w:rFonts w:ascii="Arial" w:hAnsi="Arial" w:cs="Arial"/>
                                  <w:sz w:val="28"/>
                                  <w:szCs w:val="28"/>
                                </w:rPr>
                                <w:t>Lat</w:t>
                              </w:r>
                              <w:r w:rsidRPr="0017749B">
                                <w:rPr>
                                  <w:rFonts w:ascii="Arial" w:hAnsi="Arial" w:cs="Arial"/>
                                  <w:sz w:val="28"/>
                                  <w:szCs w:val="28"/>
                                </w:rPr>
                                <w:t>er window</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5CD9FE" id="Group 93" o:spid="_x0000_s1051" style="position:absolute;margin-left:-19.7pt;margin-top:0;width:493.6pt;height:407.85pt;z-index:251677703;mso-width-relative:margin;mso-height-relative:margin" coordsize="62692,51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">
                <v:group id="Group 69" o:spid="_x0000_s1052" style="position:absolute;width:62692;height:51803" coordsize="62692,51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50" o:spid="_x0000_s1053" style="position:absolute;width:62692;height:51803" coordorigin="617,2524" coordsize="62699,5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Picture 49" o:spid="_x0000_s1054" type="#_x0000_t75" style="position:absolute;left:673;top:26745;width:43138;height:27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">
                      <v:imagedata r:id="rId25" o:title="" croptop="9534f" cropbottom="8f" cropright="11075f"/>
                    </v:shape>
                    <v:shape id="Picture 48" o:spid="_x0000_s1055" type="#_x0000_t75" style="position:absolute;left:617;top:3951;width:42635;height:22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">
                      <v:imagedata r:id="rId26" o:title="" croptop="9335f" cropbottom="10237f" cropright="11711f"/>
                    </v:shape>
                    <v:group id="Group 206" o:spid="_x0000_s1056" style="position:absolute;left:617;top:2524;width:62699;height:42096" coordorigin=",-1476" coordsize="62713,4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Group 124" o:spid="_x0000_s1057" style="position:absolute;left:11030;top:697;width:51683;height:39936" coordorigin="11031,697" coordsize="51686,39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group id="Group 123" o:spid="_x0000_s1058" style="position:absolute;left:11031;top:697;width:14389;height:30379" coordorigin="11042,697" coordsize="14403,3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ect id="Rectangle 121" o:spid="_x0000_s1059" style="position:absolute;left:11042;top:23984;width:8679;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" fillcolor="white [3212]" strokecolor="white [3212]" strokeweight="1pt"/>
                          <v:rect id="Rectangle 118" o:spid="_x0000_s1060" style="position:absolute;left:16814;top:697;width:8631;height:4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" fillcolor="white [3212]" strokecolor="white [3212]" strokeweight="1pt"/>
                        </v:group>
                        <v:shape id="_x0000_s1061" type="#_x0000_t202" style="position:absolute;left:43905;top:8708;width:18813;height:31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7AB980F6" w14:textId="108D8CFD" w:rsidR="00DC1B83" w:rsidRPr="0019604B" w:rsidRDefault="0034758C" w:rsidP="00584E44">
                                <w:pPr>
                                  <w:rPr>
                                    <w:ins w:id="160" w:author="alisha saley" w:date="2023-10-30T09:00:00Z"/>
                                    <w:rFonts w:ascii="Arial" w:hAnsi="Arial" w:cs="Arial"/>
                                  </w:rPr>
                                  <w:pPrChange w:id="161" w:author="alisha saley" w:date="2023-10-30T11:25:00Z">
                                    <w:pPr>
                                      <w:jc w:val="both"/>
                                    </w:pPr>
                                  </w:pPrChange>
                                </w:pPr>
                                <w:r>
                                  <w:rPr>
                                    <w:rFonts w:ascii="Arial" w:hAnsi="Arial" w:cs="Arial"/>
                                  </w:rPr>
                                  <w:t xml:space="preserve">Fig. 3 Growth in shell area does not exhibit separate relationship with salinity (grayscale) in neither the A) early (0-18 days) nor B) later (19-36 days) window in juvenile </w:t>
                                </w:r>
                                <w:r w:rsidRPr="00146959">
                                  <w:rPr>
                                    <w:rFonts w:ascii="Arial" w:hAnsi="Arial" w:cs="Arial"/>
                                    <w:i/>
                                    <w:iCs/>
                                  </w:rPr>
                                  <w:t>C</w:t>
                                </w:r>
                                <w:r w:rsidR="00146959">
                                  <w:rPr>
                                    <w:rFonts w:ascii="Arial" w:hAnsi="Arial" w:cs="Arial"/>
                                    <w:i/>
                                    <w:iCs/>
                                  </w:rPr>
                                  <w:t>.</w:t>
                                </w:r>
                                <w:r w:rsidRPr="00146959">
                                  <w:rPr>
                                    <w:rFonts w:ascii="Arial" w:hAnsi="Arial" w:cs="Arial"/>
                                    <w:i/>
                                    <w:iCs/>
                                  </w:rPr>
                                  <w:t xml:space="preserve"> virginica</w:t>
                                </w:r>
                                <w:r>
                                  <w:rPr>
                                    <w:rFonts w:ascii="Arial" w:hAnsi="Arial" w:cs="Arial"/>
                                  </w:rPr>
                                  <w:t xml:space="preserve"> oysters. Model predicted intercepts and slopes (line) and SE borders (dashed line) were taken from a mixed-effects model, and therefore incorporate the effect of other model predictors (Table X). </w:t>
                                </w:r>
                              </w:p>
                              <w:p w14:paraId="01CD26B9" w14:textId="77777777" w:rsidR="00DC1B83" w:rsidRPr="0054286D" w:rsidRDefault="00DC1B83" w:rsidP="009028CE">
                                <w:pPr>
                                  <w:rPr>
                                    <w:rFonts w:ascii="Arial" w:hAnsi="Arial" w:cs="Arial"/>
                                  </w:rPr>
                                </w:pPr>
                              </w:p>
                            </w:txbxContent>
                          </v:textbox>
                        </v:shape>
                      </v:group>
                      <v:shape id="_x0000_s1062" type="#_x0000_t202" style="position:absolute;top:21078;width:2881;height:3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" filled="f" strokecolor="white [3212]">
                        <v:textbox>
                          <w:txbxContent>
                            <w:p w14:paraId="712480FA" w14:textId="77777777" w:rsidR="0034758C" w:rsidRPr="00E54548" w:rsidRDefault="0034758C" w:rsidP="00417520">
                              <w:pPr>
                                <w:rPr>
                                  <w:b/>
                                  <w:bCs/>
                                  <w:sz w:val="32"/>
                                  <w:szCs w:val="32"/>
                                </w:rPr>
                              </w:pPr>
                              <w:r>
                                <w:rPr>
                                  <w:b/>
                                  <w:bCs/>
                                  <w:sz w:val="32"/>
                                  <w:szCs w:val="32"/>
                                </w:rPr>
                                <w:t>B</w:t>
                              </w:r>
                            </w:p>
                          </w:txbxContent>
                        </v:textbox>
                      </v:shape>
                      <v:shape id="Text Box 205" o:spid="_x0000_s1063" type="#_x0000_t202" style="position:absolute;top:-1476;width:3547;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" filled="f" strokecolor="white [3212]">
                        <v:textbox>
                          <w:txbxContent>
                            <w:p w14:paraId="2074DEF9" w14:textId="77777777" w:rsidR="0034758C" w:rsidRPr="00E54548" w:rsidRDefault="0034758C" w:rsidP="00417520">
                              <w:pPr>
                                <w:rPr>
                                  <w:b/>
                                  <w:bCs/>
                                  <w:sz w:val="32"/>
                                  <w:szCs w:val="32"/>
                                </w:rPr>
                              </w:pPr>
                              <w:r>
                                <w:rPr>
                                  <w:b/>
                                  <w:bCs/>
                                  <w:sz w:val="32"/>
                                  <w:szCs w:val="32"/>
                                </w:rPr>
                                <w:t>A</w:t>
                              </w:r>
                            </w:p>
                          </w:txbxContent>
                        </v:textbox>
                      </v:shape>
                    </v:group>
                  </v:group>
                  <v:shape id="Picture 51" o:spid="_x0000_s1064" type="#_x0000_t75" style="position:absolute;left:44928;top:2160;width:8661;height:8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">
                    <v:imagedata r:id="rId25" o:title="" croptop="11160f" cropbottom="37641f" cropleft="14703f" cropright="39894f"/>
                  </v:shape>
                </v:group>
                <v:shape id="_x0000_s1065" type="#_x0000_t202" style="position:absolute;left:28815;top:19594;width:1421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" fillcolor="white [3212]" stroked="f">
                  <v:textbox>
                    <w:txbxContent>
                      <w:p w14:paraId="3BB0473E" w14:textId="4089C12E" w:rsidR="0017749B" w:rsidRPr="0017749B" w:rsidRDefault="0017749B">
                        <w:pPr>
                          <w:rPr>
                            <w:rFonts w:ascii="Arial" w:hAnsi="Arial" w:cs="Arial"/>
                            <w:sz w:val="28"/>
                            <w:szCs w:val="28"/>
                          </w:rPr>
                        </w:pPr>
                        <w:r w:rsidRPr="0017749B">
                          <w:rPr>
                            <w:rFonts w:ascii="Arial" w:hAnsi="Arial" w:cs="Arial"/>
                            <w:sz w:val="28"/>
                            <w:szCs w:val="28"/>
                          </w:rPr>
                          <w:t>Earlier window</w:t>
                        </w:r>
                      </w:p>
                    </w:txbxContent>
                  </v:textbox>
                </v:shape>
                <v:shape id="_x0000_s1066" type="#_x0000_t202" style="position:absolute;left:28968;top:42262;width:1421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" fillcolor="white [3212]" stroked="f">
                  <v:textbox>
                    <w:txbxContent>
                      <w:p w14:paraId="209C8A75" w14:textId="3C12CBC7" w:rsidR="0017749B" w:rsidRPr="0017749B" w:rsidRDefault="0017749B" w:rsidP="0017749B">
                        <w:pPr>
                          <w:rPr>
                            <w:rFonts w:ascii="Arial" w:hAnsi="Arial" w:cs="Arial"/>
                            <w:sz w:val="28"/>
                            <w:szCs w:val="28"/>
                          </w:rPr>
                        </w:pPr>
                        <w:r>
                          <w:rPr>
                            <w:rFonts w:ascii="Arial" w:hAnsi="Arial" w:cs="Arial"/>
                            <w:sz w:val="28"/>
                            <w:szCs w:val="28"/>
                          </w:rPr>
                          <w:t>Lat</w:t>
                        </w:r>
                        <w:r w:rsidRPr="0017749B">
                          <w:rPr>
                            <w:rFonts w:ascii="Arial" w:hAnsi="Arial" w:cs="Arial"/>
                            <w:sz w:val="28"/>
                            <w:szCs w:val="28"/>
                          </w:rPr>
                          <w:t>er window</w:t>
                        </w:r>
                      </w:p>
                    </w:txbxContent>
                  </v:textbox>
                </v:shape>
                <w10:wrap type="topAndBottom"/>
              </v:group>
            </w:pict>
          </mc:Fallback>
        </mc:AlternateContent>
      </w:r>
    </w:p>
    <w:p w14:paraId="0BF4AADA" w14:textId="58661C3E" w:rsidR="004259B3" w:rsidDel="004259B3" w:rsidRDefault="004259B3" w:rsidP="005F494A">
      <w:pPr>
        <w:pStyle w:val="NoSpacing"/>
        <w:rPr>
          <w:del w:id="162" w:author="alisha saley" w:date="2023-10-26T21:45:00Z"/>
          <w:rFonts w:ascii="Arial" w:hAnsi="Arial" w:cs="Arial"/>
          <w:sz w:val="24"/>
          <w:szCs w:val="24"/>
        </w:rPr>
      </w:pPr>
    </w:p>
    <w:p w14:paraId="70D073AA" w14:textId="5A4D4083" w:rsidR="005F6521" w:rsidDel="00B70DA2" w:rsidRDefault="005F6521" w:rsidP="00890C97">
      <w:pPr>
        <w:pStyle w:val="NoSpacing"/>
        <w:rPr>
          <w:del w:id="163" w:author="alisha saley" w:date="2023-10-27T12:48:00Z"/>
          <w:rFonts w:ascii="Arial" w:hAnsi="Arial" w:cs="Arial"/>
          <w:b/>
          <w:bCs/>
          <w:sz w:val="24"/>
          <w:szCs w:val="24"/>
        </w:rPr>
      </w:pPr>
    </w:p>
    <w:p w14:paraId="38604578" w14:textId="6819F1D4" w:rsidR="004463AA" w:rsidRDefault="00196DAF" w:rsidP="00890C97">
      <w:pPr>
        <w:pStyle w:val="NoSpacing"/>
        <w:rPr>
          <w:rFonts w:ascii="Arial" w:hAnsi="Arial" w:cs="Arial"/>
          <w:sz w:val="24"/>
          <w:szCs w:val="24"/>
        </w:rPr>
      </w:pPr>
      <w:r>
        <w:rPr>
          <w:rFonts w:ascii="Arial" w:hAnsi="Arial" w:cs="Arial"/>
          <w:b/>
          <w:bCs/>
          <w:sz w:val="24"/>
          <w:szCs w:val="24"/>
        </w:rPr>
        <w:t>Overall</w:t>
      </w:r>
      <w:r w:rsidRPr="002B6C93">
        <w:rPr>
          <w:rFonts w:ascii="Arial" w:hAnsi="Arial" w:cs="Arial"/>
          <w:b/>
          <w:bCs/>
          <w:sz w:val="24"/>
          <w:szCs w:val="24"/>
        </w:rPr>
        <w:t xml:space="preserve"> </w:t>
      </w:r>
      <w:r w:rsidR="00B42F9C" w:rsidRPr="002B6C93">
        <w:rPr>
          <w:rFonts w:ascii="Arial" w:hAnsi="Arial" w:cs="Arial"/>
          <w:b/>
          <w:bCs/>
          <w:sz w:val="24"/>
          <w:szCs w:val="24"/>
        </w:rPr>
        <w:t>shell growth</w:t>
      </w:r>
      <w:ins w:id="164" w:author="alisha saley" w:date="2023-10-27T10:10:00Z">
        <w:r w:rsidR="005B7DD9">
          <w:rPr>
            <w:rFonts w:ascii="Arial" w:hAnsi="Arial" w:cs="Arial"/>
            <w:b/>
            <w:bCs/>
            <w:sz w:val="24"/>
            <w:szCs w:val="24"/>
          </w:rPr>
          <w:t xml:space="preserve">, </w:t>
        </w:r>
        <w:proofErr w:type="gramStart"/>
        <w:r w:rsidR="005B7DD9">
          <w:rPr>
            <w:rFonts w:ascii="Arial" w:hAnsi="Arial" w:cs="Arial"/>
            <w:b/>
            <w:bCs/>
            <w:sz w:val="24"/>
            <w:szCs w:val="24"/>
          </w:rPr>
          <w:t>thickness</w:t>
        </w:r>
        <w:proofErr w:type="gramEnd"/>
        <w:r w:rsidR="005B7DD9">
          <w:rPr>
            <w:rFonts w:ascii="Arial" w:hAnsi="Arial" w:cs="Arial"/>
            <w:b/>
            <w:bCs/>
            <w:sz w:val="24"/>
            <w:szCs w:val="24"/>
          </w:rPr>
          <w:t xml:space="preserve"> and condition index</w:t>
        </w:r>
      </w:ins>
      <w:del w:id="165" w:author="alisha saley" w:date="2023-10-25T13:20:00Z">
        <w:r w:rsidR="00D07A73" w:rsidDel="00DB2C3B">
          <w:rPr>
            <w:rFonts w:ascii="Arial" w:hAnsi="Arial" w:cs="Arial"/>
            <w:b/>
            <w:bCs/>
            <w:sz w:val="24"/>
            <w:szCs w:val="24"/>
          </w:rPr>
          <w:delText xml:space="preserve"> </w:delText>
        </w:r>
      </w:del>
      <w:commentRangeStart w:id="166"/>
      <w:ins w:id="167" w:author="Brian P Gaylord" w:date="2023-10-24T12:13:00Z">
        <w:del w:id="168" w:author="alisha saley" w:date="2023-10-25T13:20:00Z">
          <w:r w:rsidDel="00DB2C3B">
            <w:rPr>
              <w:rFonts w:ascii="Arial" w:hAnsi="Arial" w:cs="Arial"/>
              <w:b/>
              <w:bCs/>
              <w:sz w:val="24"/>
              <w:szCs w:val="24"/>
            </w:rPr>
            <w:delText xml:space="preserve">at </w:delText>
          </w:r>
        </w:del>
      </w:ins>
      <w:ins w:id="169" w:author="Brian P Gaylord" w:date="2023-10-25T10:41:00Z">
        <w:del w:id="170" w:author="alisha saley" w:date="2023-10-25T13:20:00Z">
          <w:r w:rsidR="003E6753" w:rsidDel="00DB2C3B">
            <w:rPr>
              <w:rFonts w:ascii="Arial" w:hAnsi="Arial" w:cs="Arial"/>
              <w:b/>
              <w:bCs/>
              <w:sz w:val="24"/>
              <w:szCs w:val="24"/>
            </w:rPr>
            <w:delText>conclusion of experiment</w:delText>
          </w:r>
        </w:del>
      </w:ins>
      <w:commentRangeEnd w:id="166"/>
      <w:r w:rsidR="00DB2C3B">
        <w:rPr>
          <w:rStyle w:val="CommentReference"/>
        </w:rPr>
        <w:commentReference w:id="166"/>
      </w:r>
      <w:r w:rsidR="008F0E91" w:rsidRPr="002B6C93">
        <w:rPr>
          <w:rFonts w:ascii="Arial" w:hAnsi="Arial" w:cs="Arial"/>
          <w:b/>
          <w:bCs/>
          <w:sz w:val="24"/>
          <w:szCs w:val="24"/>
        </w:rPr>
        <w:t>—</w:t>
      </w:r>
      <w:r w:rsidR="00011F05">
        <w:rPr>
          <w:rFonts w:ascii="Arial" w:hAnsi="Arial" w:cs="Arial"/>
          <w:b/>
          <w:bCs/>
          <w:sz w:val="24"/>
          <w:szCs w:val="24"/>
        </w:rPr>
        <w:t xml:space="preserve"> </w:t>
      </w:r>
      <w:r w:rsidR="00B5539B">
        <w:rPr>
          <w:rFonts w:ascii="Arial" w:hAnsi="Arial" w:cs="Arial"/>
          <w:sz w:val="24"/>
          <w:szCs w:val="24"/>
        </w:rPr>
        <w:t>When overall growth spanning both time windows</w:t>
      </w:r>
      <w:r w:rsidR="00C702B0">
        <w:rPr>
          <w:rFonts w:ascii="Arial" w:hAnsi="Arial" w:cs="Arial"/>
          <w:sz w:val="24"/>
          <w:szCs w:val="24"/>
        </w:rPr>
        <w:t xml:space="preserve"> </w:t>
      </w:r>
      <w:r w:rsidR="003E6753">
        <w:rPr>
          <w:rFonts w:ascii="Arial" w:hAnsi="Arial" w:cs="Arial"/>
          <w:sz w:val="24"/>
          <w:szCs w:val="24"/>
        </w:rPr>
        <w:t>(i.e., over the full duration of the 36</w:t>
      </w:r>
      <w:r w:rsidR="00325F42">
        <w:rPr>
          <w:rFonts w:ascii="Arial" w:hAnsi="Arial" w:cs="Arial"/>
          <w:sz w:val="24"/>
          <w:szCs w:val="24"/>
        </w:rPr>
        <w:t>-</w:t>
      </w:r>
      <w:r w:rsidR="003E6753">
        <w:rPr>
          <w:rFonts w:ascii="Arial" w:hAnsi="Arial" w:cs="Arial"/>
          <w:sz w:val="24"/>
          <w:szCs w:val="24"/>
        </w:rPr>
        <w:t xml:space="preserve">d experiment) </w:t>
      </w:r>
      <w:r w:rsidR="00B5539B">
        <w:rPr>
          <w:rFonts w:ascii="Arial" w:hAnsi="Arial" w:cs="Arial"/>
          <w:sz w:val="24"/>
          <w:szCs w:val="24"/>
        </w:rPr>
        <w:t xml:space="preserve">was computed, effects of </w:t>
      </w:r>
      <w:r w:rsidR="00C702B0">
        <w:rPr>
          <w:rFonts w:ascii="Arial" w:hAnsi="Arial" w:cs="Arial"/>
          <w:sz w:val="24"/>
          <w:szCs w:val="24"/>
        </w:rPr>
        <w:t xml:space="preserve">TA </w:t>
      </w:r>
      <w:r w:rsidR="00B5539B">
        <w:rPr>
          <w:rFonts w:ascii="Arial" w:hAnsi="Arial" w:cs="Arial"/>
          <w:sz w:val="24"/>
          <w:szCs w:val="24"/>
        </w:rPr>
        <w:t>were no longer apparent</w:t>
      </w:r>
      <w:r w:rsidR="003E6753">
        <w:rPr>
          <w:rFonts w:ascii="Arial" w:hAnsi="Arial" w:cs="Arial"/>
          <w:sz w:val="24"/>
          <w:szCs w:val="24"/>
        </w:rPr>
        <w:t xml:space="preserve"> (Fig. 5, Table 2)</w:t>
      </w:r>
      <w:r w:rsidR="00B5539B">
        <w:rPr>
          <w:rFonts w:ascii="Arial" w:hAnsi="Arial" w:cs="Arial"/>
          <w:sz w:val="24"/>
          <w:szCs w:val="24"/>
        </w:rPr>
        <w:t>. Likewise, salinity did not influence growth in shell area after 36 days. However,</w:t>
      </w:r>
      <w:r w:rsidR="00C702B0">
        <w:rPr>
          <w:rFonts w:ascii="Arial" w:hAnsi="Arial" w:cs="Arial"/>
          <w:sz w:val="24"/>
          <w:szCs w:val="24"/>
        </w:rPr>
        <w:t xml:space="preserve"> </w:t>
      </w:r>
      <w:r w:rsidR="00B5539B">
        <w:rPr>
          <w:rFonts w:ascii="Arial" w:hAnsi="Arial" w:cs="Arial"/>
          <w:sz w:val="24"/>
          <w:szCs w:val="24"/>
        </w:rPr>
        <w:t xml:space="preserve">the overall growth in shell area did </w:t>
      </w:r>
      <w:r w:rsidR="00C702B0">
        <w:rPr>
          <w:rFonts w:ascii="Arial" w:hAnsi="Arial" w:cs="Arial"/>
          <w:sz w:val="24"/>
          <w:szCs w:val="24"/>
        </w:rPr>
        <w:t>increase with the initial size</w:t>
      </w:r>
      <w:r w:rsidR="00B5539B">
        <w:rPr>
          <w:rFonts w:ascii="Arial" w:hAnsi="Arial" w:cs="Arial"/>
          <w:sz w:val="24"/>
          <w:szCs w:val="24"/>
        </w:rPr>
        <w:t xml:space="preserve"> of oysters</w:t>
      </w:r>
      <w:r w:rsidR="00C702B0">
        <w:rPr>
          <w:rFonts w:ascii="Arial" w:hAnsi="Arial" w:cs="Arial"/>
          <w:sz w:val="24"/>
          <w:szCs w:val="24"/>
        </w:rPr>
        <w:t xml:space="preserve">, </w:t>
      </w:r>
      <w:del w:id="171" w:author="alisha saley" w:date="2023-10-25T13:22:00Z">
        <w:r w:rsidR="00B5539B" w:rsidDel="00AE0E9B">
          <w:rPr>
            <w:rFonts w:ascii="Arial" w:hAnsi="Arial" w:cs="Arial"/>
            <w:sz w:val="24"/>
            <w:szCs w:val="24"/>
          </w:rPr>
          <w:delText xml:space="preserve">much </w:delText>
        </w:r>
      </w:del>
      <w:ins w:id="172" w:author="alisha saley" w:date="2023-10-25T13:22:00Z">
        <w:r w:rsidR="00AE0E9B">
          <w:rPr>
            <w:rFonts w:ascii="Arial" w:hAnsi="Arial" w:cs="Arial"/>
            <w:sz w:val="24"/>
            <w:szCs w:val="24"/>
          </w:rPr>
          <w:t>similar to</w:t>
        </w:r>
      </w:ins>
      <w:del w:id="173" w:author="alisha saley" w:date="2023-10-25T13:22:00Z">
        <w:r w:rsidR="00B5539B" w:rsidDel="00AE0E9B">
          <w:rPr>
            <w:rFonts w:ascii="Arial" w:hAnsi="Arial" w:cs="Arial"/>
            <w:sz w:val="24"/>
            <w:szCs w:val="24"/>
          </w:rPr>
          <w:delText>as</w:delText>
        </w:r>
        <w:r w:rsidR="00C702B0" w:rsidDel="00AE0E9B">
          <w:rPr>
            <w:rFonts w:ascii="Arial" w:hAnsi="Arial" w:cs="Arial"/>
            <w:sz w:val="24"/>
            <w:szCs w:val="24"/>
          </w:rPr>
          <w:delText xml:space="preserve"> </w:delText>
        </w:r>
        <w:r w:rsidR="003E6753" w:rsidDel="00AE0E9B">
          <w:rPr>
            <w:rFonts w:ascii="Arial" w:hAnsi="Arial" w:cs="Arial"/>
            <w:sz w:val="24"/>
            <w:szCs w:val="24"/>
          </w:rPr>
          <w:delText>for</w:delText>
        </w:r>
      </w:del>
      <w:r w:rsidR="00C702B0">
        <w:rPr>
          <w:rFonts w:ascii="Arial" w:hAnsi="Arial" w:cs="Arial"/>
          <w:sz w:val="24"/>
          <w:szCs w:val="24"/>
        </w:rPr>
        <w:t xml:space="preserve"> the earl</w:t>
      </w:r>
      <w:r w:rsidR="00B5539B">
        <w:rPr>
          <w:rFonts w:ascii="Arial" w:hAnsi="Arial" w:cs="Arial"/>
          <w:sz w:val="24"/>
          <w:szCs w:val="24"/>
        </w:rPr>
        <w:t>ier</w:t>
      </w:r>
      <w:r w:rsidR="00C702B0">
        <w:rPr>
          <w:rFonts w:ascii="Arial" w:hAnsi="Arial" w:cs="Arial"/>
          <w:sz w:val="24"/>
          <w:szCs w:val="24"/>
        </w:rPr>
        <w:t xml:space="preserve"> </w:t>
      </w:r>
      <w:r w:rsidR="003E6753">
        <w:rPr>
          <w:rFonts w:ascii="Arial" w:hAnsi="Arial" w:cs="Arial"/>
          <w:sz w:val="24"/>
          <w:szCs w:val="24"/>
        </w:rPr>
        <w:t xml:space="preserve">of the two </w:t>
      </w:r>
      <w:r w:rsidR="00B5539B">
        <w:rPr>
          <w:rFonts w:ascii="Arial" w:hAnsi="Arial" w:cs="Arial"/>
          <w:sz w:val="24"/>
          <w:szCs w:val="24"/>
        </w:rPr>
        <w:t>time</w:t>
      </w:r>
      <w:r w:rsidR="00C702B0">
        <w:rPr>
          <w:rFonts w:ascii="Arial" w:hAnsi="Arial" w:cs="Arial"/>
          <w:sz w:val="24"/>
          <w:szCs w:val="24"/>
        </w:rPr>
        <w:t xml:space="preserve"> window</w:t>
      </w:r>
      <w:r w:rsidR="003E6753">
        <w:rPr>
          <w:rFonts w:ascii="Arial" w:hAnsi="Arial" w:cs="Arial"/>
          <w:sz w:val="24"/>
          <w:szCs w:val="24"/>
        </w:rPr>
        <w:t>s</w:t>
      </w:r>
      <w:r w:rsidR="00B5539B">
        <w:rPr>
          <w:rFonts w:ascii="Arial" w:hAnsi="Arial" w:cs="Arial"/>
          <w:sz w:val="24"/>
          <w:szCs w:val="24"/>
        </w:rPr>
        <w:t xml:space="preserve"> (but not the later window)</w:t>
      </w:r>
      <w:r w:rsidR="00C702B0">
        <w:rPr>
          <w:rFonts w:ascii="Arial" w:hAnsi="Arial" w:cs="Arial"/>
          <w:sz w:val="24"/>
          <w:szCs w:val="24"/>
        </w:rPr>
        <w:t>.</w:t>
      </w:r>
      <w:r w:rsidR="00C702B0" w:rsidDel="00C702B0">
        <w:rPr>
          <w:rFonts w:ascii="Arial" w:hAnsi="Arial" w:cs="Arial"/>
          <w:sz w:val="24"/>
          <w:szCs w:val="24"/>
        </w:rPr>
        <w:t xml:space="preserve"> </w:t>
      </w:r>
      <w:commentRangeStart w:id="174"/>
      <w:commentRangeEnd w:id="174"/>
      <w:r w:rsidR="00A35886">
        <w:rPr>
          <w:rStyle w:val="CommentReference"/>
        </w:rPr>
        <w:commentReference w:id="174"/>
      </w:r>
      <w:moveToRangeStart w:id="175" w:author="alisha saley" w:date="2023-10-27T10:10:00Z" w:name="move149293843"/>
      <w:moveTo w:id="176" w:author="alisha saley" w:date="2023-10-27T10:10:00Z">
        <w:r w:rsidR="00B92C4A">
          <w:rPr>
            <w:rFonts w:ascii="Arial" w:hAnsi="Arial" w:cs="Arial"/>
            <w:sz w:val="24"/>
            <w:szCs w:val="24"/>
          </w:rPr>
          <w:t>Neither shell thickness nor condition index, both assayed at the end of the experiment at day 36, showed an influence of total alkalinity or salinity (Fig. 6). However, oysters with larger initial shell areas tended to have a higher condition index. Shell thickness exhibited no trends as a function of initial oyster size</w:t>
        </w:r>
      </w:moveTo>
      <w:moveToRangeEnd w:id="175"/>
    </w:p>
    <w:p w14:paraId="2B8302B2" w14:textId="0036D92A" w:rsidR="004E219F" w:rsidRDefault="004E219F" w:rsidP="001A1633">
      <w:pPr>
        <w:pStyle w:val="NoSpacing"/>
        <w:rPr>
          <w:rFonts w:ascii="Arial" w:hAnsi="Arial" w:cs="Arial"/>
          <w:b/>
          <w:bCs/>
          <w:sz w:val="24"/>
          <w:szCs w:val="24"/>
        </w:rPr>
      </w:pPr>
    </w:p>
    <w:p w14:paraId="73F19797" w14:textId="7E4B4AF6" w:rsidR="00A85058" w:rsidRDefault="00A85058" w:rsidP="001A1633">
      <w:pPr>
        <w:pStyle w:val="NoSpacing"/>
        <w:rPr>
          <w:ins w:id="177" w:author="alisha saley" w:date="2023-10-26T22:10:00Z"/>
          <w:rFonts w:ascii="Arial" w:hAnsi="Arial" w:cs="Arial"/>
          <w:b/>
          <w:bCs/>
          <w:sz w:val="24"/>
          <w:szCs w:val="24"/>
        </w:rPr>
      </w:pPr>
    </w:p>
    <w:p w14:paraId="5BF2E47A" w14:textId="3444F52B" w:rsidR="00A85058" w:rsidRDefault="00A85058" w:rsidP="001A1633">
      <w:pPr>
        <w:pStyle w:val="NoSpacing"/>
        <w:rPr>
          <w:ins w:id="178" w:author="alisha saley" w:date="2023-10-26T22:10:00Z"/>
          <w:rFonts w:ascii="Arial" w:hAnsi="Arial" w:cs="Arial"/>
          <w:b/>
          <w:bCs/>
          <w:sz w:val="24"/>
          <w:szCs w:val="24"/>
        </w:rPr>
      </w:pPr>
    </w:p>
    <w:p w14:paraId="7D31E305" w14:textId="66BF4A0B" w:rsidR="00453D33" w:rsidRDefault="0015697F" w:rsidP="001A1633">
      <w:pPr>
        <w:pStyle w:val="NoSpacing"/>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730951" behindDoc="0" locked="0" layoutInCell="1" allowOverlap="1" wp14:anchorId="3FC987C2" wp14:editId="0581FA62">
                <wp:simplePos x="0" y="0"/>
                <wp:positionH relativeFrom="column">
                  <wp:posOffset>-151765</wp:posOffset>
                </wp:positionH>
                <wp:positionV relativeFrom="paragraph">
                  <wp:posOffset>0</wp:posOffset>
                </wp:positionV>
                <wp:extent cx="6165215" cy="5133340"/>
                <wp:effectExtent l="0" t="0" r="6985" b="0"/>
                <wp:wrapTopAndBottom/>
                <wp:docPr id="2" name="Group 2"/>
                <wp:cNvGraphicFramePr/>
                <a:graphic xmlns:a="http://schemas.openxmlformats.org/drawingml/2006/main">
                  <a:graphicData uri="http://schemas.microsoft.com/office/word/2010/wordprocessingGroup">
                    <wpg:wgp>
                      <wpg:cNvGrpSpPr/>
                      <wpg:grpSpPr>
                        <a:xfrm>
                          <a:off x="0" y="0"/>
                          <a:ext cx="6165215" cy="5133340"/>
                          <a:chOff x="0" y="0"/>
                          <a:chExt cx="6168997" cy="5136339"/>
                        </a:xfrm>
                      </wpg:grpSpPr>
                      <wpg:grpSp>
                        <wpg:cNvPr id="232" name="Group 232"/>
                        <wpg:cNvGrpSpPr/>
                        <wpg:grpSpPr>
                          <a:xfrm>
                            <a:off x="0" y="0"/>
                            <a:ext cx="6168997" cy="5136339"/>
                            <a:chOff x="0" y="0"/>
                            <a:chExt cx="6169177" cy="5136717"/>
                          </a:xfrm>
                        </wpg:grpSpPr>
                        <wpg:grpSp>
                          <wpg:cNvPr id="210" name="Group 210"/>
                          <wpg:cNvGrpSpPr/>
                          <wpg:grpSpPr>
                            <a:xfrm>
                              <a:off x="0" y="62366"/>
                              <a:ext cx="6169177" cy="5074351"/>
                              <a:chOff x="0" y="-105585"/>
                              <a:chExt cx="6169177" cy="5074351"/>
                            </a:xfrm>
                          </wpg:grpSpPr>
                          <wpg:grpSp>
                            <wpg:cNvPr id="194" name="Group 194"/>
                            <wpg:cNvGrpSpPr/>
                            <wpg:grpSpPr>
                              <a:xfrm>
                                <a:off x="0" y="-105585"/>
                                <a:ext cx="6092434" cy="5074351"/>
                                <a:chOff x="0" y="-105585"/>
                                <a:chExt cx="6092434" cy="5074351"/>
                              </a:xfrm>
                            </wpg:grpSpPr>
                            <wpg:grpSp>
                              <wpg:cNvPr id="104" name="Group 104"/>
                              <wpg:cNvGrpSpPr/>
                              <wpg:grpSpPr>
                                <a:xfrm>
                                  <a:off x="0" y="-105585"/>
                                  <a:ext cx="5475950" cy="5074351"/>
                                  <a:chOff x="0" y="-105585"/>
                                  <a:chExt cx="5475950" cy="5074351"/>
                                </a:xfrm>
                              </wpg:grpSpPr>
                              <pic:pic xmlns:pic="http://schemas.openxmlformats.org/drawingml/2006/picture">
                                <pic:nvPicPr>
                                  <pic:cNvPr id="94" name="Picture 94"/>
                                  <pic:cNvPicPr>
                                    <a:picLocks noChangeAspect="1"/>
                                  </pic:cNvPicPr>
                                </pic:nvPicPr>
                                <pic:blipFill rotWithShape="1">
                                  <a:blip r:embed="rId27">
                                    <a:extLst>
                                      <a:ext uri="{28A0092B-C50C-407E-A947-70E740481C1C}">
                                        <a14:useLocalDpi xmlns:a14="http://schemas.microsoft.com/office/drawing/2010/main" val="0"/>
                                      </a:ext>
                                    </a:extLst>
                                  </a:blip>
                                  <a:srcRect t="15370" r="4" b="15384"/>
                                  <a:stretch/>
                                </pic:blipFill>
                                <pic:spPr bwMode="auto">
                                  <a:xfrm>
                                    <a:off x="0" y="0"/>
                                    <a:ext cx="5190490" cy="2235835"/>
                                  </a:xfrm>
                                  <a:prstGeom prst="rect">
                                    <a:avLst/>
                                  </a:prstGeom>
                                  <a:noFill/>
                                </pic:spPr>
                              </pic:pic>
                              <pic:pic xmlns:pic="http://schemas.openxmlformats.org/drawingml/2006/picture">
                                <pic:nvPicPr>
                                  <pic:cNvPr id="95" name="Picture 95"/>
                                  <pic:cNvPicPr>
                                    <a:picLocks noChangeAspect="1"/>
                                  </pic:cNvPicPr>
                                </pic:nvPicPr>
                                <pic:blipFill rotWithShape="1">
                                  <a:blip r:embed="rId28">
                                    <a:extLst>
                                      <a:ext uri="{28A0092B-C50C-407E-A947-70E740481C1C}">
                                        <a14:useLocalDpi xmlns:a14="http://schemas.microsoft.com/office/drawing/2010/main" val="0"/>
                                      </a:ext>
                                    </a:extLst>
                                  </a:blip>
                                  <a:srcRect t="15373" r="4"/>
                                  <a:stretch/>
                                </pic:blipFill>
                                <pic:spPr bwMode="auto">
                                  <a:xfrm>
                                    <a:off x="0" y="2236361"/>
                                    <a:ext cx="5190490" cy="2732405"/>
                                  </a:xfrm>
                                  <a:prstGeom prst="rect">
                                    <a:avLst/>
                                  </a:prstGeom>
                                  <a:noFill/>
                                </pic:spPr>
                              </pic:pic>
                              <pic:pic xmlns:pic="http://schemas.openxmlformats.org/drawingml/2006/picture">
                                <pic:nvPicPr>
                                  <pic:cNvPr id="102" name="Picture 102" descr="A black and white image of a graph&#10;&#10;Description automatically generated"/>
                                  <pic:cNvPicPr>
                                    <a:picLocks noChangeAspect="1"/>
                                  </pic:cNvPicPr>
                                </pic:nvPicPr>
                                <pic:blipFill rotWithShape="1">
                                  <a:blip r:embed="rId17">
                                    <a:extLst>
                                      <a:ext uri="{28A0092B-C50C-407E-A947-70E740481C1C}">
                                        <a14:useLocalDpi xmlns:a14="http://schemas.microsoft.com/office/drawing/2010/main" val="0"/>
                                      </a:ext>
                                    </a:extLst>
                                  </a:blip>
                                  <a:srcRect l="28379" t="20059" r="60039" b="34317"/>
                                  <a:stretch/>
                                </pic:blipFill>
                                <pic:spPr bwMode="auto">
                                  <a:xfrm rot="5400000">
                                    <a:off x="4506940" y="-523415"/>
                                    <a:ext cx="551180" cy="1386840"/>
                                  </a:xfrm>
                                  <a:prstGeom prst="rect">
                                    <a:avLst/>
                                  </a:prstGeom>
                                  <a:noFill/>
                                  <a:ln>
                                    <a:noFill/>
                                  </a:ln>
                                  <a:extLst>
                                    <a:ext uri="{53640926-AAD7-44D8-BBD7-CCE9431645EC}">
                                      <a14:shadowObscured xmlns:a14="http://schemas.microsoft.com/office/drawing/2010/main"/>
                                    </a:ext>
                                  </a:extLst>
                                </pic:spPr>
                              </pic:pic>
                            </wpg:grpSp>
                            <wps:wsp>
                              <wps:cNvPr id="193" name="Text Box 2"/>
                              <wps:cNvSpPr txBox="1">
                                <a:spLocks noChangeArrowheads="1"/>
                              </wps:cNvSpPr>
                              <wps:spPr bwMode="auto">
                                <a:xfrm>
                                  <a:off x="4362699" y="1665895"/>
                                  <a:ext cx="1729735" cy="3302870"/>
                                </a:xfrm>
                                <a:prstGeom prst="rect">
                                  <a:avLst/>
                                </a:prstGeom>
                                <a:solidFill>
                                  <a:srgbClr val="FFFFFF"/>
                                </a:solidFill>
                                <a:ln w="9525">
                                  <a:noFill/>
                                  <a:miter lim="800000"/>
                                  <a:headEnd/>
                                  <a:tailEnd/>
                                </a:ln>
                              </wps:spPr>
                              <wps:txbx>
                                <w:txbxContent>
                                  <w:p w14:paraId="00E7E1E5" w14:textId="5549B850" w:rsidR="00BE6DBE" w:rsidRPr="0054286D" w:rsidRDefault="00BE6DBE" w:rsidP="00C065E9">
                                    <w:pPr>
                                      <w:ind w:right="-89"/>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4 Growth in shell area (unit) exhibits different relationships with  size at the start of the period, between early (0-18 days) and later (1</w:t>
                                    </w:r>
                                    <w:r w:rsidR="00C048FE">
                                      <w:rPr>
                                        <w:rFonts w:ascii="Arial" w:hAnsi="Arial" w:cs="Arial"/>
                                      </w:rPr>
                                      <w:t>9</w:t>
                                    </w:r>
                                    <w:r>
                                      <w:rPr>
                                        <w:rFonts w:ascii="Arial" w:hAnsi="Arial" w:cs="Arial"/>
                                      </w:rPr>
                                      <w:t xml:space="preserve">-36 days) exposure windows in juvenile </w:t>
                                    </w:r>
                                    <w:r w:rsidRPr="00146959">
                                      <w:rPr>
                                        <w:rFonts w:ascii="Arial" w:hAnsi="Arial" w:cs="Arial"/>
                                        <w:i/>
                                        <w:iCs/>
                                      </w:rPr>
                                      <w:t>C. virginica</w:t>
                                    </w:r>
                                    <w:r>
                                      <w:rPr>
                                        <w:rFonts w:ascii="Arial" w:hAnsi="Arial" w:cs="Arial"/>
                                      </w:rPr>
                                      <w:t xml:space="preserve"> oysters. In the early window growth was higher in larger oysters (black points), where larger oysters exhibited lower growth in the later window (grey points). </w:t>
                                    </w:r>
                                    <w:r w:rsidRPr="005A294E">
                                      <w:rPr>
                                        <w:rFonts w:ascii="Arial" w:hAnsi="Arial" w:cs="Arial"/>
                                      </w:rPr>
                                      <w:t xml:space="preserve"> </w:t>
                                    </w:r>
                                    <w:r>
                                      <w:rPr>
                                        <w:rFonts w:ascii="Arial" w:hAnsi="Arial" w:cs="Arial"/>
                                      </w:rPr>
                                      <w:t>Intercept and slope model predictions (line) and SE borders (dashed lines) were taken from a mixed-effects model in Table X.</w:t>
                                    </w:r>
                                  </w:p>
                                </w:txbxContent>
                              </wps:txbx>
                              <wps:bodyPr rot="0" vert="horz" wrap="square" lIns="91440" tIns="45720" rIns="91440" bIns="45720" anchor="t" anchorCtr="0">
                                <a:noAutofit/>
                              </wps:bodyPr>
                            </wps:wsp>
                          </wpg:grpSp>
                          <pic:pic xmlns:pic="http://schemas.openxmlformats.org/drawingml/2006/picture">
                            <pic:nvPicPr>
                              <pic:cNvPr id="200" name="Picture 200" descr="A graph with numbers and a number&#10;&#10;Description automatically generated"/>
                              <pic:cNvPicPr>
                                <a:picLocks noChangeAspect="1"/>
                              </pic:cNvPicPr>
                            </pic:nvPicPr>
                            <pic:blipFill rotWithShape="1">
                              <a:blip r:embed="rId16">
                                <a:extLst>
                                  <a:ext uri="{28A0092B-C50C-407E-A947-70E740481C1C}">
                                    <a14:useLocalDpi xmlns:a14="http://schemas.microsoft.com/office/drawing/2010/main" val="0"/>
                                  </a:ext>
                                </a:extLst>
                              </a:blip>
                              <a:srcRect l="4108" t="7758" r="83466" b="68902"/>
                              <a:stretch/>
                            </pic:blipFill>
                            <pic:spPr bwMode="auto">
                              <a:xfrm>
                                <a:off x="5563387" y="-47153"/>
                                <a:ext cx="605790" cy="708025"/>
                              </a:xfrm>
                              <a:prstGeom prst="rect">
                                <a:avLst/>
                              </a:prstGeom>
                              <a:noFill/>
                              <a:ln>
                                <a:noFill/>
                              </a:ln>
                              <a:extLst>
                                <a:ext uri="{53640926-AAD7-44D8-BBD7-CCE9431645EC}">
                                  <a14:shadowObscured xmlns:a14="http://schemas.microsoft.com/office/drawing/2010/main"/>
                                </a:ext>
                              </a:extLst>
                            </pic:spPr>
                          </pic:pic>
                        </wpg:grpSp>
                        <wps:wsp>
                          <wps:cNvPr id="230" name="Text Box 230"/>
                          <wps:cNvSpPr txBox="1">
                            <a:spLocks noChangeArrowheads="1"/>
                          </wps:cNvSpPr>
                          <wps:spPr bwMode="auto">
                            <a:xfrm>
                              <a:off x="88641" y="0"/>
                              <a:ext cx="354261" cy="293953"/>
                            </a:xfrm>
                            <a:prstGeom prst="rect">
                              <a:avLst/>
                            </a:prstGeom>
                            <a:noFill/>
                            <a:ln w="9525">
                              <a:solidFill>
                                <a:schemeClr val="bg1"/>
                              </a:solidFill>
                              <a:miter lim="800000"/>
                              <a:headEnd/>
                              <a:tailEnd/>
                            </a:ln>
                          </wps:spPr>
                          <wps:txbx>
                            <w:txbxContent>
                              <w:p w14:paraId="75E20B85" w14:textId="77777777" w:rsidR="00454E50" w:rsidRPr="00E54548" w:rsidRDefault="00454E50" w:rsidP="00454E50">
                                <w:pPr>
                                  <w:rPr>
                                    <w:b/>
                                    <w:bCs/>
                                    <w:sz w:val="32"/>
                                    <w:szCs w:val="32"/>
                                  </w:rPr>
                                </w:pPr>
                                <w:r>
                                  <w:rPr>
                                    <w:b/>
                                    <w:bCs/>
                                    <w:sz w:val="32"/>
                                    <w:szCs w:val="32"/>
                                  </w:rPr>
                                  <w:t>A</w:t>
                                </w:r>
                              </w:p>
                            </w:txbxContent>
                          </wps:txbx>
                          <wps:bodyPr rot="0" vert="horz" wrap="square" lIns="91440" tIns="45720" rIns="91440" bIns="45720" anchor="t" anchorCtr="0">
                            <a:noAutofit/>
                          </wps:bodyPr>
                        </wps:wsp>
                        <wps:wsp>
                          <wps:cNvPr id="231" name="Text Box 231"/>
                          <wps:cNvSpPr txBox="1">
                            <a:spLocks noChangeArrowheads="1"/>
                          </wps:cNvSpPr>
                          <wps:spPr bwMode="auto">
                            <a:xfrm>
                              <a:off x="55984" y="2253343"/>
                              <a:ext cx="354261" cy="293953"/>
                            </a:xfrm>
                            <a:prstGeom prst="rect">
                              <a:avLst/>
                            </a:prstGeom>
                            <a:noFill/>
                            <a:ln w="9525">
                              <a:solidFill>
                                <a:schemeClr val="bg1"/>
                              </a:solidFill>
                              <a:miter lim="800000"/>
                              <a:headEnd/>
                              <a:tailEnd/>
                            </a:ln>
                          </wps:spPr>
                          <wps:txbx>
                            <w:txbxContent>
                              <w:p w14:paraId="289F6B9D" w14:textId="456F94F6" w:rsidR="00454E50" w:rsidRPr="00E54548" w:rsidRDefault="00454E50" w:rsidP="00454E50">
                                <w:pPr>
                                  <w:rPr>
                                    <w:b/>
                                    <w:bCs/>
                                    <w:sz w:val="32"/>
                                    <w:szCs w:val="32"/>
                                  </w:rPr>
                                </w:pPr>
                                <w:r>
                                  <w:rPr>
                                    <w:b/>
                                    <w:bCs/>
                                    <w:sz w:val="32"/>
                                    <w:szCs w:val="32"/>
                                  </w:rPr>
                                  <w:t>B</w:t>
                                </w:r>
                              </w:p>
                            </w:txbxContent>
                          </wps:txbx>
                          <wps:bodyPr rot="0" vert="horz" wrap="square" lIns="91440" tIns="45720" rIns="91440" bIns="45720" anchor="t" anchorCtr="0">
                            <a:noAutofit/>
                          </wps:bodyPr>
                        </wps:wsp>
                      </wpg:grpSp>
                      <pic:pic xmlns:pic="http://schemas.openxmlformats.org/drawingml/2006/picture">
                        <pic:nvPicPr>
                          <pic:cNvPr id="1" name="Picture 1" descr="A graph with numbers and a number&#10;&#10;Description automatically generated"/>
                          <pic:cNvPicPr>
                            <a:picLocks noChangeAspect="1"/>
                          </pic:cNvPicPr>
                        </pic:nvPicPr>
                        <pic:blipFill rotWithShape="1">
                          <a:blip r:embed="rId16">
                            <a:extLst>
                              <a:ext uri="{28A0092B-C50C-407E-A947-70E740481C1C}">
                                <a14:useLocalDpi xmlns:a14="http://schemas.microsoft.com/office/drawing/2010/main" val="0"/>
                              </a:ext>
                            </a:extLst>
                          </a:blip>
                          <a:srcRect l="39365" t="34243" r="42357" b="24388"/>
                          <a:stretch/>
                        </pic:blipFill>
                        <pic:spPr bwMode="auto">
                          <a:xfrm>
                            <a:off x="4324313" y="575021"/>
                            <a:ext cx="947420" cy="133413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FC987C2" id="Group 2" o:spid="_x0000_s1067" style="position:absolute;margin-left:-11.95pt;margin-top:0;width:485.45pt;height:404.2pt;z-index:251730951;mso-width-relative:margin;mso-height-relative:margin" coordsize="61689,51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">
                <v:group id="Group 232" o:spid="_x0000_s1068" style="position:absolute;width:61689;height:51363" coordsize="61691,51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10" o:spid="_x0000_s1069" style="position:absolute;top:623;width:61691;height:50744" coordorigin=",-1055" coordsize="61691,50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194" o:spid="_x0000_s1070" style="position:absolute;top:-1055;width:60924;height:50742" coordorigin=",-1055" coordsize="60924,50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104" o:spid="_x0000_s1071" style="position:absolute;top:-1055;width:54759;height:50742" coordorigin=",-1055" coordsize="54759,50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Picture 94" o:spid="_x0000_s1072" type="#_x0000_t75" style="position:absolute;width:51904;height:22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">
                          <v:imagedata r:id="rId29" o:title="" croptop="10073f" cropbottom="10082f" cropright="3f"/>
                        </v:shape>
                        <v:shape id="Picture 95" o:spid="_x0000_s1073" type="#_x0000_t75" style="position:absolute;top:22363;width:51904;height:27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">
                          <v:imagedata r:id="rId30" o:title="" croptop="10075f" cropright="3f"/>
                        </v:shape>
                        <v:shape id="Picture 102" o:spid="_x0000_s1074" type="#_x0000_t75" alt="A black and white image of a graph&#10;&#10;Description automatically generated" style="position:absolute;left:45070;top:-5234;width:5510;height:1386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">
                          <v:imagedata r:id="rId22" o:title="A black and white image of a graph&#10;&#10;Description automatically generated" croptop="13146f" cropbottom="22490f" cropleft="18598f" cropright="39347f"/>
                        </v:shape>
                      </v:group>
                      <v:shape id="_x0000_s1075" type="#_x0000_t202" style="position:absolute;left:43626;top:16658;width:17298;height:3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" stroked="f">
                        <v:textbox>
                          <w:txbxContent>
                            <w:p w14:paraId="00E7E1E5" w14:textId="5549B850" w:rsidR="00BE6DBE" w:rsidRPr="0054286D" w:rsidRDefault="00BE6DBE" w:rsidP="00C065E9">
                              <w:pPr>
                                <w:ind w:right="-89"/>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4 Growth in shell area (unit) exhibits different relationships with  size at the start of the period, between early (0-18 days) and later (1</w:t>
                              </w:r>
                              <w:r w:rsidR="00C048FE">
                                <w:rPr>
                                  <w:rFonts w:ascii="Arial" w:hAnsi="Arial" w:cs="Arial"/>
                                </w:rPr>
                                <w:t>9</w:t>
                              </w:r>
                              <w:r>
                                <w:rPr>
                                  <w:rFonts w:ascii="Arial" w:hAnsi="Arial" w:cs="Arial"/>
                                </w:rPr>
                                <w:t xml:space="preserve">-36 days) exposure windows in juvenile </w:t>
                              </w:r>
                              <w:r w:rsidRPr="00146959">
                                <w:rPr>
                                  <w:rFonts w:ascii="Arial" w:hAnsi="Arial" w:cs="Arial"/>
                                  <w:i/>
                                  <w:iCs/>
                                </w:rPr>
                                <w:t>C. virginica</w:t>
                              </w:r>
                              <w:r>
                                <w:rPr>
                                  <w:rFonts w:ascii="Arial" w:hAnsi="Arial" w:cs="Arial"/>
                                </w:rPr>
                                <w:t xml:space="preserve"> oysters. In the early window growth was higher in larger oysters (black points), where larger oysters exhibited lower growth in the later window (grey points). </w:t>
                              </w:r>
                              <w:r w:rsidRPr="005A294E">
                                <w:rPr>
                                  <w:rFonts w:ascii="Arial" w:hAnsi="Arial" w:cs="Arial"/>
                                </w:rPr>
                                <w:t xml:space="preserve"> </w:t>
                              </w:r>
                              <w:r>
                                <w:rPr>
                                  <w:rFonts w:ascii="Arial" w:hAnsi="Arial" w:cs="Arial"/>
                                </w:rPr>
                                <w:t>Intercept and slope model predictions (line) and SE borders (dashed lines) were taken from a mixed-effects model in Table X.</w:t>
                              </w:r>
                            </w:p>
                          </w:txbxContent>
                        </v:textbox>
                      </v:shape>
                    </v:group>
                    <v:shape id="Picture 200" o:spid="_x0000_s1076" type="#_x0000_t75" alt="A graph with numbers and a number&#10;&#10;Description automatically generated" style="position:absolute;left:55633;top:-471;width:6058;height:7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">
                      <v:imagedata r:id="rId21" o:title="A graph with numbers and a number&#10;&#10;Description automatically generated" croptop="5084f" cropbottom="45156f" cropleft="2692f" cropright="54700f"/>
                    </v:shape>
                  </v:group>
                  <v:shape id="Text Box 230" o:spid="_x0000_s1077" type="#_x0000_t202" style="position:absolute;left:886;width:3543;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" filled="f" strokecolor="white [3212]">
                    <v:textbox>
                      <w:txbxContent>
                        <w:p w14:paraId="75E20B85" w14:textId="77777777" w:rsidR="00454E50" w:rsidRPr="00E54548" w:rsidRDefault="00454E50" w:rsidP="00454E50">
                          <w:pPr>
                            <w:rPr>
                              <w:b/>
                              <w:bCs/>
                              <w:sz w:val="32"/>
                              <w:szCs w:val="32"/>
                            </w:rPr>
                          </w:pPr>
                          <w:r>
                            <w:rPr>
                              <w:b/>
                              <w:bCs/>
                              <w:sz w:val="32"/>
                              <w:szCs w:val="32"/>
                            </w:rPr>
                            <w:t>A</w:t>
                          </w:r>
                        </w:p>
                      </w:txbxContent>
                    </v:textbox>
                  </v:shape>
                  <v:shape id="Text Box 231" o:spid="_x0000_s1078" type="#_x0000_t202" style="position:absolute;left:559;top:22533;width:3543;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" filled="f" strokecolor="white [3212]">
                    <v:textbox>
                      <w:txbxContent>
                        <w:p w14:paraId="289F6B9D" w14:textId="456F94F6" w:rsidR="00454E50" w:rsidRPr="00E54548" w:rsidRDefault="00454E50" w:rsidP="00454E50">
                          <w:pPr>
                            <w:rPr>
                              <w:b/>
                              <w:bCs/>
                              <w:sz w:val="32"/>
                              <w:szCs w:val="32"/>
                            </w:rPr>
                          </w:pPr>
                          <w:r>
                            <w:rPr>
                              <w:b/>
                              <w:bCs/>
                              <w:sz w:val="32"/>
                              <w:szCs w:val="32"/>
                            </w:rPr>
                            <w:t>B</w:t>
                          </w:r>
                        </w:p>
                      </w:txbxContent>
                    </v:textbox>
                  </v:shape>
                </v:group>
                <v:shape id="Picture 1" o:spid="_x0000_s1079" type="#_x0000_t75" alt="A graph with numbers and a number&#10;&#10;Description automatically generated" style="position:absolute;left:43243;top:5750;width:9474;height:1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">
                  <v:imagedata r:id="rId21" o:title="A graph with numbers and a number&#10;&#10;Description automatically generated" croptop="22441f" cropbottom="15983f" cropleft="25798f" cropright="27759f"/>
                </v:shape>
                <w10:wrap type="topAndBottom"/>
              </v:group>
            </w:pict>
          </mc:Fallback>
        </mc:AlternateContent>
      </w:r>
      <w:r>
        <w:rPr>
          <w:rFonts w:ascii="Arial" w:hAnsi="Arial" w:cs="Arial"/>
          <w:noProof/>
          <w:color w:val="000000" w:themeColor="text1"/>
          <w:sz w:val="24"/>
          <w:szCs w:val="24"/>
        </w:rPr>
        <mc:AlternateContent>
          <mc:Choice Requires="wpg">
            <w:drawing>
              <wp:anchor distT="0" distB="0" distL="114300" distR="114300" simplePos="0" relativeHeight="251702279" behindDoc="0" locked="0" layoutInCell="1" allowOverlap="1" wp14:anchorId="257F5C5B" wp14:editId="6D9FB45E">
                <wp:simplePos x="0" y="0"/>
                <wp:positionH relativeFrom="column">
                  <wp:posOffset>-180448</wp:posOffset>
                </wp:positionH>
                <wp:positionV relativeFrom="paragraph">
                  <wp:posOffset>5252661</wp:posOffset>
                </wp:positionV>
                <wp:extent cx="6221095" cy="2703195"/>
                <wp:effectExtent l="0" t="0" r="8255" b="1905"/>
                <wp:wrapTopAndBottom/>
                <wp:docPr id="216" name="Group 216"/>
                <wp:cNvGraphicFramePr/>
                <a:graphic xmlns:a="http://schemas.openxmlformats.org/drawingml/2006/main">
                  <a:graphicData uri="http://schemas.microsoft.com/office/word/2010/wordprocessingGroup">
                    <wpg:wgp>
                      <wpg:cNvGrpSpPr/>
                      <wpg:grpSpPr>
                        <a:xfrm>
                          <a:off x="0" y="0"/>
                          <a:ext cx="6221095" cy="2703195"/>
                          <a:chOff x="444182" y="-1086476"/>
                          <a:chExt cx="6222279" cy="2703953"/>
                        </a:xfrm>
                      </wpg:grpSpPr>
                      <pic:pic xmlns:pic="http://schemas.openxmlformats.org/drawingml/2006/picture">
                        <pic:nvPicPr>
                          <pic:cNvPr id="211" name="Picture 211"/>
                          <pic:cNvPicPr>
                            <a:picLocks noChangeAspect="1"/>
                          </pic:cNvPicPr>
                        </pic:nvPicPr>
                        <pic:blipFill rotWithShape="1">
                          <a:blip r:embed="rId31">
                            <a:extLst>
                              <a:ext uri="{28A0092B-C50C-407E-A947-70E740481C1C}">
                                <a14:useLocalDpi xmlns:a14="http://schemas.microsoft.com/office/drawing/2010/main" val="0"/>
                              </a:ext>
                            </a:extLst>
                          </a:blip>
                          <a:srcRect t="16992" r="11715"/>
                          <a:stretch/>
                        </pic:blipFill>
                        <pic:spPr bwMode="auto">
                          <a:xfrm>
                            <a:off x="444182" y="-1062858"/>
                            <a:ext cx="4582795" cy="26803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12" name="Picture 212" descr="A graph of different sizes and shapes&#10;&#10;Description automatically generated with medium confidence"/>
                          <pic:cNvPicPr>
                            <a:picLocks noChangeAspect="1"/>
                          </pic:cNvPicPr>
                        </pic:nvPicPr>
                        <pic:blipFill rotWithShape="1">
                          <a:blip r:embed="rId23">
                            <a:extLst>
                              <a:ext uri="{28A0092B-C50C-407E-A947-70E740481C1C}">
                                <a14:useLocalDpi xmlns:a14="http://schemas.microsoft.com/office/drawing/2010/main" val="0"/>
                              </a:ext>
                            </a:extLst>
                          </a:blip>
                          <a:srcRect l="22435" t="17029" r="60873" b="57435"/>
                          <a:stretch/>
                        </pic:blipFill>
                        <pic:spPr bwMode="auto">
                          <a:xfrm>
                            <a:off x="4583299" y="-1086476"/>
                            <a:ext cx="866140" cy="824230"/>
                          </a:xfrm>
                          <a:prstGeom prst="rect">
                            <a:avLst/>
                          </a:prstGeom>
                          <a:noFill/>
                          <a:ln>
                            <a:noFill/>
                          </a:ln>
                          <a:extLst>
                            <a:ext uri="{53640926-AAD7-44D8-BBD7-CCE9431645EC}">
                              <a14:shadowObscured xmlns:a14="http://schemas.microsoft.com/office/drawing/2010/main"/>
                            </a:ext>
                          </a:extLst>
                        </pic:spPr>
                      </pic:pic>
                      <wps:wsp>
                        <wps:cNvPr id="67" name="Text Box 2"/>
                        <wps:cNvSpPr txBox="1">
                          <a:spLocks noChangeArrowheads="1"/>
                        </wps:cNvSpPr>
                        <wps:spPr bwMode="auto">
                          <a:xfrm>
                            <a:off x="4663075" y="-313261"/>
                            <a:ext cx="2003386" cy="1832950"/>
                          </a:xfrm>
                          <a:prstGeom prst="rect">
                            <a:avLst/>
                          </a:prstGeom>
                          <a:solidFill>
                            <a:srgbClr val="FFFFFF"/>
                          </a:solidFill>
                          <a:ln w="9525">
                            <a:noFill/>
                            <a:miter lim="800000"/>
                            <a:headEnd/>
                            <a:tailEnd/>
                          </a:ln>
                        </wps:spPr>
                        <wps:txbx>
                          <w:txbxContent>
                            <w:p w14:paraId="1D21EBA4" w14:textId="77777777" w:rsidR="0034758C" w:rsidRPr="0054286D" w:rsidRDefault="0034758C" w:rsidP="00C065E9">
                              <w:pPr>
                                <w:ind w:right="-29"/>
                                <w:rPr>
                                  <w:rFonts w:ascii="Arial" w:hAnsi="Arial" w:cs="Arial"/>
                                </w:rPr>
                              </w:pPr>
                              <w:r>
                                <w:rPr>
                                  <w:rFonts w:ascii="Arial" w:hAnsi="Arial" w:cs="Arial"/>
                                </w:rPr>
                                <w:t xml:space="preserve">Fig. 5. Neither changes in total alkalinity (unit) nor salinity level (color) influence the relative growth in shell area (unit) of juvenile </w:t>
                              </w:r>
                              <w:r w:rsidRPr="00DC1AF1">
                                <w:rPr>
                                  <w:rFonts w:ascii="Arial" w:hAnsi="Arial" w:cs="Arial"/>
                                  <w:i/>
                                  <w:iCs/>
                                </w:rPr>
                                <w:t>C. virginica</w:t>
                              </w:r>
                              <w:r>
                                <w:rPr>
                                  <w:rFonts w:ascii="Arial" w:hAnsi="Arial" w:cs="Arial"/>
                                </w:rPr>
                                <w:t xml:space="preserve"> oysters after 5 weeks of exposure to altered conditions. Intercept and slope model predictions (line) and SE borders (dashed lines) were taken from a mixed-effects model in Table X.</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57F5C5B" id="Group 216" o:spid="_x0000_s1080" style="position:absolute;margin-left:-14.2pt;margin-top:413.6pt;width:489.85pt;height:212.85pt;z-index:251702279;mso-width-relative:margin;mso-height-relative:margin" coordorigin="4441,-10864" coordsize="62222,27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">
                <v:shape id="Picture 211" o:spid="_x0000_s1081" type="#_x0000_t75" style="position:absolute;left:4441;top:-10628;width:45828;height:26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">
                  <v:imagedata r:id="rId32" o:title="" croptop="11136f" cropright="7678f"/>
                </v:shape>
                <v:shape id="Picture 212" o:spid="_x0000_s1082" type="#_x0000_t75" alt="A graph of different sizes and shapes&#10;&#10;Description automatically generated with medium confidence" style="position:absolute;left:45832;top:-10864;width:8662;height:8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">
                  <v:imagedata r:id="rId25" o:title="A graph of different sizes and shapes&#10;&#10;Description automatically generated with medium confidence" croptop="11160f" cropbottom="37641f" cropleft="14703f" cropright="39894f"/>
                </v:shape>
                <v:shape id="_x0000_s1083" type="#_x0000_t202" style="position:absolute;left:46630;top:-3132;width:20034;height:18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1D21EBA4" w14:textId="77777777" w:rsidR="0034758C" w:rsidRPr="0054286D" w:rsidRDefault="0034758C" w:rsidP="00C065E9">
                        <w:pPr>
                          <w:ind w:right="-29"/>
                          <w:rPr>
                            <w:rFonts w:ascii="Arial" w:hAnsi="Arial" w:cs="Arial"/>
                          </w:rPr>
                        </w:pPr>
                        <w:r>
                          <w:rPr>
                            <w:rFonts w:ascii="Arial" w:hAnsi="Arial" w:cs="Arial"/>
                          </w:rPr>
                          <w:t xml:space="preserve">Fig. 5. Neither changes in total alkalinity (unit) nor salinity level (color) influence the relative growth in shell area (unit) of juvenile </w:t>
                        </w:r>
                        <w:r w:rsidRPr="00DC1AF1">
                          <w:rPr>
                            <w:rFonts w:ascii="Arial" w:hAnsi="Arial" w:cs="Arial"/>
                            <w:i/>
                            <w:iCs/>
                          </w:rPr>
                          <w:t>C. virginica</w:t>
                        </w:r>
                        <w:r>
                          <w:rPr>
                            <w:rFonts w:ascii="Arial" w:hAnsi="Arial" w:cs="Arial"/>
                          </w:rPr>
                          <w:t xml:space="preserve"> oysters after 5 weeks of exposure to altered conditions. Intercept and slope model predictions (line) and SE borders (dashed lines) were taken from a mixed-effects model in Table X.</w:t>
                        </w:r>
                      </w:p>
                    </w:txbxContent>
                  </v:textbox>
                </v:shape>
                <w10:wrap type="topAndBottom"/>
              </v:group>
            </w:pict>
          </mc:Fallback>
        </mc:AlternateContent>
      </w:r>
      <w:r>
        <w:rPr>
          <w:rFonts w:ascii="Arial" w:hAnsi="Arial" w:cs="Arial"/>
          <w:b/>
          <w:bCs/>
          <w:sz w:val="24"/>
          <w:szCs w:val="24"/>
        </w:rPr>
        <w:t xml:space="preserve">                                                                                                                                     </w:t>
      </w:r>
      <w:r w:rsidR="00B201CC">
        <w:rPr>
          <w:rFonts w:ascii="Arial" w:hAnsi="Arial" w:cs="Arial"/>
          <w:b/>
          <w:bCs/>
          <w:i/>
          <w:iCs/>
          <w:noProof/>
          <w:sz w:val="28"/>
          <w:szCs w:val="28"/>
        </w:rPr>
        <w:lastRenderedPageBreak/>
        <mc:AlternateContent>
          <mc:Choice Requires="wpg">
            <w:drawing>
              <wp:anchor distT="0" distB="0" distL="114300" distR="114300" simplePos="0" relativeHeight="251714567" behindDoc="0" locked="0" layoutInCell="1" allowOverlap="1" wp14:anchorId="3D335108" wp14:editId="4E88DDAF">
                <wp:simplePos x="0" y="0"/>
                <wp:positionH relativeFrom="column">
                  <wp:posOffset>242773</wp:posOffset>
                </wp:positionH>
                <wp:positionV relativeFrom="paragraph">
                  <wp:posOffset>347</wp:posOffset>
                </wp:positionV>
                <wp:extent cx="5422900" cy="5840730"/>
                <wp:effectExtent l="0" t="0" r="6350" b="7620"/>
                <wp:wrapTopAndBottom/>
                <wp:docPr id="229" name="Group 229"/>
                <wp:cNvGraphicFramePr/>
                <a:graphic xmlns:a="http://schemas.openxmlformats.org/drawingml/2006/main">
                  <a:graphicData uri="http://schemas.microsoft.com/office/word/2010/wordprocessingGroup">
                    <wpg:wgp>
                      <wpg:cNvGrpSpPr/>
                      <wpg:grpSpPr>
                        <a:xfrm>
                          <a:off x="0" y="0"/>
                          <a:ext cx="5422900" cy="5840730"/>
                          <a:chOff x="0" y="0"/>
                          <a:chExt cx="5422900" cy="5840730"/>
                        </a:xfrm>
                      </wpg:grpSpPr>
                      <wpg:grpSp>
                        <wpg:cNvPr id="226" name="Group 226"/>
                        <wpg:cNvGrpSpPr/>
                        <wpg:grpSpPr>
                          <a:xfrm>
                            <a:off x="0" y="0"/>
                            <a:ext cx="5422900" cy="5840730"/>
                            <a:chOff x="0" y="0"/>
                            <a:chExt cx="5423509" cy="5841348"/>
                          </a:xfrm>
                        </wpg:grpSpPr>
                        <wpg:grpSp>
                          <wpg:cNvPr id="224" name="Group 224"/>
                          <wpg:cNvGrpSpPr/>
                          <wpg:grpSpPr>
                            <a:xfrm>
                              <a:off x="0" y="0"/>
                              <a:ext cx="4970145" cy="5841348"/>
                              <a:chOff x="-9324" y="0"/>
                              <a:chExt cx="4970549" cy="5841759"/>
                            </a:xfrm>
                          </wpg:grpSpPr>
                          <wpg:grpSp>
                            <wpg:cNvPr id="203" name="Group 203"/>
                            <wpg:cNvGrpSpPr/>
                            <wpg:grpSpPr>
                              <a:xfrm>
                                <a:off x="-9324" y="4878840"/>
                                <a:ext cx="4970549" cy="962919"/>
                                <a:chOff x="-458660" y="5333712"/>
                                <a:chExt cx="4970780" cy="963044"/>
                              </a:xfrm>
                            </wpg:grpSpPr>
                            <wps:wsp>
                              <wps:cNvPr id="86" name="Text Box 2"/>
                              <wps:cNvSpPr txBox="1">
                                <a:spLocks noChangeArrowheads="1"/>
                              </wps:cNvSpPr>
                              <wps:spPr bwMode="auto">
                                <a:xfrm>
                                  <a:off x="-458660" y="5333712"/>
                                  <a:ext cx="4970780" cy="963044"/>
                                </a:xfrm>
                                <a:prstGeom prst="rect">
                                  <a:avLst/>
                                </a:prstGeom>
                                <a:solidFill>
                                  <a:srgbClr val="FFFFFF"/>
                                </a:solidFill>
                                <a:ln w="9525">
                                  <a:noFill/>
                                  <a:miter lim="800000"/>
                                  <a:headEnd/>
                                  <a:tailEnd/>
                                </a:ln>
                              </wps:spPr>
                              <wps:txbx>
                                <w:txbxContent>
                                  <w:p w14:paraId="2AB7D8BE" w14:textId="38922B23" w:rsidR="0034758C" w:rsidRPr="0054286D" w:rsidRDefault="0034758C" w:rsidP="006B6643">
                                    <w:pPr>
                                      <w:rPr>
                                        <w:rFonts w:ascii="Arial" w:hAnsi="Arial" w:cs="Arial"/>
                                      </w:rPr>
                                    </w:pPr>
                                    <w:r>
                                      <w:rPr>
                                        <w:rFonts w:ascii="Arial" w:hAnsi="Arial" w:cs="Arial"/>
                                      </w:rPr>
                                      <w:t>Fig. 6. Neither changes in total alkalinity (µmol kg</w:t>
                                    </w:r>
                                    <w:r w:rsidRPr="00BE2CB0">
                                      <w:rPr>
                                        <w:rFonts w:ascii="Arial" w:hAnsi="Arial" w:cs="Arial"/>
                                        <w:vertAlign w:val="superscript"/>
                                      </w:rPr>
                                      <w:t>-1</w:t>
                                    </w:r>
                                    <w:r>
                                      <w:rPr>
                                        <w:rFonts w:ascii="Arial" w:hAnsi="Arial" w:cs="Arial"/>
                                      </w:rPr>
                                      <w:t>) nor salinity level (color) influence A) shell thickness (mg mm</w:t>
                                    </w:r>
                                    <w:r w:rsidRPr="00BE2CB0">
                                      <w:rPr>
                                        <w:rFonts w:ascii="Arial" w:hAnsi="Arial" w:cs="Arial"/>
                                        <w:vertAlign w:val="superscript"/>
                                      </w:rPr>
                                      <w:t>2</w:t>
                                    </w:r>
                                    <w:r>
                                      <w:rPr>
                                        <w:rFonts w:ascii="Arial" w:hAnsi="Arial" w:cs="Arial"/>
                                      </w:rPr>
                                      <w:t>) or B) the condition index (mg mg</w:t>
                                    </w:r>
                                    <w:r w:rsidRPr="00C14630">
                                      <w:rPr>
                                        <w:rFonts w:ascii="Arial" w:hAnsi="Arial" w:cs="Arial"/>
                                        <w:vertAlign w:val="superscript"/>
                                      </w:rPr>
                                      <w:t>2</w:t>
                                    </w:r>
                                    <w:r>
                                      <w:rPr>
                                        <w:rFonts w:ascii="Arial" w:hAnsi="Arial" w:cs="Arial"/>
                                      </w:rPr>
                                      <w:t>) of juvenile in</w:t>
                                    </w:r>
                                    <w:r w:rsidRPr="004F372F">
                                      <w:rPr>
                                        <w:rFonts w:ascii="Arial" w:hAnsi="Arial" w:cs="Arial"/>
                                        <w:i/>
                                        <w:iCs/>
                                      </w:rPr>
                                      <w:t xml:space="preserve"> C. virginica </w:t>
                                    </w:r>
                                    <w:r>
                                      <w:rPr>
                                        <w:rFonts w:ascii="Arial" w:hAnsi="Arial" w:cs="Arial"/>
                                      </w:rPr>
                                      <w:t xml:space="preserve">oysters. A lack of an effect of TA may suggest that </w:t>
                                    </w:r>
                                    <w:r w:rsidR="00A85058">
                                      <w:rPr>
                                        <w:rFonts w:ascii="Arial" w:hAnsi="Arial" w:cs="Arial"/>
                                      </w:rPr>
                                      <w:t xml:space="preserve">trade-offs in other growth metrics, in order to maintain relative shell growth, did not occur. </w:t>
                                    </w:r>
                                  </w:p>
                                </w:txbxContent>
                              </wps:txbx>
                              <wps:bodyPr rot="0" vert="horz" wrap="square" lIns="91440" tIns="45720" rIns="91440" bIns="45720" anchor="t" anchorCtr="0">
                                <a:noAutofit/>
                              </wps:bodyPr>
                            </wps:wsp>
                          </wpg:grpSp>
                          <wpg:grpSp>
                            <wpg:cNvPr id="223" name="Group 223"/>
                            <wpg:cNvGrpSpPr/>
                            <wpg:grpSpPr>
                              <a:xfrm>
                                <a:off x="116633" y="0"/>
                                <a:ext cx="4440422" cy="4937125"/>
                                <a:chOff x="0" y="501614"/>
                                <a:chExt cx="4441604" cy="4937593"/>
                              </a:xfrm>
                            </wpg:grpSpPr>
                            <pic:pic xmlns:pic="http://schemas.openxmlformats.org/drawingml/2006/picture">
                              <pic:nvPicPr>
                                <pic:cNvPr id="218" name="Picture 218"/>
                                <pic:cNvPicPr>
                                  <a:picLocks noChangeAspect="1"/>
                                </pic:cNvPicPr>
                              </pic:nvPicPr>
                              <pic:blipFill rotWithShape="1">
                                <a:blip r:embed="rId33">
                                  <a:extLst>
                                    <a:ext uri="{28A0092B-C50C-407E-A947-70E740481C1C}">
                                      <a14:useLocalDpi xmlns:a14="http://schemas.microsoft.com/office/drawing/2010/main" val="0"/>
                                    </a:ext>
                                  </a:extLst>
                                </a:blip>
                                <a:srcRect t="15536" r="14438" b="15206"/>
                                <a:stretch/>
                              </pic:blipFill>
                              <pic:spPr bwMode="auto">
                                <a:xfrm>
                                  <a:off x="0" y="501614"/>
                                  <a:ext cx="4441604" cy="2236346"/>
                                </a:xfrm>
                                <a:prstGeom prst="rect">
                                  <a:avLst/>
                                </a:prstGeom>
                                <a:noFill/>
                              </pic:spPr>
                            </pic:pic>
                            <pic:pic xmlns:pic="http://schemas.openxmlformats.org/drawingml/2006/picture">
                              <pic:nvPicPr>
                                <pic:cNvPr id="222" name="Picture 222"/>
                                <pic:cNvPicPr>
                                  <a:picLocks noChangeAspect="1"/>
                                </pic:cNvPicPr>
                              </pic:nvPicPr>
                              <pic:blipFill rotWithShape="1">
                                <a:blip r:embed="rId34">
                                  <a:extLst>
                                    <a:ext uri="{28A0092B-C50C-407E-A947-70E740481C1C}">
                                      <a14:useLocalDpi xmlns:a14="http://schemas.microsoft.com/office/drawing/2010/main" val="0"/>
                                    </a:ext>
                                  </a:extLst>
                                </a:blip>
                                <a:srcRect l="-3" t="15044" r="15548"/>
                                <a:stretch/>
                              </pic:blipFill>
                              <pic:spPr bwMode="auto">
                                <a:xfrm>
                                  <a:off x="12" y="2696007"/>
                                  <a:ext cx="4384121" cy="2743200"/>
                                </a:xfrm>
                                <a:prstGeom prst="rect">
                                  <a:avLst/>
                                </a:prstGeom>
                                <a:noFill/>
                              </pic:spPr>
                            </pic:pic>
                          </wpg:grpSp>
                          <wps:wsp>
                            <wps:cNvPr id="11" name="Text Box 11"/>
                            <wps:cNvSpPr txBox="1">
                              <a:spLocks noChangeArrowheads="1"/>
                            </wps:cNvSpPr>
                            <wps:spPr bwMode="auto">
                              <a:xfrm>
                                <a:off x="0" y="0"/>
                                <a:ext cx="354330" cy="294005"/>
                              </a:xfrm>
                              <a:prstGeom prst="rect">
                                <a:avLst/>
                              </a:prstGeom>
                              <a:noFill/>
                              <a:ln w="9525">
                                <a:solidFill>
                                  <a:schemeClr val="bg1"/>
                                </a:solidFill>
                                <a:miter lim="800000"/>
                                <a:headEnd/>
                                <a:tailEnd/>
                              </a:ln>
                            </wps:spPr>
                            <wps:txbx>
                              <w:txbxContent>
                                <w:p w14:paraId="703F7C4E" w14:textId="77777777" w:rsidR="0034758C" w:rsidRPr="00E54548" w:rsidRDefault="0034758C" w:rsidP="007123E4">
                                  <w:pPr>
                                    <w:rPr>
                                      <w:b/>
                                      <w:bCs/>
                                      <w:sz w:val="32"/>
                                      <w:szCs w:val="32"/>
                                    </w:rPr>
                                  </w:pPr>
                                  <w:r>
                                    <w:rPr>
                                      <w:b/>
                                      <w:bCs/>
                                      <w:sz w:val="32"/>
                                      <w:szCs w:val="32"/>
                                    </w:rPr>
                                    <w:t>A</w:t>
                                  </w:r>
                                </w:p>
                              </w:txbxContent>
                            </wps:txbx>
                            <wps:bodyPr rot="0" vert="horz" wrap="square" lIns="91440" tIns="45720" rIns="91440" bIns="45720" anchor="t" anchorCtr="0">
                              <a:noAutofit/>
                            </wps:bodyPr>
                          </wps:wsp>
                          <wps:wsp>
                            <wps:cNvPr id="10" name="Text Box 2"/>
                            <wps:cNvSpPr txBox="1">
                              <a:spLocks noChangeArrowheads="1"/>
                            </wps:cNvSpPr>
                            <wps:spPr bwMode="auto">
                              <a:xfrm>
                                <a:off x="0" y="2141375"/>
                                <a:ext cx="406400" cy="391160"/>
                              </a:xfrm>
                              <a:prstGeom prst="rect">
                                <a:avLst/>
                              </a:prstGeom>
                              <a:noFill/>
                              <a:ln w="9525">
                                <a:noFill/>
                                <a:miter lim="800000"/>
                                <a:headEnd/>
                                <a:tailEnd/>
                              </a:ln>
                            </wps:spPr>
                            <wps:txbx>
                              <w:txbxContent>
                                <w:p w14:paraId="5BD2CA4A" w14:textId="77777777" w:rsidR="0034758C" w:rsidRPr="00E54548" w:rsidRDefault="0034758C" w:rsidP="007123E4">
                                  <w:pPr>
                                    <w:rPr>
                                      <w:b/>
                                      <w:bCs/>
                                      <w:sz w:val="32"/>
                                      <w:szCs w:val="32"/>
                                    </w:rPr>
                                  </w:pPr>
                                  <w:r>
                                    <w:rPr>
                                      <w:b/>
                                      <w:bCs/>
                                      <w:sz w:val="32"/>
                                      <w:szCs w:val="32"/>
                                    </w:rPr>
                                    <w:t>B</w:t>
                                  </w:r>
                                </w:p>
                              </w:txbxContent>
                            </wps:txbx>
                            <wps:bodyPr rot="0" vert="horz" wrap="square" lIns="91440" tIns="45720" rIns="91440" bIns="45720" anchor="t" anchorCtr="0">
                              <a:noAutofit/>
                            </wps:bodyPr>
                          </wps:wsp>
                        </wpg:grpSp>
                        <pic:pic xmlns:pic="http://schemas.openxmlformats.org/drawingml/2006/picture">
                          <pic:nvPicPr>
                            <pic:cNvPr id="225" name="Picture 225" descr="A graph of different sizes and shapes&#10;&#10;Description automatically generated with medium confidence"/>
                            <pic:cNvPicPr>
                              <a:picLocks noChangeAspect="1"/>
                            </pic:cNvPicPr>
                          </pic:nvPicPr>
                          <pic:blipFill rotWithShape="1">
                            <a:blip r:embed="rId23">
                              <a:extLst>
                                <a:ext uri="{28A0092B-C50C-407E-A947-70E740481C1C}">
                                  <a14:useLocalDpi xmlns:a14="http://schemas.microsoft.com/office/drawing/2010/main" val="0"/>
                                </a:ext>
                              </a:extLst>
                            </a:blip>
                            <a:srcRect l="22435" t="17029" r="60873" b="57435"/>
                            <a:stretch/>
                          </pic:blipFill>
                          <pic:spPr bwMode="auto">
                            <a:xfrm>
                              <a:off x="4558004" y="1777482"/>
                              <a:ext cx="865505" cy="823595"/>
                            </a:xfrm>
                            <a:prstGeom prst="rect">
                              <a:avLst/>
                            </a:prstGeom>
                            <a:noFill/>
                            <a:ln>
                              <a:noFill/>
                            </a:ln>
                            <a:extLst>
                              <a:ext uri="{53640926-AAD7-44D8-BBD7-CCE9431645EC}">
                                <a14:shadowObscured xmlns:a14="http://schemas.microsoft.com/office/drawing/2010/main"/>
                              </a:ext>
                            </a:extLst>
                          </pic:spPr>
                        </pic:pic>
                      </wpg:grpSp>
                      <pic:pic xmlns:pic="http://schemas.openxmlformats.org/drawingml/2006/picture">
                        <pic:nvPicPr>
                          <pic:cNvPr id="227" name="Picture 227"/>
                          <pic:cNvPicPr>
                            <a:picLocks noChangeAspect="1"/>
                          </pic:cNvPicPr>
                        </pic:nvPicPr>
                        <pic:blipFill rotWithShape="1">
                          <a:blip r:embed="rId35">
                            <a:extLst>
                              <a:ext uri="{28A0092B-C50C-407E-A947-70E740481C1C}">
                                <a14:useLocalDpi xmlns:a14="http://schemas.microsoft.com/office/drawing/2010/main" val="0"/>
                              </a:ext>
                            </a:extLst>
                          </a:blip>
                          <a:srcRect t="26942" r="89671" b="27678"/>
                          <a:stretch/>
                        </pic:blipFill>
                        <pic:spPr bwMode="auto">
                          <a:xfrm>
                            <a:off x="60649" y="2598576"/>
                            <a:ext cx="535940" cy="146431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8" name="Picture 228"/>
                          <pic:cNvPicPr>
                            <a:picLocks noChangeAspect="1"/>
                          </pic:cNvPicPr>
                        </pic:nvPicPr>
                        <pic:blipFill rotWithShape="1">
                          <a:blip r:embed="rId36">
                            <a:extLst>
                              <a:ext uri="{28A0092B-C50C-407E-A947-70E740481C1C}">
                                <a14:useLocalDpi xmlns:a14="http://schemas.microsoft.com/office/drawing/2010/main" val="0"/>
                              </a:ext>
                            </a:extLst>
                          </a:blip>
                          <a:srcRect t="29041" r="89305" b="24866"/>
                          <a:stretch/>
                        </pic:blipFill>
                        <pic:spPr bwMode="auto">
                          <a:xfrm>
                            <a:off x="41988" y="499188"/>
                            <a:ext cx="554990" cy="148780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3D335108" id="Group 229" o:spid="_x0000_s1084" style="position:absolute;margin-left:19.1pt;margin-top:.05pt;width:427pt;height:459.9pt;z-index:251714567" coordsize="54229,58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">
                <v:group id="Group 226" o:spid="_x0000_s1085" style="position:absolute;width:54229;height:58407" coordsize="54235,5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224" o:spid="_x0000_s1086" style="position:absolute;width:49701;height:58413" coordorigin="-93" coordsize="49705,58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oup 203" o:spid="_x0000_s1087" style="position:absolute;left:-93;top:48788;width:49705;height:9629" coordorigin="-4586,53337" coordsize="49707,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_x0000_s1088" type="#_x0000_t202" style="position:absolute;left:-4586;top:53337;width:49707;height:9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" stroked="f">
                        <v:textbox>
                          <w:txbxContent>
                            <w:p w14:paraId="2AB7D8BE" w14:textId="38922B23" w:rsidR="0034758C" w:rsidRPr="0054286D" w:rsidRDefault="0034758C" w:rsidP="006B6643">
                              <w:pPr>
                                <w:rPr>
                                  <w:rFonts w:ascii="Arial" w:hAnsi="Arial" w:cs="Arial"/>
                                </w:rPr>
                              </w:pPr>
                              <w:r>
                                <w:rPr>
                                  <w:rFonts w:ascii="Arial" w:hAnsi="Arial" w:cs="Arial"/>
                                </w:rPr>
                                <w:t>Fig. 6. Neither changes in total alkalinity (µmol kg</w:t>
                              </w:r>
                              <w:r w:rsidRPr="00BE2CB0">
                                <w:rPr>
                                  <w:rFonts w:ascii="Arial" w:hAnsi="Arial" w:cs="Arial"/>
                                  <w:vertAlign w:val="superscript"/>
                                </w:rPr>
                                <w:t>-1</w:t>
                              </w:r>
                              <w:r>
                                <w:rPr>
                                  <w:rFonts w:ascii="Arial" w:hAnsi="Arial" w:cs="Arial"/>
                                </w:rPr>
                                <w:t>) nor salinity level (color) influence A) shell thickness (mg mm</w:t>
                              </w:r>
                              <w:r w:rsidRPr="00BE2CB0">
                                <w:rPr>
                                  <w:rFonts w:ascii="Arial" w:hAnsi="Arial" w:cs="Arial"/>
                                  <w:vertAlign w:val="superscript"/>
                                </w:rPr>
                                <w:t>2</w:t>
                              </w:r>
                              <w:r>
                                <w:rPr>
                                  <w:rFonts w:ascii="Arial" w:hAnsi="Arial" w:cs="Arial"/>
                                </w:rPr>
                                <w:t>) or B) the condition index (mg mg</w:t>
                              </w:r>
                              <w:r w:rsidRPr="00C14630">
                                <w:rPr>
                                  <w:rFonts w:ascii="Arial" w:hAnsi="Arial" w:cs="Arial"/>
                                  <w:vertAlign w:val="superscript"/>
                                </w:rPr>
                                <w:t>2</w:t>
                              </w:r>
                              <w:r>
                                <w:rPr>
                                  <w:rFonts w:ascii="Arial" w:hAnsi="Arial" w:cs="Arial"/>
                                </w:rPr>
                                <w:t>) of juvenile in</w:t>
                              </w:r>
                              <w:r w:rsidRPr="004F372F">
                                <w:rPr>
                                  <w:rFonts w:ascii="Arial" w:hAnsi="Arial" w:cs="Arial"/>
                                  <w:i/>
                                  <w:iCs/>
                                </w:rPr>
                                <w:t xml:space="preserve"> C. virginica </w:t>
                              </w:r>
                              <w:r>
                                <w:rPr>
                                  <w:rFonts w:ascii="Arial" w:hAnsi="Arial" w:cs="Arial"/>
                                </w:rPr>
                                <w:t xml:space="preserve">oysters. A lack of an effect of TA may suggest that </w:t>
                              </w:r>
                              <w:r w:rsidR="00A85058">
                                <w:rPr>
                                  <w:rFonts w:ascii="Arial" w:hAnsi="Arial" w:cs="Arial"/>
                                </w:rPr>
                                <w:t xml:space="preserve">trade-offs in other growth metrics, in order to maintain relative shell growth, did not occur. </w:t>
                              </w:r>
                            </w:p>
                          </w:txbxContent>
                        </v:textbox>
                      </v:shape>
                    </v:group>
                    <v:group id="Group 223" o:spid="_x0000_s1089" style="position:absolute;left:1166;width:44404;height:49371" coordorigin=",5016" coordsize="44416,4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Picture 218" o:spid="_x0000_s1090" type="#_x0000_t75" style="position:absolute;top:5016;width:44416;height:22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">
                        <v:imagedata r:id="rId37" o:title="" croptop="10182f" cropbottom="9965f" cropright="9462f"/>
                      </v:shape>
                      <v:shape id="Picture 222" o:spid="_x0000_s1091" type="#_x0000_t75" style="position:absolute;top:26960;width:43841;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">
                        <v:imagedata r:id="rId38" o:title="" croptop="9859f" cropleft="-2f" cropright="10190f"/>
                      </v:shape>
                    </v:group>
                    <v:shape id="Text Box 11" o:spid="_x0000_s1092" type="#_x0000_t202" style="position:absolute;width:3543;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" filled="f" strokecolor="white [3212]">
                      <v:textbox>
                        <w:txbxContent>
                          <w:p w14:paraId="703F7C4E" w14:textId="77777777" w:rsidR="0034758C" w:rsidRPr="00E54548" w:rsidRDefault="0034758C" w:rsidP="007123E4">
                            <w:pPr>
                              <w:rPr>
                                <w:b/>
                                <w:bCs/>
                                <w:sz w:val="32"/>
                                <w:szCs w:val="32"/>
                              </w:rPr>
                            </w:pPr>
                            <w:r>
                              <w:rPr>
                                <w:b/>
                                <w:bCs/>
                                <w:sz w:val="32"/>
                                <w:szCs w:val="32"/>
                              </w:rPr>
                              <w:t>A</w:t>
                            </w:r>
                          </w:p>
                        </w:txbxContent>
                      </v:textbox>
                    </v:shape>
                    <v:shape id="_x0000_s1093" type="#_x0000_t202" style="position:absolute;top:21413;width:406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5BD2CA4A" w14:textId="77777777" w:rsidR="0034758C" w:rsidRPr="00E54548" w:rsidRDefault="0034758C" w:rsidP="007123E4">
                            <w:pPr>
                              <w:rPr>
                                <w:b/>
                                <w:bCs/>
                                <w:sz w:val="32"/>
                                <w:szCs w:val="32"/>
                              </w:rPr>
                            </w:pPr>
                            <w:r>
                              <w:rPr>
                                <w:b/>
                                <w:bCs/>
                                <w:sz w:val="32"/>
                                <w:szCs w:val="32"/>
                              </w:rPr>
                              <w:t>B</w:t>
                            </w:r>
                          </w:p>
                        </w:txbxContent>
                      </v:textbox>
                    </v:shape>
                  </v:group>
                  <v:shape id="Picture 225" o:spid="_x0000_s1094" type="#_x0000_t75" alt="A graph of different sizes and shapes&#10;&#10;Description automatically generated with medium confidence" style="position:absolute;left:45580;top:17774;width:8655;height:8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">
                    <v:imagedata r:id="rId25" o:title="A graph of different sizes and shapes&#10;&#10;Description automatically generated with medium confidence" croptop="11160f" cropbottom="37641f" cropleft="14703f" cropright="39894f"/>
                  </v:shape>
                </v:group>
                <v:shape id="Picture 227" o:spid="_x0000_s1095" type="#_x0000_t75" style="position:absolute;left:606;top:25985;width:5359;height:14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">
                  <v:imagedata r:id="rId39" o:title="" croptop="17657f" cropbottom="18139f" cropright="58767f"/>
                </v:shape>
                <v:shape id="Picture 228" o:spid="_x0000_s1096" type="#_x0000_t75" style="position:absolute;left:419;top:4991;width:5550;height:14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">
                  <v:imagedata r:id="rId40" o:title="" croptop="19032f" cropbottom="16296f" cropright="58527f"/>
                </v:shape>
                <w10:wrap type="topAndBottom"/>
              </v:group>
            </w:pict>
          </mc:Fallback>
        </mc:AlternateContent>
      </w:r>
      <w:del w:id="179" w:author="alisha saley" w:date="2023-10-27T10:10:00Z">
        <w:r w:rsidR="008F0E91" w:rsidRPr="002B6C93" w:rsidDel="00B92C4A">
          <w:rPr>
            <w:rFonts w:ascii="Arial" w:hAnsi="Arial" w:cs="Arial"/>
            <w:b/>
            <w:bCs/>
            <w:sz w:val="24"/>
            <w:szCs w:val="24"/>
          </w:rPr>
          <w:delText>Shell thickness &amp; condition index—</w:delText>
        </w:r>
      </w:del>
      <w:moveFromRangeStart w:id="180" w:author="alisha saley" w:date="2023-10-27T10:10:00Z" w:name="move149293843"/>
      <w:moveFrom w:id="181" w:author="alisha saley" w:date="2023-10-27T10:10:00Z">
        <w:del w:id="182" w:author="alisha saley" w:date="2023-10-27T10:10:00Z">
          <w:r w:rsidR="008F0E91" w:rsidRPr="002B6C93" w:rsidDel="00B92C4A">
            <w:rPr>
              <w:rFonts w:ascii="Arial" w:hAnsi="Arial" w:cs="Arial"/>
              <w:b/>
              <w:bCs/>
              <w:sz w:val="24"/>
              <w:szCs w:val="24"/>
            </w:rPr>
            <w:delText xml:space="preserve"> </w:delText>
          </w:r>
          <w:r w:rsidR="00453D33" w:rsidDel="00B92C4A">
            <w:rPr>
              <w:rFonts w:ascii="Arial" w:hAnsi="Arial" w:cs="Arial"/>
              <w:sz w:val="24"/>
              <w:szCs w:val="24"/>
            </w:rPr>
            <w:delText xml:space="preserve">Neither </w:delText>
          </w:r>
        </w:del>
        <w:r w:rsidR="00453D33" w:rsidDel="00B92C4A">
          <w:rPr>
            <w:rFonts w:ascii="Arial" w:hAnsi="Arial" w:cs="Arial"/>
            <w:sz w:val="24"/>
            <w:szCs w:val="24"/>
          </w:rPr>
          <w:t>shell thickness nor condition index</w:t>
        </w:r>
        <w:r w:rsidR="0023697A" w:rsidDel="00B92C4A">
          <w:rPr>
            <w:rFonts w:ascii="Arial" w:hAnsi="Arial" w:cs="Arial"/>
            <w:sz w:val="24"/>
            <w:szCs w:val="24"/>
          </w:rPr>
          <w:t>, both assayed at the end of the experiment at day 36,</w:t>
        </w:r>
        <w:r w:rsidR="00453D33" w:rsidDel="00B92C4A">
          <w:rPr>
            <w:rFonts w:ascii="Arial" w:hAnsi="Arial" w:cs="Arial"/>
            <w:sz w:val="24"/>
            <w:szCs w:val="24"/>
          </w:rPr>
          <w:t xml:space="preserve"> </w:t>
        </w:r>
        <w:r w:rsidR="003E6753" w:rsidDel="00B92C4A">
          <w:rPr>
            <w:rFonts w:ascii="Arial" w:hAnsi="Arial" w:cs="Arial"/>
            <w:sz w:val="24"/>
            <w:szCs w:val="24"/>
          </w:rPr>
          <w:t>showed an influence of</w:t>
        </w:r>
        <w:r w:rsidR="0023697A" w:rsidDel="00B92C4A">
          <w:rPr>
            <w:rFonts w:ascii="Arial" w:hAnsi="Arial" w:cs="Arial"/>
            <w:sz w:val="24"/>
            <w:szCs w:val="24"/>
          </w:rPr>
          <w:t xml:space="preserve"> total alkalinity or salinity</w:t>
        </w:r>
        <w:r w:rsidR="003E6753" w:rsidDel="00B92C4A">
          <w:rPr>
            <w:rFonts w:ascii="Arial" w:hAnsi="Arial" w:cs="Arial"/>
            <w:sz w:val="24"/>
            <w:szCs w:val="24"/>
          </w:rPr>
          <w:t xml:space="preserve"> (Fig. 6)</w:t>
        </w:r>
        <w:r w:rsidR="0023697A" w:rsidDel="00B92C4A">
          <w:rPr>
            <w:rFonts w:ascii="Arial" w:hAnsi="Arial" w:cs="Arial"/>
            <w:sz w:val="24"/>
            <w:szCs w:val="24"/>
          </w:rPr>
          <w:t xml:space="preserve">. </w:t>
        </w:r>
        <w:r w:rsidR="00A213BC" w:rsidDel="00B92C4A">
          <w:rPr>
            <w:rFonts w:ascii="Arial" w:hAnsi="Arial" w:cs="Arial"/>
            <w:sz w:val="24"/>
            <w:szCs w:val="24"/>
          </w:rPr>
          <w:t xml:space="preserve">However, oysters with larger initial shell areas tended to have a higher condition index. </w:t>
        </w:r>
        <w:r w:rsidR="0023697A" w:rsidDel="00B92C4A">
          <w:rPr>
            <w:rFonts w:ascii="Arial" w:hAnsi="Arial" w:cs="Arial"/>
            <w:sz w:val="24"/>
            <w:szCs w:val="24"/>
          </w:rPr>
          <w:t>S</w:t>
        </w:r>
        <w:r w:rsidR="00A213BC" w:rsidDel="00B92C4A">
          <w:rPr>
            <w:rFonts w:ascii="Arial" w:hAnsi="Arial" w:cs="Arial"/>
            <w:sz w:val="24"/>
            <w:szCs w:val="24"/>
          </w:rPr>
          <w:t xml:space="preserve">hell thickness </w:t>
        </w:r>
        <w:r w:rsidR="0023697A" w:rsidDel="00B92C4A">
          <w:rPr>
            <w:rFonts w:ascii="Arial" w:hAnsi="Arial" w:cs="Arial"/>
            <w:sz w:val="24"/>
            <w:szCs w:val="24"/>
          </w:rPr>
          <w:t>exhibited no trends as a function of initial</w:t>
        </w:r>
        <w:r w:rsidR="00A213BC" w:rsidDel="00B92C4A">
          <w:rPr>
            <w:rFonts w:ascii="Arial" w:hAnsi="Arial" w:cs="Arial"/>
            <w:sz w:val="24"/>
            <w:szCs w:val="24"/>
          </w:rPr>
          <w:t xml:space="preserve"> </w:t>
        </w:r>
        <w:r w:rsidR="003F2181" w:rsidDel="00B92C4A">
          <w:rPr>
            <w:rFonts w:ascii="Arial" w:hAnsi="Arial" w:cs="Arial"/>
            <w:sz w:val="24"/>
            <w:szCs w:val="24"/>
          </w:rPr>
          <w:t xml:space="preserve">oyster </w:t>
        </w:r>
        <w:r w:rsidR="00A213BC" w:rsidDel="00B92C4A">
          <w:rPr>
            <w:rFonts w:ascii="Arial" w:hAnsi="Arial" w:cs="Arial"/>
            <w:sz w:val="24"/>
            <w:szCs w:val="24"/>
          </w:rPr>
          <w:t>size</w:t>
        </w:r>
      </w:moveFrom>
      <w:moveFromRangeEnd w:id="180"/>
      <w:r w:rsidR="00A213BC">
        <w:rPr>
          <w:rFonts w:ascii="Arial" w:hAnsi="Arial" w:cs="Arial"/>
          <w:sz w:val="24"/>
          <w:szCs w:val="24"/>
        </w:rPr>
        <w:t>.</w:t>
      </w:r>
      <w:del w:id="183" w:author="alisha saley" w:date="2023-10-27T10:09:00Z">
        <w:r w:rsidR="00BC0646" w:rsidDel="007C0F49">
          <w:rPr>
            <w:rFonts w:ascii="Arial" w:hAnsi="Arial" w:cs="Arial"/>
            <w:sz w:val="24"/>
            <w:szCs w:val="24"/>
          </w:rPr>
          <w:delText xml:space="preserve"> </w:delText>
        </w:r>
        <w:r w:rsidR="00BC0646" w:rsidRPr="00AF3471" w:rsidDel="007C0F49">
          <w:rPr>
            <w:rFonts w:ascii="Arial" w:hAnsi="Arial" w:cs="Arial"/>
            <w:sz w:val="24"/>
            <w:szCs w:val="24"/>
          </w:rPr>
          <w:delText xml:space="preserve">Average tissue mass </w:delText>
        </w:r>
        <w:r w:rsidR="0023697A" w:rsidDel="007C0F49">
          <w:rPr>
            <w:rFonts w:ascii="Arial" w:hAnsi="Arial" w:cs="Arial"/>
            <w:sz w:val="24"/>
            <w:szCs w:val="24"/>
          </w:rPr>
          <w:delText xml:space="preserve">did </w:delText>
        </w:r>
        <w:r w:rsidR="00BC0646" w:rsidRPr="00AF3471" w:rsidDel="007C0F49">
          <w:rPr>
            <w:rFonts w:ascii="Arial" w:hAnsi="Arial" w:cs="Arial"/>
            <w:sz w:val="24"/>
            <w:szCs w:val="24"/>
          </w:rPr>
          <w:delText>greatly exceed that of un-fed oysters held in lab seawater (</w:delText>
        </w:r>
        <w:r w:rsidR="00BC0646" w:rsidDel="007C0F49">
          <w:rPr>
            <w:rFonts w:ascii="Arial" w:hAnsi="Arial" w:cs="Arial"/>
            <w:sz w:val="24"/>
            <w:szCs w:val="24"/>
          </w:rPr>
          <w:delText xml:space="preserve">ave. unfed = </w:delText>
        </w:r>
        <w:r w:rsidR="00BC0646" w:rsidRPr="00AF3471" w:rsidDel="007C0F49">
          <w:rPr>
            <w:rFonts w:ascii="Arial" w:hAnsi="Arial" w:cs="Arial"/>
            <w:sz w:val="24"/>
            <w:szCs w:val="24"/>
          </w:rPr>
          <w:delText>X vs</w:delText>
        </w:r>
        <w:r w:rsidR="00BC0646" w:rsidDel="007C0F49">
          <w:rPr>
            <w:rFonts w:ascii="Arial" w:hAnsi="Arial" w:cs="Arial"/>
            <w:sz w:val="24"/>
            <w:szCs w:val="24"/>
          </w:rPr>
          <w:delText xml:space="preserve"> fed =</w:delText>
        </w:r>
        <w:r w:rsidR="00BC0646" w:rsidRPr="00AF3471" w:rsidDel="007C0F49">
          <w:rPr>
            <w:rFonts w:ascii="Arial" w:hAnsi="Arial" w:cs="Arial"/>
            <w:sz w:val="24"/>
            <w:szCs w:val="24"/>
          </w:rPr>
          <w:delText xml:space="preserve"> X) indicating an ability of all oysters to assimilate and store food as tissue mass</w:delText>
        </w:r>
        <w:r w:rsidR="00BC0646" w:rsidDel="007C0F49">
          <w:rPr>
            <w:rFonts w:ascii="Arial" w:hAnsi="Arial" w:cs="Arial"/>
            <w:sz w:val="24"/>
            <w:szCs w:val="24"/>
          </w:rPr>
          <w:delText>, regardless of seawater treatment</w:delText>
        </w:r>
        <w:r w:rsidR="00BC0646" w:rsidRPr="00AF3471" w:rsidDel="007C0F49">
          <w:rPr>
            <w:rFonts w:ascii="Arial" w:hAnsi="Arial" w:cs="Arial"/>
            <w:sz w:val="24"/>
            <w:szCs w:val="24"/>
          </w:rPr>
          <w:delText>.</w:delText>
        </w:r>
      </w:del>
      <w:r w:rsidR="00BC0646" w:rsidRPr="00AF3471">
        <w:rPr>
          <w:rFonts w:ascii="Arial" w:hAnsi="Arial" w:cs="Arial"/>
          <w:sz w:val="24"/>
          <w:szCs w:val="24"/>
        </w:rPr>
        <w:t xml:space="preserve"> </w:t>
      </w:r>
    </w:p>
    <w:p w14:paraId="5976C690" w14:textId="349A1EC3" w:rsidR="00290219" w:rsidDel="00B201CC" w:rsidRDefault="00290219" w:rsidP="005F494A">
      <w:pPr>
        <w:pStyle w:val="NoSpacing"/>
        <w:rPr>
          <w:del w:id="184" w:author="alisha saley" w:date="2023-10-27T12:57:00Z"/>
          <w:rFonts w:ascii="Arial" w:hAnsi="Arial" w:cs="Arial"/>
          <w:b/>
          <w:bCs/>
          <w:i/>
          <w:iCs/>
          <w:sz w:val="28"/>
          <w:szCs w:val="28"/>
        </w:rPr>
      </w:pPr>
    </w:p>
    <w:p w14:paraId="7E04057C" w14:textId="631B0F52" w:rsidR="00E04BBA" w:rsidRDefault="00EF623E" w:rsidP="001E0897">
      <w:pPr>
        <w:pStyle w:val="NoSpacing"/>
        <w:rPr>
          <w:rFonts w:ascii="Arial" w:hAnsi="Arial" w:cs="Arial"/>
          <w:sz w:val="24"/>
          <w:szCs w:val="24"/>
        </w:rPr>
      </w:pPr>
      <w:r>
        <w:rPr>
          <w:b/>
          <w:bCs/>
          <w:i/>
          <w:iCs/>
          <w:sz w:val="32"/>
          <w:szCs w:val="32"/>
        </w:rPr>
        <w:t>Discussion—</w:t>
      </w:r>
      <w:r w:rsidR="002934B0">
        <w:rPr>
          <w:rFonts w:ascii="Arial" w:hAnsi="Arial" w:cs="Arial"/>
          <w:sz w:val="24"/>
          <w:szCs w:val="24"/>
        </w:rPr>
        <w:t xml:space="preserve">Shell growth responses of juvenile </w:t>
      </w:r>
      <w:r w:rsidR="00B90505">
        <w:rPr>
          <w:rFonts w:ascii="Arial" w:hAnsi="Arial" w:cs="Arial"/>
          <w:i/>
          <w:iCs/>
          <w:sz w:val="24"/>
          <w:szCs w:val="24"/>
        </w:rPr>
        <w:t xml:space="preserve">C. virginica </w:t>
      </w:r>
      <w:r w:rsidR="002934B0">
        <w:rPr>
          <w:rFonts w:ascii="Arial" w:hAnsi="Arial" w:cs="Arial"/>
          <w:sz w:val="24"/>
          <w:szCs w:val="24"/>
        </w:rPr>
        <w:t xml:space="preserve">oysters to altered alkalinity changed over </w:t>
      </w:r>
      <w:r w:rsidR="00B90505">
        <w:rPr>
          <w:rFonts w:ascii="Arial" w:hAnsi="Arial" w:cs="Arial"/>
          <w:sz w:val="24"/>
          <w:szCs w:val="24"/>
        </w:rPr>
        <w:t xml:space="preserve">time </w:t>
      </w:r>
      <w:r w:rsidR="00FB1F9C">
        <w:rPr>
          <w:rFonts w:ascii="Arial" w:hAnsi="Arial" w:cs="Arial"/>
          <w:sz w:val="24"/>
          <w:szCs w:val="24"/>
        </w:rPr>
        <w:t>and</w:t>
      </w:r>
      <w:r w:rsidR="00797300">
        <w:rPr>
          <w:rFonts w:ascii="Arial" w:hAnsi="Arial" w:cs="Arial"/>
          <w:sz w:val="24"/>
          <w:szCs w:val="24"/>
        </w:rPr>
        <w:t xml:space="preserve"> were uninfluenced by lower salinity.</w:t>
      </w:r>
      <w:r w:rsidRPr="002C7508">
        <w:rPr>
          <w:rFonts w:ascii="Arial" w:hAnsi="Arial" w:cs="Arial"/>
          <w:b/>
          <w:bCs/>
          <w:sz w:val="24"/>
          <w:szCs w:val="24"/>
        </w:rPr>
        <w:t xml:space="preserve"> </w:t>
      </w:r>
      <w:r>
        <w:rPr>
          <w:rFonts w:ascii="Arial" w:hAnsi="Arial" w:cs="Arial"/>
          <w:sz w:val="24"/>
          <w:szCs w:val="24"/>
        </w:rPr>
        <w:t xml:space="preserve">In the earlier window, </w:t>
      </w:r>
      <w:r w:rsidR="00D209E0">
        <w:rPr>
          <w:rFonts w:ascii="Arial" w:hAnsi="Arial" w:cs="Arial"/>
          <w:sz w:val="24"/>
          <w:szCs w:val="24"/>
        </w:rPr>
        <w:t xml:space="preserve">growth in shell area </w:t>
      </w:r>
      <w:r>
        <w:rPr>
          <w:rFonts w:ascii="Arial" w:hAnsi="Arial" w:cs="Arial"/>
          <w:sz w:val="24"/>
          <w:szCs w:val="24"/>
        </w:rPr>
        <w:t xml:space="preserve">was </w:t>
      </w:r>
      <w:r w:rsidR="00D209E0">
        <w:rPr>
          <w:rFonts w:ascii="Arial" w:hAnsi="Arial" w:cs="Arial"/>
          <w:sz w:val="24"/>
          <w:szCs w:val="24"/>
        </w:rPr>
        <w:t xml:space="preserve">neither </w:t>
      </w:r>
      <w:r>
        <w:rPr>
          <w:rFonts w:ascii="Arial" w:hAnsi="Arial" w:cs="Arial"/>
          <w:sz w:val="24"/>
          <w:szCs w:val="24"/>
        </w:rPr>
        <w:t xml:space="preserve">influenced by altered TA nor </w:t>
      </w:r>
      <w:r w:rsidR="003434F7">
        <w:rPr>
          <w:rFonts w:ascii="Arial" w:hAnsi="Arial" w:cs="Arial"/>
          <w:sz w:val="24"/>
          <w:szCs w:val="24"/>
        </w:rPr>
        <w:t>salinity but</w:t>
      </w:r>
      <w:r>
        <w:rPr>
          <w:rFonts w:ascii="Arial" w:hAnsi="Arial" w:cs="Arial"/>
          <w:sz w:val="24"/>
          <w:szCs w:val="24"/>
        </w:rPr>
        <w:t xml:space="preserve"> </w:t>
      </w:r>
      <w:r w:rsidR="00D209E0">
        <w:rPr>
          <w:rFonts w:ascii="Arial" w:hAnsi="Arial" w:cs="Arial"/>
          <w:sz w:val="24"/>
          <w:szCs w:val="24"/>
        </w:rPr>
        <w:t xml:space="preserve">increased with the size of the </w:t>
      </w:r>
      <w:r>
        <w:rPr>
          <w:rFonts w:ascii="Arial" w:hAnsi="Arial" w:cs="Arial"/>
          <w:sz w:val="24"/>
          <w:szCs w:val="24"/>
        </w:rPr>
        <w:t xml:space="preserve">individuals (Fig </w:t>
      </w:r>
      <w:r w:rsidR="00703CEB">
        <w:rPr>
          <w:rFonts w:ascii="Arial" w:hAnsi="Arial" w:cs="Arial"/>
          <w:sz w:val="24"/>
          <w:szCs w:val="24"/>
        </w:rPr>
        <w:t>3A</w:t>
      </w:r>
      <w:r>
        <w:rPr>
          <w:rFonts w:ascii="Arial" w:hAnsi="Arial" w:cs="Arial"/>
          <w:sz w:val="24"/>
          <w:szCs w:val="24"/>
        </w:rPr>
        <w:t>),</w:t>
      </w:r>
      <w:r w:rsidR="00E46BE6">
        <w:rPr>
          <w:rFonts w:ascii="Arial" w:hAnsi="Arial" w:cs="Arial"/>
          <w:sz w:val="24"/>
          <w:szCs w:val="24"/>
        </w:rPr>
        <w:t xml:space="preserve"> </w:t>
      </w:r>
      <w:r w:rsidR="00703CEB">
        <w:rPr>
          <w:rFonts w:ascii="Arial" w:hAnsi="Arial" w:cs="Arial"/>
          <w:sz w:val="24"/>
          <w:szCs w:val="24"/>
        </w:rPr>
        <w:t xml:space="preserve">which could </w:t>
      </w:r>
      <w:r w:rsidR="004F7781">
        <w:rPr>
          <w:rFonts w:ascii="Arial" w:hAnsi="Arial" w:cs="Arial"/>
          <w:sz w:val="24"/>
          <w:szCs w:val="24"/>
        </w:rPr>
        <w:t xml:space="preserve">indicate </w:t>
      </w:r>
      <w:r w:rsidR="00703CEB">
        <w:rPr>
          <w:rFonts w:ascii="Arial" w:hAnsi="Arial" w:cs="Arial"/>
          <w:sz w:val="24"/>
          <w:szCs w:val="24"/>
        </w:rPr>
        <w:t>an ability to quickly conform and grow in new conditions</w:t>
      </w:r>
      <w:r>
        <w:rPr>
          <w:rFonts w:ascii="Arial" w:hAnsi="Arial" w:cs="Arial"/>
          <w:sz w:val="24"/>
          <w:szCs w:val="24"/>
        </w:rPr>
        <w:t xml:space="preserve">. In the later window we detected higher </w:t>
      </w:r>
      <w:r>
        <w:rPr>
          <w:rFonts w:ascii="Arial" w:hAnsi="Arial" w:cs="Arial"/>
          <w:sz w:val="24"/>
          <w:szCs w:val="24"/>
        </w:rPr>
        <w:lastRenderedPageBreak/>
        <w:t xml:space="preserve">growth with higher TA, </w:t>
      </w:r>
      <w:r w:rsidR="001E7DAC">
        <w:rPr>
          <w:rFonts w:ascii="Arial" w:hAnsi="Arial" w:cs="Arial"/>
          <w:sz w:val="24"/>
          <w:szCs w:val="24"/>
        </w:rPr>
        <w:t xml:space="preserve">and lower </w:t>
      </w:r>
      <w:r>
        <w:rPr>
          <w:rFonts w:ascii="Arial" w:hAnsi="Arial" w:cs="Arial"/>
          <w:sz w:val="24"/>
          <w:szCs w:val="24"/>
        </w:rPr>
        <w:t xml:space="preserve">shell growth in low TA conditions (Fig. </w:t>
      </w:r>
      <w:r w:rsidR="00703CEB">
        <w:rPr>
          <w:rFonts w:ascii="Arial" w:hAnsi="Arial" w:cs="Arial"/>
          <w:sz w:val="24"/>
          <w:szCs w:val="24"/>
        </w:rPr>
        <w:t>3B</w:t>
      </w:r>
      <w:r>
        <w:rPr>
          <w:rFonts w:ascii="Arial" w:hAnsi="Arial" w:cs="Arial"/>
          <w:sz w:val="24"/>
          <w:szCs w:val="24"/>
        </w:rPr>
        <w:t>). The</w:t>
      </w:r>
      <w:r w:rsidR="001E7DAC">
        <w:rPr>
          <w:rFonts w:ascii="Arial" w:hAnsi="Arial" w:cs="Arial"/>
          <w:sz w:val="24"/>
          <w:szCs w:val="24"/>
        </w:rPr>
        <w:t xml:space="preserve">se patterns combined to show no </w:t>
      </w:r>
      <w:r w:rsidR="001E0897">
        <w:rPr>
          <w:rFonts w:ascii="Arial" w:hAnsi="Arial" w:cs="Arial"/>
          <w:sz w:val="24"/>
          <w:szCs w:val="24"/>
        </w:rPr>
        <w:t>effect of TA in overall shell growth (0 – 36 days)</w:t>
      </w:r>
      <w:r w:rsidR="001E7DAC">
        <w:rPr>
          <w:rFonts w:ascii="Arial" w:hAnsi="Arial" w:cs="Arial"/>
          <w:sz w:val="24"/>
          <w:szCs w:val="24"/>
        </w:rPr>
        <w:t xml:space="preserve">, </w:t>
      </w:r>
      <w:r w:rsidR="00E46BE6">
        <w:rPr>
          <w:rFonts w:ascii="Arial" w:hAnsi="Arial" w:cs="Arial"/>
          <w:sz w:val="24"/>
          <w:szCs w:val="24"/>
        </w:rPr>
        <w:t>due to the</w:t>
      </w:r>
      <w:r w:rsidR="001E7DAC">
        <w:rPr>
          <w:rFonts w:ascii="Arial" w:hAnsi="Arial" w:cs="Arial"/>
          <w:sz w:val="24"/>
          <w:szCs w:val="24"/>
        </w:rPr>
        <w:t xml:space="preserve"> lower</w:t>
      </w:r>
      <w:r>
        <w:rPr>
          <w:rFonts w:ascii="Arial" w:hAnsi="Arial" w:cs="Arial"/>
          <w:sz w:val="24"/>
          <w:szCs w:val="24"/>
        </w:rPr>
        <w:t xml:space="preserve"> </w:t>
      </w:r>
      <w:r w:rsidRPr="002C7508">
        <w:rPr>
          <w:rFonts w:ascii="Arial" w:hAnsi="Arial" w:cs="Arial"/>
          <w:sz w:val="24"/>
          <w:szCs w:val="24"/>
        </w:rPr>
        <w:t>scale</w:t>
      </w:r>
      <w:r>
        <w:rPr>
          <w:rFonts w:ascii="Arial" w:hAnsi="Arial" w:cs="Arial"/>
          <w:sz w:val="24"/>
          <w:szCs w:val="24"/>
        </w:rPr>
        <w:t xml:space="preserve"> of shell growth in the later period</w:t>
      </w:r>
      <w:r w:rsidR="001E0897">
        <w:rPr>
          <w:rFonts w:ascii="Arial" w:hAnsi="Arial" w:cs="Arial"/>
          <w:sz w:val="24"/>
          <w:szCs w:val="24"/>
        </w:rPr>
        <w:t>.</w:t>
      </w:r>
      <w:r>
        <w:rPr>
          <w:rFonts w:ascii="Arial" w:hAnsi="Arial" w:cs="Arial"/>
          <w:sz w:val="24"/>
          <w:szCs w:val="24"/>
        </w:rPr>
        <w:t xml:space="preserve"> Oysters that were exposed to the lowest TA conditions in both salinities likely experienced an increased tendency for external shell dissolution from under-saturated seawater conditions (in respect to calcite CaCO3), though, we did not detect consequences o</w:t>
      </w:r>
      <w:r w:rsidR="00E46BE6">
        <w:rPr>
          <w:rFonts w:ascii="Arial" w:hAnsi="Arial" w:cs="Arial"/>
          <w:sz w:val="24"/>
          <w:szCs w:val="24"/>
        </w:rPr>
        <w:t>f</w:t>
      </w:r>
      <w:r>
        <w:rPr>
          <w:rFonts w:ascii="Arial" w:hAnsi="Arial" w:cs="Arial"/>
          <w:sz w:val="24"/>
          <w:szCs w:val="24"/>
        </w:rPr>
        <w:t xml:space="preserve"> </w:t>
      </w:r>
      <w:r w:rsidR="00703CEB">
        <w:rPr>
          <w:rFonts w:ascii="Arial" w:hAnsi="Arial" w:cs="Arial"/>
          <w:sz w:val="24"/>
          <w:szCs w:val="24"/>
        </w:rPr>
        <w:t>low TA</w:t>
      </w:r>
      <w:r>
        <w:rPr>
          <w:rFonts w:ascii="Arial" w:hAnsi="Arial" w:cs="Arial"/>
          <w:sz w:val="24"/>
          <w:szCs w:val="24"/>
        </w:rPr>
        <w:t xml:space="preserve">-driven shell loss in </w:t>
      </w:r>
      <w:r w:rsidR="00E46BE6">
        <w:rPr>
          <w:rFonts w:ascii="Arial" w:hAnsi="Arial" w:cs="Arial"/>
          <w:sz w:val="24"/>
          <w:szCs w:val="24"/>
        </w:rPr>
        <w:t xml:space="preserve">shell </w:t>
      </w:r>
      <w:r>
        <w:rPr>
          <w:rFonts w:ascii="Arial" w:hAnsi="Arial" w:cs="Arial"/>
          <w:sz w:val="24"/>
          <w:szCs w:val="24"/>
        </w:rPr>
        <w:t>growth, nor thickness</w:t>
      </w:r>
      <w:r w:rsidR="00703CEB">
        <w:rPr>
          <w:rFonts w:ascii="Arial" w:hAnsi="Arial" w:cs="Arial"/>
          <w:sz w:val="24"/>
          <w:szCs w:val="24"/>
        </w:rPr>
        <w:t xml:space="preserve"> (Fig. 4, 5A)</w:t>
      </w:r>
      <w:r>
        <w:rPr>
          <w:rFonts w:ascii="Arial" w:hAnsi="Arial" w:cs="Arial"/>
          <w:sz w:val="24"/>
          <w:szCs w:val="24"/>
        </w:rPr>
        <w:t xml:space="preserve">. </w:t>
      </w:r>
      <w:r w:rsidR="003B5E79">
        <w:rPr>
          <w:rFonts w:ascii="Arial" w:hAnsi="Arial" w:cs="Arial"/>
          <w:sz w:val="24"/>
          <w:szCs w:val="24"/>
        </w:rPr>
        <w:t>Similarly, oyster condition index following the experiment was similar in all treatments</w:t>
      </w:r>
      <w:r w:rsidR="00703CEB">
        <w:rPr>
          <w:rFonts w:ascii="Arial" w:hAnsi="Arial" w:cs="Arial"/>
          <w:sz w:val="24"/>
          <w:szCs w:val="24"/>
        </w:rPr>
        <w:t xml:space="preserve"> (Fig. 5B)</w:t>
      </w:r>
      <w:r w:rsidR="003B5E79">
        <w:rPr>
          <w:rFonts w:ascii="Arial" w:hAnsi="Arial" w:cs="Arial"/>
          <w:sz w:val="24"/>
          <w:szCs w:val="24"/>
        </w:rPr>
        <w:t xml:space="preserve">. </w:t>
      </w:r>
      <w:r>
        <w:rPr>
          <w:rFonts w:ascii="Arial" w:hAnsi="Arial" w:cs="Arial"/>
          <w:sz w:val="24"/>
          <w:szCs w:val="24"/>
        </w:rPr>
        <w:t>These trends may indicate the import of biological activity, both in scale and through time, in mediating the effect of seawater conditions.</w:t>
      </w:r>
    </w:p>
    <w:p w14:paraId="48934641" w14:textId="1F7F4E12" w:rsidR="007F1689" w:rsidRDefault="0076594B" w:rsidP="00A77B6F">
      <w:pPr>
        <w:pStyle w:val="NoSpacing"/>
        <w:ind w:firstLine="720"/>
        <w:rPr>
          <w:rFonts w:ascii="Arial" w:hAnsi="Arial" w:cs="Arial"/>
          <w:sz w:val="24"/>
          <w:szCs w:val="24"/>
        </w:rPr>
      </w:pPr>
      <w:r w:rsidRPr="0076594B">
        <w:rPr>
          <w:rFonts w:ascii="Arial" w:hAnsi="Arial" w:cs="Arial"/>
          <w:sz w:val="24"/>
          <w:szCs w:val="24"/>
        </w:rPr>
        <w:t xml:space="preserve">The earlier negligible impact of TA on shell growth may suggest oysters' capacity to quickly </w:t>
      </w:r>
      <w:r>
        <w:rPr>
          <w:rFonts w:ascii="Arial" w:hAnsi="Arial" w:cs="Arial"/>
          <w:sz w:val="24"/>
          <w:szCs w:val="24"/>
        </w:rPr>
        <w:t>acclimate</w:t>
      </w:r>
      <w:r w:rsidRPr="0076594B">
        <w:rPr>
          <w:rFonts w:ascii="Arial" w:hAnsi="Arial" w:cs="Arial"/>
          <w:sz w:val="24"/>
          <w:szCs w:val="24"/>
        </w:rPr>
        <w:t xml:space="preserve"> and </w:t>
      </w:r>
      <w:r w:rsidR="00802CB6">
        <w:rPr>
          <w:rFonts w:ascii="Arial" w:hAnsi="Arial" w:cs="Arial"/>
          <w:sz w:val="24"/>
          <w:szCs w:val="24"/>
        </w:rPr>
        <w:t xml:space="preserve">grow </w:t>
      </w:r>
      <w:r w:rsidR="00DD68B3">
        <w:rPr>
          <w:rFonts w:ascii="Arial" w:hAnsi="Arial" w:cs="Arial"/>
          <w:sz w:val="24"/>
          <w:szCs w:val="24"/>
        </w:rPr>
        <w:t xml:space="preserve">new </w:t>
      </w:r>
      <w:r w:rsidR="00802CB6">
        <w:rPr>
          <w:rFonts w:ascii="Arial" w:hAnsi="Arial" w:cs="Arial"/>
          <w:sz w:val="24"/>
          <w:szCs w:val="24"/>
        </w:rPr>
        <w:t>shell</w:t>
      </w:r>
      <w:r w:rsidRPr="0076594B">
        <w:rPr>
          <w:rFonts w:ascii="Arial" w:hAnsi="Arial" w:cs="Arial"/>
          <w:sz w:val="24"/>
          <w:szCs w:val="24"/>
        </w:rPr>
        <w:t xml:space="preserve"> in low TA conditions, even </w:t>
      </w:r>
      <w:r w:rsidR="00703CEB">
        <w:rPr>
          <w:rFonts w:ascii="Arial" w:hAnsi="Arial" w:cs="Arial"/>
          <w:sz w:val="24"/>
          <w:szCs w:val="24"/>
        </w:rPr>
        <w:t>seawater is</w:t>
      </w:r>
      <w:r w:rsidRPr="0076594B">
        <w:rPr>
          <w:rFonts w:ascii="Arial" w:hAnsi="Arial" w:cs="Arial"/>
          <w:sz w:val="24"/>
          <w:szCs w:val="24"/>
        </w:rPr>
        <w:t xml:space="preserve"> corrosive to shell material.</w:t>
      </w:r>
      <w:r>
        <w:rPr>
          <w:rFonts w:ascii="Arial" w:hAnsi="Arial" w:cs="Arial"/>
          <w:sz w:val="24"/>
          <w:szCs w:val="24"/>
        </w:rPr>
        <w:t xml:space="preserve"> </w:t>
      </w:r>
      <w:r w:rsidR="0014451A">
        <w:rPr>
          <w:rFonts w:ascii="Arial" w:hAnsi="Arial" w:cs="Arial"/>
          <w:sz w:val="24"/>
          <w:szCs w:val="24"/>
        </w:rPr>
        <w:t xml:space="preserve">Unlike studies that have demonstrated </w:t>
      </w:r>
      <w:r w:rsidR="009F488C">
        <w:rPr>
          <w:rFonts w:ascii="Arial" w:hAnsi="Arial" w:cs="Arial"/>
          <w:sz w:val="24"/>
          <w:szCs w:val="24"/>
        </w:rPr>
        <w:t>disruptions to shell building</w:t>
      </w:r>
      <w:r w:rsidR="0014451A">
        <w:rPr>
          <w:rFonts w:ascii="Arial" w:hAnsi="Arial" w:cs="Arial"/>
          <w:sz w:val="24"/>
          <w:szCs w:val="24"/>
        </w:rPr>
        <w:t xml:space="preserve"> under ocean acidification conditions, including multiple focusing on </w:t>
      </w:r>
      <w:r w:rsidR="0014451A" w:rsidRPr="004F7781">
        <w:rPr>
          <w:rFonts w:ascii="Arial" w:hAnsi="Arial" w:cs="Arial"/>
          <w:i/>
          <w:iCs/>
          <w:sz w:val="24"/>
          <w:szCs w:val="24"/>
        </w:rPr>
        <w:t>C. virginica</w:t>
      </w:r>
      <w:r w:rsidR="00703CEB">
        <w:rPr>
          <w:rFonts w:ascii="Arial" w:hAnsi="Arial" w:cs="Arial"/>
          <w:sz w:val="24"/>
          <w:szCs w:val="24"/>
        </w:rPr>
        <w:t xml:space="preserve"> (cite list)</w:t>
      </w:r>
      <w:r w:rsidR="0014451A">
        <w:rPr>
          <w:rFonts w:ascii="Arial" w:hAnsi="Arial" w:cs="Arial"/>
          <w:sz w:val="24"/>
          <w:szCs w:val="24"/>
        </w:rPr>
        <w:t xml:space="preserve">, we did not see an initial </w:t>
      </w:r>
      <w:r w:rsidR="009F488C">
        <w:rPr>
          <w:rFonts w:ascii="Arial" w:hAnsi="Arial" w:cs="Arial"/>
          <w:sz w:val="24"/>
          <w:szCs w:val="24"/>
        </w:rPr>
        <w:t>n</w:t>
      </w:r>
      <w:r w:rsidR="0014451A">
        <w:rPr>
          <w:rFonts w:ascii="Arial" w:hAnsi="Arial" w:cs="Arial"/>
          <w:sz w:val="24"/>
          <w:szCs w:val="24"/>
        </w:rPr>
        <w:t>or overall effect of TA.</w:t>
      </w:r>
      <w:r w:rsidR="009F488C">
        <w:rPr>
          <w:rFonts w:ascii="Arial" w:hAnsi="Arial" w:cs="Arial"/>
          <w:sz w:val="24"/>
          <w:szCs w:val="24"/>
        </w:rPr>
        <w:t xml:space="preserve"> This is despite the fact that our two lowest TA </w:t>
      </w:r>
      <w:r w:rsidR="009E7B5A">
        <w:rPr>
          <w:rFonts w:ascii="Arial" w:hAnsi="Arial" w:cs="Arial"/>
          <w:sz w:val="24"/>
          <w:szCs w:val="24"/>
        </w:rPr>
        <w:t>treatments created sub-saturation conditions in respect to calcium carbonate (mineral form calcite)</w:t>
      </w:r>
      <w:r w:rsidR="006B0AC2">
        <w:rPr>
          <w:rFonts w:ascii="Arial" w:hAnsi="Arial" w:cs="Arial"/>
          <w:sz w:val="24"/>
          <w:szCs w:val="24"/>
        </w:rPr>
        <w:t>.</w:t>
      </w:r>
      <w:r w:rsidR="00A97F05">
        <w:rPr>
          <w:rFonts w:ascii="Arial" w:hAnsi="Arial" w:cs="Arial"/>
          <w:sz w:val="24"/>
          <w:szCs w:val="24"/>
        </w:rPr>
        <w:t xml:space="preserve"> </w:t>
      </w:r>
      <w:r w:rsidR="00C707D4">
        <w:rPr>
          <w:rFonts w:ascii="Arial" w:hAnsi="Arial" w:cs="Arial"/>
          <w:sz w:val="24"/>
          <w:szCs w:val="24"/>
        </w:rPr>
        <w:t xml:space="preserve">A likely </w:t>
      </w:r>
      <w:r w:rsidR="00A97F05">
        <w:rPr>
          <w:rFonts w:ascii="Arial" w:hAnsi="Arial" w:cs="Arial"/>
          <w:sz w:val="24"/>
          <w:szCs w:val="24"/>
        </w:rPr>
        <w:t xml:space="preserve">possibility is that </w:t>
      </w:r>
      <w:r w:rsidR="00E57361">
        <w:rPr>
          <w:rFonts w:ascii="Arial" w:hAnsi="Arial" w:cs="Arial"/>
          <w:sz w:val="24"/>
          <w:szCs w:val="24"/>
        </w:rPr>
        <w:t>individuals</w:t>
      </w:r>
      <w:r w:rsidR="00A97F05">
        <w:rPr>
          <w:rFonts w:ascii="Arial" w:hAnsi="Arial" w:cs="Arial"/>
          <w:sz w:val="24"/>
          <w:szCs w:val="24"/>
        </w:rPr>
        <w:t xml:space="preserve"> were able to biologically compensate for </w:t>
      </w:r>
      <w:r w:rsidR="00BA5229">
        <w:rPr>
          <w:rFonts w:ascii="Arial" w:hAnsi="Arial" w:cs="Arial"/>
          <w:sz w:val="24"/>
          <w:szCs w:val="24"/>
        </w:rPr>
        <w:t>external</w:t>
      </w:r>
      <w:r w:rsidR="00A97F05">
        <w:rPr>
          <w:rFonts w:ascii="Arial" w:hAnsi="Arial" w:cs="Arial"/>
          <w:sz w:val="24"/>
          <w:szCs w:val="24"/>
        </w:rPr>
        <w:t xml:space="preserve"> shell loss</w:t>
      </w:r>
      <w:r w:rsidR="00E57361">
        <w:rPr>
          <w:rFonts w:ascii="Arial" w:hAnsi="Arial" w:cs="Arial"/>
          <w:sz w:val="24"/>
          <w:szCs w:val="24"/>
        </w:rPr>
        <w:t xml:space="preserve"> in a </w:t>
      </w:r>
      <w:r w:rsidR="00395A74">
        <w:rPr>
          <w:rFonts w:ascii="Arial" w:hAnsi="Arial" w:cs="Arial"/>
          <w:sz w:val="24"/>
          <w:szCs w:val="24"/>
        </w:rPr>
        <w:t xml:space="preserve">well-fed </w:t>
      </w:r>
      <w:r w:rsidR="00E57361">
        <w:rPr>
          <w:rFonts w:ascii="Arial" w:hAnsi="Arial" w:cs="Arial"/>
          <w:sz w:val="24"/>
          <w:szCs w:val="24"/>
        </w:rPr>
        <w:t>environment</w:t>
      </w:r>
      <w:r w:rsidR="00395A74">
        <w:rPr>
          <w:rFonts w:ascii="Arial" w:hAnsi="Arial" w:cs="Arial"/>
          <w:sz w:val="24"/>
          <w:szCs w:val="24"/>
        </w:rPr>
        <w:t xml:space="preserve"> (cite).</w:t>
      </w:r>
      <w:r w:rsidR="00E57361">
        <w:rPr>
          <w:rFonts w:ascii="Arial" w:hAnsi="Arial" w:cs="Arial"/>
          <w:sz w:val="24"/>
          <w:szCs w:val="24"/>
        </w:rPr>
        <w:t xml:space="preserve"> </w:t>
      </w:r>
      <w:r w:rsidR="003B7DFC">
        <w:rPr>
          <w:rFonts w:ascii="Arial" w:hAnsi="Arial" w:cs="Arial"/>
          <w:sz w:val="24"/>
          <w:szCs w:val="24"/>
        </w:rPr>
        <w:t>Additionally</w:t>
      </w:r>
      <w:r w:rsidR="00AC3A54">
        <w:rPr>
          <w:rFonts w:ascii="Arial" w:hAnsi="Arial" w:cs="Arial"/>
          <w:sz w:val="24"/>
          <w:szCs w:val="24"/>
        </w:rPr>
        <w:t>,</w:t>
      </w:r>
      <w:r w:rsidR="00AA1B97">
        <w:rPr>
          <w:rFonts w:ascii="Arial" w:hAnsi="Arial" w:cs="Arial"/>
          <w:sz w:val="24"/>
          <w:szCs w:val="24"/>
        </w:rPr>
        <w:t xml:space="preserve"> in the earlier window</w:t>
      </w:r>
      <w:r w:rsidR="00AC3A54">
        <w:rPr>
          <w:rFonts w:ascii="Arial" w:hAnsi="Arial" w:cs="Arial"/>
          <w:sz w:val="24"/>
          <w:szCs w:val="24"/>
        </w:rPr>
        <w:t xml:space="preserve"> we detected higher shell growth from oysters that were initially larger in size, which could </w:t>
      </w:r>
      <w:r w:rsidR="00474E7D">
        <w:rPr>
          <w:rFonts w:ascii="Arial" w:hAnsi="Arial" w:cs="Arial"/>
          <w:sz w:val="24"/>
          <w:szCs w:val="24"/>
        </w:rPr>
        <w:t>indicate</w:t>
      </w:r>
      <w:r w:rsidR="00AC3A54">
        <w:rPr>
          <w:rFonts w:ascii="Arial" w:hAnsi="Arial" w:cs="Arial"/>
          <w:sz w:val="24"/>
          <w:szCs w:val="24"/>
        </w:rPr>
        <w:t xml:space="preserve"> an increased surface area available to calcify onto</w:t>
      </w:r>
      <w:r w:rsidR="003B7DFC">
        <w:rPr>
          <w:rFonts w:ascii="Arial" w:hAnsi="Arial" w:cs="Arial"/>
          <w:sz w:val="24"/>
          <w:szCs w:val="24"/>
        </w:rPr>
        <w:t xml:space="preserve"> (cite)</w:t>
      </w:r>
      <w:r w:rsidR="00AC3A54">
        <w:rPr>
          <w:rFonts w:ascii="Arial" w:hAnsi="Arial" w:cs="Arial"/>
          <w:sz w:val="24"/>
          <w:szCs w:val="24"/>
        </w:rPr>
        <w:t xml:space="preserve"> or an ability of larger oysters (with maintained tissue reserves) to maximize shell growth</w:t>
      </w:r>
      <w:r w:rsidR="003B7DFC">
        <w:rPr>
          <w:rFonts w:ascii="Arial" w:hAnsi="Arial" w:cs="Arial"/>
          <w:sz w:val="24"/>
          <w:szCs w:val="24"/>
        </w:rPr>
        <w:t xml:space="preserve"> (cite)</w:t>
      </w:r>
      <w:r w:rsidR="00AC3A54">
        <w:rPr>
          <w:rFonts w:ascii="Arial" w:hAnsi="Arial" w:cs="Arial"/>
          <w:sz w:val="24"/>
          <w:szCs w:val="24"/>
        </w:rPr>
        <w:t>.</w:t>
      </w:r>
      <w:r w:rsidR="00EF4C80">
        <w:rPr>
          <w:rFonts w:ascii="Arial" w:hAnsi="Arial" w:cs="Arial"/>
          <w:sz w:val="24"/>
          <w:szCs w:val="24"/>
        </w:rPr>
        <w:t xml:space="preserve"> </w:t>
      </w:r>
    </w:p>
    <w:p w14:paraId="27F21E3E" w14:textId="301CB5B1" w:rsidR="00AE1B49" w:rsidRDefault="00EF4C80" w:rsidP="001C1ABB">
      <w:pPr>
        <w:pStyle w:val="NoSpacing"/>
        <w:ind w:firstLine="720"/>
        <w:rPr>
          <w:rFonts w:ascii="Arial" w:hAnsi="Arial" w:cs="Arial"/>
          <w:b/>
          <w:bCs/>
          <w:sz w:val="24"/>
          <w:szCs w:val="24"/>
        </w:rPr>
      </w:pPr>
      <w:r>
        <w:rPr>
          <w:rFonts w:ascii="Arial" w:hAnsi="Arial" w:cs="Arial"/>
          <w:sz w:val="24"/>
          <w:szCs w:val="24"/>
        </w:rPr>
        <w:t>A</w:t>
      </w:r>
      <w:r w:rsidR="00E65860">
        <w:rPr>
          <w:rFonts w:ascii="Arial" w:hAnsi="Arial" w:cs="Arial"/>
          <w:sz w:val="24"/>
          <w:szCs w:val="24"/>
        </w:rPr>
        <w:t>lthough</w:t>
      </w:r>
      <w:r w:rsidR="00E57361">
        <w:rPr>
          <w:rFonts w:ascii="Arial" w:hAnsi="Arial" w:cs="Arial"/>
          <w:sz w:val="24"/>
          <w:szCs w:val="24"/>
        </w:rPr>
        <w:t xml:space="preserve"> </w:t>
      </w:r>
      <w:r w:rsidR="009959D1">
        <w:rPr>
          <w:rFonts w:ascii="Arial" w:hAnsi="Arial" w:cs="Arial"/>
          <w:sz w:val="24"/>
          <w:szCs w:val="24"/>
        </w:rPr>
        <w:t>corrosive conditions may result from altered</w:t>
      </w:r>
      <w:r w:rsidR="00E57361">
        <w:rPr>
          <w:rFonts w:ascii="Arial" w:hAnsi="Arial" w:cs="Arial"/>
          <w:sz w:val="24"/>
          <w:szCs w:val="24"/>
        </w:rPr>
        <w:t xml:space="preserve"> TA </w:t>
      </w:r>
      <w:r w:rsidR="009959D1">
        <w:rPr>
          <w:rFonts w:ascii="Arial" w:hAnsi="Arial" w:cs="Arial"/>
          <w:sz w:val="24"/>
          <w:szCs w:val="24"/>
        </w:rPr>
        <w:t xml:space="preserve">or OA </w:t>
      </w:r>
      <w:r w:rsidR="00DF2142">
        <w:rPr>
          <w:rFonts w:ascii="Arial" w:hAnsi="Arial" w:cs="Arial"/>
          <w:sz w:val="24"/>
          <w:szCs w:val="24"/>
        </w:rPr>
        <w:t>conditions,</w:t>
      </w:r>
      <w:r w:rsidR="009959D1">
        <w:rPr>
          <w:rFonts w:ascii="Arial" w:hAnsi="Arial" w:cs="Arial"/>
          <w:sz w:val="24"/>
          <w:szCs w:val="24"/>
        </w:rPr>
        <w:t xml:space="preserve"> they </w:t>
      </w:r>
      <w:r w:rsidR="00B740EF">
        <w:rPr>
          <w:rFonts w:ascii="Arial" w:hAnsi="Arial" w:cs="Arial"/>
          <w:sz w:val="24"/>
          <w:szCs w:val="24"/>
        </w:rPr>
        <w:t xml:space="preserve">could </w:t>
      </w:r>
      <w:r w:rsidR="009959D1">
        <w:rPr>
          <w:rFonts w:ascii="Arial" w:hAnsi="Arial" w:cs="Arial"/>
          <w:sz w:val="24"/>
          <w:szCs w:val="24"/>
        </w:rPr>
        <w:t xml:space="preserve">have different mechanistic import for </w:t>
      </w:r>
      <w:r w:rsidR="00B740EF">
        <w:rPr>
          <w:rFonts w:ascii="Arial" w:hAnsi="Arial" w:cs="Arial"/>
          <w:sz w:val="24"/>
          <w:szCs w:val="24"/>
        </w:rPr>
        <w:t xml:space="preserve">shell building </w:t>
      </w:r>
      <w:r w:rsidR="009959D1">
        <w:rPr>
          <w:rFonts w:ascii="Arial" w:hAnsi="Arial" w:cs="Arial"/>
          <w:sz w:val="24"/>
          <w:szCs w:val="24"/>
        </w:rPr>
        <w:t>pathways. For example, ocean acidification conditions describe the increased uptake of atmospheric CO</w:t>
      </w:r>
      <w:r w:rsidR="009959D1" w:rsidRPr="004F7781">
        <w:rPr>
          <w:rFonts w:ascii="Arial" w:hAnsi="Arial" w:cs="Arial"/>
          <w:sz w:val="24"/>
          <w:szCs w:val="24"/>
          <w:vertAlign w:val="subscript"/>
        </w:rPr>
        <w:t>2</w:t>
      </w:r>
      <w:r w:rsidR="009959D1">
        <w:rPr>
          <w:rFonts w:ascii="Arial" w:hAnsi="Arial" w:cs="Arial"/>
          <w:sz w:val="24"/>
          <w:szCs w:val="24"/>
        </w:rPr>
        <w:t xml:space="preserve"> in seawater without a coinciding increase in TA , which can lead to a reduction in pH. A reduction in seawater TA could also result in reduced pH, though, this is due directly reducing the buffering capacity of seawater</w:t>
      </w:r>
      <w:r w:rsidR="00B740EF">
        <w:rPr>
          <w:rFonts w:ascii="Arial" w:hAnsi="Arial" w:cs="Arial"/>
          <w:sz w:val="24"/>
          <w:szCs w:val="24"/>
        </w:rPr>
        <w:t xml:space="preserve">, without modifying </w:t>
      </w:r>
      <w:r w:rsidR="009959D1">
        <w:rPr>
          <w:rFonts w:ascii="Arial" w:hAnsi="Arial" w:cs="Arial"/>
          <w:sz w:val="24"/>
          <w:szCs w:val="24"/>
        </w:rPr>
        <w:t>pCO</w:t>
      </w:r>
      <w:r w:rsidR="009959D1" w:rsidRPr="004F7781">
        <w:rPr>
          <w:rFonts w:ascii="Arial" w:hAnsi="Arial" w:cs="Arial"/>
          <w:sz w:val="24"/>
          <w:szCs w:val="24"/>
          <w:vertAlign w:val="subscript"/>
        </w:rPr>
        <w:t>2</w:t>
      </w:r>
      <w:r w:rsidR="009959D1">
        <w:rPr>
          <w:rFonts w:ascii="Arial" w:hAnsi="Arial" w:cs="Arial"/>
          <w:sz w:val="24"/>
          <w:szCs w:val="24"/>
        </w:rPr>
        <w:t>.</w:t>
      </w:r>
      <w:r w:rsidR="00DE684C">
        <w:rPr>
          <w:rFonts w:ascii="Arial" w:hAnsi="Arial" w:cs="Arial"/>
          <w:sz w:val="24"/>
          <w:szCs w:val="24"/>
        </w:rPr>
        <w:t xml:space="preserve"> </w:t>
      </w:r>
      <w:r w:rsidR="009959D1" w:rsidRPr="00A77B6F">
        <w:rPr>
          <w:rFonts w:ascii="Arial" w:hAnsi="Arial" w:cs="Arial"/>
          <w:sz w:val="24"/>
          <w:szCs w:val="24"/>
        </w:rPr>
        <w:t xml:space="preserve">Given that other </w:t>
      </w:r>
      <w:r w:rsidR="009959D1">
        <w:rPr>
          <w:rFonts w:ascii="Arial" w:hAnsi="Arial" w:cs="Arial"/>
          <w:sz w:val="24"/>
          <w:szCs w:val="24"/>
        </w:rPr>
        <w:t xml:space="preserve">coastal </w:t>
      </w:r>
      <w:r w:rsidR="009959D1" w:rsidRPr="00A77B6F">
        <w:rPr>
          <w:rFonts w:ascii="Arial" w:hAnsi="Arial" w:cs="Arial"/>
          <w:sz w:val="24"/>
          <w:szCs w:val="24"/>
        </w:rPr>
        <w:t xml:space="preserve">calcifiers have shown </w:t>
      </w:r>
      <w:r w:rsidR="009959D1">
        <w:rPr>
          <w:rFonts w:ascii="Arial" w:hAnsi="Arial" w:cs="Arial"/>
          <w:sz w:val="24"/>
          <w:szCs w:val="24"/>
        </w:rPr>
        <w:t>disruptions to</w:t>
      </w:r>
      <w:r w:rsidR="009959D1" w:rsidRPr="00A77B6F">
        <w:rPr>
          <w:rFonts w:ascii="Arial" w:hAnsi="Arial" w:cs="Arial"/>
          <w:sz w:val="24"/>
          <w:szCs w:val="24"/>
        </w:rPr>
        <w:t xml:space="preserve"> shell growth under altered pCO2 conditions, it would be interesting to see whether </w:t>
      </w:r>
      <w:r w:rsidR="009959D1">
        <w:rPr>
          <w:rFonts w:ascii="Arial" w:hAnsi="Arial" w:cs="Arial"/>
          <w:sz w:val="24"/>
          <w:szCs w:val="24"/>
        </w:rPr>
        <w:t>the</w:t>
      </w:r>
      <w:r w:rsidR="00DE684C">
        <w:rPr>
          <w:rFonts w:ascii="Arial" w:hAnsi="Arial" w:cs="Arial"/>
          <w:sz w:val="24"/>
          <w:szCs w:val="24"/>
        </w:rPr>
        <w:t>ir</w:t>
      </w:r>
      <w:r w:rsidR="009959D1">
        <w:rPr>
          <w:rFonts w:ascii="Arial" w:hAnsi="Arial" w:cs="Arial"/>
          <w:sz w:val="24"/>
          <w:szCs w:val="24"/>
        </w:rPr>
        <w:t xml:space="preserve"> sensitivity</w:t>
      </w:r>
      <w:r w:rsidR="00DE684C">
        <w:rPr>
          <w:rFonts w:ascii="Arial" w:hAnsi="Arial" w:cs="Arial"/>
          <w:sz w:val="24"/>
          <w:szCs w:val="24"/>
        </w:rPr>
        <w:t xml:space="preserve"> to corrosive seawater also manifests under low TA.</w:t>
      </w:r>
    </w:p>
    <w:p w14:paraId="11ECC145" w14:textId="697D1D8D" w:rsidR="006049E2" w:rsidRDefault="00AE1B49" w:rsidP="00F31E9B">
      <w:pPr>
        <w:pStyle w:val="NoSpacing"/>
        <w:ind w:firstLine="720"/>
        <w:rPr>
          <w:rFonts w:ascii="Arial" w:hAnsi="Arial" w:cs="Arial"/>
          <w:sz w:val="24"/>
          <w:szCs w:val="24"/>
        </w:rPr>
      </w:pPr>
      <w:r w:rsidRPr="003434F7">
        <w:rPr>
          <w:rFonts w:ascii="Arial" w:hAnsi="Arial" w:cs="Arial"/>
          <w:sz w:val="24"/>
          <w:szCs w:val="24"/>
        </w:rPr>
        <w:t xml:space="preserve">Declines in </w:t>
      </w:r>
      <w:r w:rsidR="00016A6C">
        <w:rPr>
          <w:rFonts w:ascii="Arial" w:hAnsi="Arial" w:cs="Arial"/>
          <w:sz w:val="24"/>
          <w:szCs w:val="24"/>
        </w:rPr>
        <w:t xml:space="preserve">oyster </w:t>
      </w:r>
      <w:r w:rsidRPr="003434F7">
        <w:rPr>
          <w:rFonts w:ascii="Arial" w:hAnsi="Arial" w:cs="Arial"/>
          <w:sz w:val="24"/>
          <w:szCs w:val="24"/>
        </w:rPr>
        <w:t xml:space="preserve">shell growth during the later window coincided with an observed effect of TA, </w:t>
      </w:r>
      <w:r w:rsidR="00BC4596">
        <w:rPr>
          <w:rFonts w:ascii="Arial" w:hAnsi="Arial" w:cs="Arial"/>
          <w:sz w:val="24"/>
          <w:szCs w:val="24"/>
        </w:rPr>
        <w:t>which</w:t>
      </w:r>
      <w:r w:rsidRPr="003434F7">
        <w:rPr>
          <w:rFonts w:ascii="Arial" w:hAnsi="Arial" w:cs="Arial"/>
          <w:sz w:val="24"/>
          <w:szCs w:val="24"/>
        </w:rPr>
        <w:t xml:space="preserve"> </w:t>
      </w:r>
      <w:r w:rsidR="002135C4" w:rsidRPr="003434F7">
        <w:rPr>
          <w:rFonts w:ascii="Arial" w:hAnsi="Arial" w:cs="Arial"/>
          <w:sz w:val="24"/>
          <w:szCs w:val="24"/>
        </w:rPr>
        <w:t xml:space="preserve">could </w:t>
      </w:r>
      <w:r w:rsidR="00016A6C">
        <w:rPr>
          <w:rFonts w:ascii="Arial" w:hAnsi="Arial" w:cs="Arial"/>
          <w:sz w:val="24"/>
          <w:szCs w:val="24"/>
        </w:rPr>
        <w:t>result</w:t>
      </w:r>
      <w:r w:rsidR="00BC76E9">
        <w:rPr>
          <w:rFonts w:ascii="Arial" w:hAnsi="Arial" w:cs="Arial"/>
          <w:sz w:val="24"/>
          <w:szCs w:val="24"/>
        </w:rPr>
        <w:t xml:space="preserve"> from</w:t>
      </w:r>
      <w:r w:rsidR="002135C4" w:rsidRPr="003434F7">
        <w:rPr>
          <w:rFonts w:ascii="Arial" w:hAnsi="Arial" w:cs="Arial"/>
          <w:sz w:val="24"/>
          <w:szCs w:val="24"/>
        </w:rPr>
        <w:t xml:space="preserve"> </w:t>
      </w:r>
      <w:r w:rsidR="00BC4596">
        <w:rPr>
          <w:rFonts w:ascii="Arial" w:hAnsi="Arial" w:cs="Arial"/>
          <w:sz w:val="24"/>
          <w:szCs w:val="24"/>
        </w:rPr>
        <w:t xml:space="preserve">physiological </w:t>
      </w:r>
      <w:r w:rsidR="002135C4" w:rsidRPr="003434F7">
        <w:rPr>
          <w:rFonts w:ascii="Arial" w:hAnsi="Arial" w:cs="Arial"/>
          <w:sz w:val="24"/>
          <w:szCs w:val="24"/>
        </w:rPr>
        <w:t>shift</w:t>
      </w:r>
      <w:r w:rsidR="00BC4596">
        <w:rPr>
          <w:rFonts w:ascii="Arial" w:hAnsi="Arial" w:cs="Arial"/>
          <w:sz w:val="24"/>
          <w:szCs w:val="24"/>
        </w:rPr>
        <w:t>s</w:t>
      </w:r>
      <w:r w:rsidR="002135C4" w:rsidRPr="003434F7">
        <w:rPr>
          <w:rFonts w:ascii="Arial" w:hAnsi="Arial" w:cs="Arial"/>
          <w:sz w:val="24"/>
          <w:szCs w:val="24"/>
        </w:rPr>
        <w:t xml:space="preserve"> away from </w:t>
      </w:r>
      <w:r w:rsidR="003B1C55">
        <w:rPr>
          <w:rFonts w:ascii="Arial" w:hAnsi="Arial" w:cs="Arial"/>
          <w:sz w:val="24"/>
          <w:szCs w:val="24"/>
        </w:rPr>
        <w:t>growing shell area</w:t>
      </w:r>
      <w:r w:rsidR="000A0748">
        <w:rPr>
          <w:rFonts w:ascii="Arial" w:hAnsi="Arial" w:cs="Arial"/>
          <w:sz w:val="24"/>
          <w:szCs w:val="24"/>
        </w:rPr>
        <w:t>.</w:t>
      </w:r>
      <w:r w:rsidR="00C73278">
        <w:rPr>
          <w:rFonts w:ascii="Arial" w:hAnsi="Arial" w:cs="Arial"/>
          <w:sz w:val="24"/>
          <w:szCs w:val="24"/>
        </w:rPr>
        <w:t xml:space="preserve"> </w:t>
      </w:r>
      <w:r w:rsidR="00421848">
        <w:rPr>
          <w:rFonts w:ascii="Arial" w:hAnsi="Arial" w:cs="Arial"/>
          <w:sz w:val="24"/>
          <w:szCs w:val="24"/>
        </w:rPr>
        <w:t xml:space="preserve">It has been previously demonstrated that many calcifiers are able to overcome </w:t>
      </w:r>
      <w:r w:rsidR="00C73278">
        <w:rPr>
          <w:rFonts w:ascii="Arial" w:hAnsi="Arial" w:cs="Arial"/>
          <w:sz w:val="24"/>
          <w:szCs w:val="24"/>
        </w:rPr>
        <w:t xml:space="preserve">shell </w:t>
      </w:r>
      <w:r w:rsidR="00421848">
        <w:rPr>
          <w:rFonts w:ascii="Arial" w:hAnsi="Arial" w:cs="Arial"/>
          <w:sz w:val="24"/>
          <w:szCs w:val="24"/>
        </w:rPr>
        <w:t xml:space="preserve">dissolution </w:t>
      </w:r>
      <w:r w:rsidR="00C73278">
        <w:rPr>
          <w:rFonts w:ascii="Arial" w:hAnsi="Arial" w:cs="Arial"/>
          <w:sz w:val="24"/>
          <w:szCs w:val="24"/>
        </w:rPr>
        <w:t>from</w:t>
      </w:r>
      <w:r w:rsidR="00421848">
        <w:rPr>
          <w:rFonts w:ascii="Arial" w:hAnsi="Arial" w:cs="Arial"/>
          <w:sz w:val="24"/>
          <w:szCs w:val="24"/>
        </w:rPr>
        <w:t xml:space="preserve"> corrosive seawater </w:t>
      </w:r>
      <w:r w:rsidR="007367FF">
        <w:rPr>
          <w:rFonts w:ascii="Arial" w:hAnsi="Arial" w:cs="Arial"/>
          <w:sz w:val="24"/>
          <w:szCs w:val="24"/>
        </w:rPr>
        <w:t xml:space="preserve">through </w:t>
      </w:r>
      <w:r w:rsidR="00C73278">
        <w:rPr>
          <w:rFonts w:ascii="Arial" w:hAnsi="Arial" w:cs="Arial"/>
          <w:sz w:val="24"/>
          <w:szCs w:val="24"/>
        </w:rPr>
        <w:t>elevating</w:t>
      </w:r>
      <w:r w:rsidR="007367FF">
        <w:rPr>
          <w:rFonts w:ascii="Arial" w:hAnsi="Arial" w:cs="Arial"/>
          <w:sz w:val="24"/>
          <w:szCs w:val="24"/>
        </w:rPr>
        <w:t xml:space="preserve"> biological </w:t>
      </w:r>
      <w:r w:rsidR="00C73278">
        <w:rPr>
          <w:rFonts w:ascii="Arial" w:hAnsi="Arial" w:cs="Arial"/>
          <w:sz w:val="24"/>
          <w:szCs w:val="24"/>
        </w:rPr>
        <w:t>calcification</w:t>
      </w:r>
      <w:r w:rsidR="00295461">
        <w:rPr>
          <w:rFonts w:ascii="Arial" w:hAnsi="Arial" w:cs="Arial"/>
          <w:sz w:val="24"/>
          <w:szCs w:val="24"/>
        </w:rPr>
        <w:t xml:space="preserve"> (cite), in addition to work </w:t>
      </w:r>
      <w:r w:rsidR="009D4988">
        <w:rPr>
          <w:rFonts w:ascii="Arial" w:hAnsi="Arial" w:cs="Arial"/>
          <w:sz w:val="24"/>
          <w:szCs w:val="24"/>
        </w:rPr>
        <w:t xml:space="preserve">emphasizing the importance of </w:t>
      </w:r>
      <w:r w:rsidR="00295461">
        <w:rPr>
          <w:rFonts w:ascii="Arial" w:hAnsi="Arial" w:cs="Arial"/>
          <w:sz w:val="24"/>
          <w:szCs w:val="24"/>
        </w:rPr>
        <w:t>high-food environments</w:t>
      </w:r>
      <w:r w:rsidR="0003322A">
        <w:rPr>
          <w:rFonts w:ascii="Arial" w:hAnsi="Arial" w:cs="Arial"/>
          <w:sz w:val="24"/>
          <w:szCs w:val="24"/>
        </w:rPr>
        <w:t xml:space="preserve"> </w:t>
      </w:r>
      <w:r w:rsidR="009D4988">
        <w:rPr>
          <w:rFonts w:ascii="Arial" w:hAnsi="Arial" w:cs="Arial"/>
          <w:sz w:val="24"/>
          <w:szCs w:val="24"/>
        </w:rPr>
        <w:t xml:space="preserve">in facilitating upregulated activity </w:t>
      </w:r>
      <w:r w:rsidR="0003322A">
        <w:rPr>
          <w:rFonts w:ascii="Arial" w:hAnsi="Arial" w:cs="Arial"/>
          <w:sz w:val="24"/>
          <w:szCs w:val="24"/>
        </w:rPr>
        <w:t>(cite).</w:t>
      </w:r>
      <w:r w:rsidR="00AF6419">
        <w:rPr>
          <w:rFonts w:ascii="Arial" w:hAnsi="Arial" w:cs="Arial"/>
          <w:sz w:val="24"/>
          <w:szCs w:val="24"/>
        </w:rPr>
        <w:t xml:space="preserve"> </w:t>
      </w:r>
      <w:r w:rsidR="001B635D">
        <w:rPr>
          <w:rFonts w:ascii="Arial" w:hAnsi="Arial" w:cs="Arial"/>
          <w:sz w:val="24"/>
          <w:szCs w:val="24"/>
        </w:rPr>
        <w:t>We did not anticipate such a significant shift in activity, where oysters could have been shifting energy away from growing shell area to another process, like growing vertical shell</w:t>
      </w:r>
      <w:r w:rsidR="00BE1EEB">
        <w:rPr>
          <w:rFonts w:ascii="Arial" w:hAnsi="Arial" w:cs="Arial"/>
          <w:sz w:val="24"/>
          <w:szCs w:val="24"/>
        </w:rPr>
        <w:t xml:space="preserve"> (thickness)</w:t>
      </w:r>
      <w:r w:rsidR="001B635D">
        <w:rPr>
          <w:rFonts w:ascii="Arial" w:hAnsi="Arial" w:cs="Arial"/>
          <w:sz w:val="24"/>
          <w:szCs w:val="24"/>
        </w:rPr>
        <w:t xml:space="preserve"> or tissue, however, we </w:t>
      </w:r>
      <w:r w:rsidR="002B7607">
        <w:rPr>
          <w:rFonts w:ascii="Arial" w:hAnsi="Arial" w:cs="Arial"/>
          <w:sz w:val="24"/>
          <w:szCs w:val="24"/>
        </w:rPr>
        <w:t>did not test this explicitly in our experiment.</w:t>
      </w:r>
    </w:p>
    <w:p w14:paraId="41FD360A" w14:textId="3D92DB5B" w:rsidR="00997F17" w:rsidRDefault="00997F17" w:rsidP="00C93BE1">
      <w:pPr>
        <w:pStyle w:val="NoSpacing"/>
        <w:ind w:firstLine="720"/>
        <w:rPr>
          <w:rFonts w:ascii="Arial" w:hAnsi="Arial" w:cs="Arial"/>
          <w:b/>
          <w:bCs/>
          <w:sz w:val="24"/>
          <w:szCs w:val="24"/>
        </w:rPr>
      </w:pPr>
      <w:r>
        <w:rPr>
          <w:rFonts w:ascii="Arial" w:hAnsi="Arial" w:cs="Arial"/>
          <w:sz w:val="24"/>
          <w:szCs w:val="24"/>
        </w:rPr>
        <w:t>Other</w:t>
      </w:r>
      <w:r w:rsidR="00AF6419">
        <w:rPr>
          <w:rFonts w:ascii="Arial" w:hAnsi="Arial" w:cs="Arial"/>
          <w:sz w:val="24"/>
          <w:szCs w:val="24"/>
        </w:rPr>
        <w:t xml:space="preserve"> calcifying species</w:t>
      </w:r>
      <w:r w:rsidR="001B635D">
        <w:rPr>
          <w:rFonts w:ascii="Arial" w:hAnsi="Arial" w:cs="Arial"/>
          <w:sz w:val="24"/>
          <w:szCs w:val="24"/>
        </w:rPr>
        <w:t xml:space="preserve"> </w:t>
      </w:r>
      <w:r>
        <w:rPr>
          <w:rFonts w:ascii="Arial" w:hAnsi="Arial" w:cs="Arial"/>
          <w:sz w:val="24"/>
          <w:szCs w:val="24"/>
        </w:rPr>
        <w:t>have also demonstrated resistance to dissolution with</w:t>
      </w:r>
      <w:r w:rsidR="00AF6419">
        <w:rPr>
          <w:rFonts w:ascii="Arial" w:hAnsi="Arial" w:cs="Arial"/>
          <w:sz w:val="24"/>
          <w:szCs w:val="24"/>
        </w:rPr>
        <w:t xml:space="preserve"> </w:t>
      </w:r>
      <w:r w:rsidR="00E51F8D">
        <w:rPr>
          <w:rFonts w:ascii="Arial" w:hAnsi="Arial" w:cs="Arial"/>
          <w:sz w:val="24"/>
          <w:szCs w:val="24"/>
        </w:rPr>
        <w:t xml:space="preserve">the presence of organic surface layers that minimize contact between seawater and underlying shell (cite). </w:t>
      </w:r>
      <w:r>
        <w:rPr>
          <w:rFonts w:ascii="Arial" w:hAnsi="Arial" w:cs="Arial"/>
          <w:sz w:val="24"/>
          <w:szCs w:val="24"/>
        </w:rPr>
        <w:t xml:space="preserve">One example is the periostracum, an organic layer that is deposited </w:t>
      </w:r>
      <w:r w:rsidR="00512CEF">
        <w:rPr>
          <w:rFonts w:ascii="Arial" w:hAnsi="Arial" w:cs="Arial"/>
          <w:sz w:val="24"/>
          <w:szCs w:val="24"/>
        </w:rPr>
        <w:t>prior to later shell growth in</w:t>
      </w:r>
      <w:r>
        <w:rPr>
          <w:rFonts w:ascii="Arial" w:hAnsi="Arial" w:cs="Arial"/>
          <w:sz w:val="24"/>
          <w:szCs w:val="24"/>
        </w:rPr>
        <w:t xml:space="preserve"> many molluscs, including</w:t>
      </w:r>
      <w:r w:rsidR="00512CEF">
        <w:rPr>
          <w:rFonts w:ascii="Arial" w:hAnsi="Arial" w:cs="Arial"/>
          <w:sz w:val="24"/>
          <w:szCs w:val="24"/>
        </w:rPr>
        <w:t xml:space="preserve"> </w:t>
      </w:r>
      <w:r w:rsidR="00512CEF">
        <w:rPr>
          <w:rFonts w:ascii="Arial" w:hAnsi="Arial" w:cs="Arial"/>
          <w:i/>
          <w:iCs/>
          <w:sz w:val="24"/>
          <w:szCs w:val="24"/>
        </w:rPr>
        <w:t xml:space="preserve">C. virginica </w:t>
      </w:r>
      <w:r w:rsidR="00512CEF">
        <w:rPr>
          <w:rFonts w:ascii="Arial" w:hAnsi="Arial" w:cs="Arial"/>
          <w:sz w:val="24"/>
          <w:szCs w:val="24"/>
        </w:rPr>
        <w:t xml:space="preserve">oysters </w:t>
      </w:r>
      <w:r>
        <w:rPr>
          <w:rFonts w:ascii="Arial" w:hAnsi="Arial" w:cs="Arial"/>
          <w:sz w:val="24"/>
          <w:szCs w:val="24"/>
        </w:rPr>
        <w:t xml:space="preserve">. Although </w:t>
      </w:r>
      <w:r w:rsidR="00E51F8D">
        <w:rPr>
          <w:rFonts w:ascii="Arial" w:hAnsi="Arial" w:cs="Arial"/>
          <w:sz w:val="24"/>
          <w:szCs w:val="24"/>
        </w:rPr>
        <w:t xml:space="preserve">little </w:t>
      </w:r>
      <w:r w:rsidR="00512CEF">
        <w:rPr>
          <w:rFonts w:ascii="Arial" w:hAnsi="Arial" w:cs="Arial"/>
          <w:sz w:val="24"/>
          <w:szCs w:val="24"/>
        </w:rPr>
        <w:t>is known about the</w:t>
      </w:r>
      <w:r w:rsidR="00E51F8D">
        <w:rPr>
          <w:rFonts w:ascii="Arial" w:hAnsi="Arial" w:cs="Arial"/>
          <w:sz w:val="24"/>
          <w:szCs w:val="24"/>
        </w:rPr>
        <w:t xml:space="preserve"> </w:t>
      </w:r>
      <w:r>
        <w:rPr>
          <w:rFonts w:ascii="Arial" w:hAnsi="Arial" w:cs="Arial"/>
          <w:sz w:val="24"/>
          <w:szCs w:val="24"/>
        </w:rPr>
        <w:t>effect</w:t>
      </w:r>
      <w:r w:rsidR="00E51F8D">
        <w:rPr>
          <w:rFonts w:ascii="Arial" w:hAnsi="Arial" w:cs="Arial"/>
          <w:sz w:val="24"/>
          <w:szCs w:val="24"/>
        </w:rPr>
        <w:t xml:space="preserve"> of </w:t>
      </w:r>
      <w:r>
        <w:rPr>
          <w:rFonts w:ascii="Arial" w:hAnsi="Arial" w:cs="Arial"/>
          <w:sz w:val="24"/>
          <w:szCs w:val="24"/>
        </w:rPr>
        <w:t>periostracum</w:t>
      </w:r>
      <w:r w:rsidR="00E51F8D">
        <w:rPr>
          <w:rFonts w:ascii="Arial" w:hAnsi="Arial" w:cs="Arial"/>
          <w:sz w:val="24"/>
          <w:szCs w:val="24"/>
        </w:rPr>
        <w:t xml:space="preserve"> on oyster shells, </w:t>
      </w:r>
      <w:r w:rsidR="00512CEF">
        <w:rPr>
          <w:rFonts w:ascii="Arial" w:hAnsi="Arial" w:cs="Arial"/>
          <w:sz w:val="24"/>
          <w:szCs w:val="24"/>
        </w:rPr>
        <w:t>prior work has</w:t>
      </w:r>
      <w:r w:rsidR="00E51F8D">
        <w:rPr>
          <w:rFonts w:ascii="Arial" w:hAnsi="Arial" w:cs="Arial"/>
          <w:sz w:val="24"/>
          <w:szCs w:val="24"/>
        </w:rPr>
        <w:t xml:space="preserve"> </w:t>
      </w:r>
      <w:r w:rsidR="00512CEF">
        <w:rPr>
          <w:rFonts w:ascii="Arial" w:hAnsi="Arial" w:cs="Arial"/>
          <w:sz w:val="24"/>
          <w:szCs w:val="24"/>
        </w:rPr>
        <w:t>quantified a</w:t>
      </w:r>
      <w:r w:rsidR="00C84F1B">
        <w:rPr>
          <w:rFonts w:ascii="Arial" w:hAnsi="Arial" w:cs="Arial"/>
          <w:sz w:val="24"/>
          <w:szCs w:val="24"/>
        </w:rPr>
        <w:t xml:space="preserve"> significant reduction in shell dissolution when present (ptero paper</w:t>
      </w:r>
      <w:proofErr w:type="gramStart"/>
      <w:r w:rsidR="00C84F1B">
        <w:rPr>
          <w:rFonts w:ascii="Arial" w:hAnsi="Arial" w:cs="Arial"/>
          <w:sz w:val="24"/>
          <w:szCs w:val="24"/>
        </w:rPr>
        <w:t>).</w:t>
      </w:r>
      <w:r w:rsidR="00512CEF">
        <w:rPr>
          <w:rFonts w:ascii="Arial" w:hAnsi="Arial" w:cs="Arial"/>
          <w:sz w:val="24"/>
          <w:szCs w:val="24"/>
        </w:rPr>
        <w:t>.</w:t>
      </w:r>
      <w:proofErr w:type="gramEnd"/>
      <w:r w:rsidR="00512CEF">
        <w:rPr>
          <w:rFonts w:ascii="Arial" w:hAnsi="Arial" w:cs="Arial"/>
          <w:sz w:val="24"/>
          <w:szCs w:val="24"/>
        </w:rPr>
        <w:t xml:space="preserve"> </w:t>
      </w:r>
      <w:r w:rsidR="003B7583">
        <w:rPr>
          <w:rFonts w:ascii="Arial" w:hAnsi="Arial" w:cs="Arial"/>
          <w:sz w:val="24"/>
          <w:szCs w:val="24"/>
        </w:rPr>
        <w:lastRenderedPageBreak/>
        <w:t xml:space="preserve">Indeed, </w:t>
      </w:r>
      <w:r w:rsidR="00512CEF">
        <w:rPr>
          <w:rFonts w:ascii="Arial" w:hAnsi="Arial" w:cs="Arial"/>
          <w:sz w:val="24"/>
          <w:szCs w:val="24"/>
        </w:rPr>
        <w:t xml:space="preserve">Zuykov et al (2012) measured low porosity of the periostracum in </w:t>
      </w:r>
      <w:r w:rsidR="00512CEF">
        <w:rPr>
          <w:rFonts w:ascii="Arial" w:hAnsi="Arial" w:cs="Arial"/>
          <w:i/>
          <w:iCs/>
          <w:sz w:val="24"/>
          <w:szCs w:val="24"/>
        </w:rPr>
        <w:t xml:space="preserve">C. </w:t>
      </w:r>
      <w:r w:rsidR="00512CEF" w:rsidRPr="00043E85">
        <w:rPr>
          <w:rFonts w:ascii="Arial" w:hAnsi="Arial" w:cs="Arial"/>
          <w:sz w:val="24"/>
          <w:szCs w:val="24"/>
        </w:rPr>
        <w:t>virginica</w:t>
      </w:r>
      <w:r w:rsidR="00512CEF">
        <w:rPr>
          <w:rFonts w:ascii="Arial" w:hAnsi="Arial" w:cs="Arial"/>
          <w:sz w:val="24"/>
          <w:szCs w:val="24"/>
        </w:rPr>
        <w:t xml:space="preserve">, even though the layer appeared rough and was thinner than </w:t>
      </w:r>
      <w:r w:rsidR="00C84F1B">
        <w:rPr>
          <w:rFonts w:ascii="Arial" w:hAnsi="Arial" w:cs="Arial"/>
          <w:sz w:val="24"/>
          <w:szCs w:val="24"/>
        </w:rPr>
        <w:t xml:space="preserve">in </w:t>
      </w:r>
      <w:r w:rsidR="00512CEF">
        <w:rPr>
          <w:rFonts w:ascii="Arial" w:hAnsi="Arial" w:cs="Arial"/>
          <w:sz w:val="24"/>
          <w:szCs w:val="24"/>
        </w:rPr>
        <w:t xml:space="preserve">other bivalves. This may indicate </w:t>
      </w:r>
      <w:r w:rsidR="00C84F1B">
        <w:rPr>
          <w:rFonts w:ascii="Arial" w:hAnsi="Arial" w:cs="Arial"/>
          <w:sz w:val="24"/>
          <w:szCs w:val="24"/>
        </w:rPr>
        <w:t xml:space="preserve">that </w:t>
      </w:r>
      <w:r w:rsidR="003B7583">
        <w:rPr>
          <w:rFonts w:ascii="Arial" w:hAnsi="Arial" w:cs="Arial"/>
          <w:sz w:val="24"/>
          <w:szCs w:val="24"/>
        </w:rPr>
        <w:t xml:space="preserve">the periostracum in </w:t>
      </w:r>
      <w:r w:rsidR="00C84F1B">
        <w:rPr>
          <w:rFonts w:ascii="Arial" w:hAnsi="Arial" w:cs="Arial"/>
          <w:sz w:val="24"/>
          <w:szCs w:val="24"/>
        </w:rPr>
        <w:t xml:space="preserve">oysters </w:t>
      </w:r>
      <w:r w:rsidR="003B7583">
        <w:rPr>
          <w:rFonts w:ascii="Arial" w:hAnsi="Arial" w:cs="Arial"/>
          <w:sz w:val="24"/>
          <w:szCs w:val="24"/>
        </w:rPr>
        <w:t>may also protect shell from seawater contact.</w:t>
      </w:r>
      <w:r>
        <w:rPr>
          <w:rFonts w:ascii="Arial" w:hAnsi="Arial" w:cs="Arial"/>
          <w:sz w:val="24"/>
          <w:szCs w:val="24"/>
        </w:rPr>
        <w:t xml:space="preserve"> We did not measure the extent of periostracum coverage in our </w:t>
      </w:r>
      <w:r w:rsidR="00E80C00">
        <w:rPr>
          <w:rFonts w:ascii="Arial" w:hAnsi="Arial" w:cs="Arial"/>
          <w:sz w:val="24"/>
          <w:szCs w:val="24"/>
        </w:rPr>
        <w:t>oysters but</w:t>
      </w:r>
      <w:r>
        <w:rPr>
          <w:rFonts w:ascii="Arial" w:hAnsi="Arial" w:cs="Arial"/>
          <w:sz w:val="24"/>
          <w:szCs w:val="24"/>
        </w:rPr>
        <w:t xml:space="preserve"> did not</w:t>
      </w:r>
      <w:r w:rsidR="00E80C00">
        <w:rPr>
          <w:rFonts w:ascii="Arial" w:hAnsi="Arial" w:cs="Arial"/>
          <w:sz w:val="24"/>
          <w:szCs w:val="24"/>
        </w:rPr>
        <w:t>e</w:t>
      </w:r>
      <w:r>
        <w:rPr>
          <w:rFonts w:ascii="Arial" w:hAnsi="Arial" w:cs="Arial"/>
          <w:sz w:val="24"/>
          <w:szCs w:val="24"/>
        </w:rPr>
        <w:t xml:space="preserve"> an extreme discoloration in the shells through time as a function of TA condition (Fig </w:t>
      </w:r>
      <w:r w:rsidR="003B7583">
        <w:rPr>
          <w:rFonts w:ascii="Arial" w:hAnsi="Arial" w:cs="Arial"/>
          <w:sz w:val="24"/>
          <w:szCs w:val="24"/>
        </w:rPr>
        <w:t>7</w:t>
      </w:r>
      <w:r>
        <w:rPr>
          <w:rFonts w:ascii="Arial" w:hAnsi="Arial" w:cs="Arial"/>
          <w:sz w:val="24"/>
          <w:szCs w:val="24"/>
        </w:rPr>
        <w:t xml:space="preserve">). </w:t>
      </w:r>
      <w:r w:rsidR="003E47B6">
        <w:rPr>
          <w:rFonts w:ascii="Arial" w:hAnsi="Arial" w:cs="Arial"/>
          <w:sz w:val="24"/>
          <w:szCs w:val="24"/>
        </w:rPr>
        <w:t>B</w:t>
      </w:r>
      <w:r>
        <w:rPr>
          <w:rFonts w:ascii="Arial" w:hAnsi="Arial" w:cs="Arial"/>
          <w:sz w:val="24"/>
          <w:szCs w:val="24"/>
        </w:rPr>
        <w:t xml:space="preserve">leaching of the exterior of the shell </w:t>
      </w:r>
      <w:r w:rsidR="003356D0">
        <w:rPr>
          <w:rFonts w:ascii="Arial" w:hAnsi="Arial" w:cs="Arial"/>
          <w:sz w:val="24"/>
          <w:szCs w:val="24"/>
        </w:rPr>
        <w:t>may</w:t>
      </w:r>
      <w:r>
        <w:rPr>
          <w:rFonts w:ascii="Arial" w:hAnsi="Arial" w:cs="Arial"/>
          <w:sz w:val="24"/>
          <w:szCs w:val="24"/>
        </w:rPr>
        <w:t xml:space="preserve"> indicate the loss of this layer and subsequent dissolution of surface shell</w:t>
      </w:r>
      <w:r w:rsidR="00512CEF">
        <w:rPr>
          <w:rFonts w:ascii="Arial" w:hAnsi="Arial" w:cs="Arial"/>
          <w:sz w:val="24"/>
          <w:szCs w:val="24"/>
        </w:rPr>
        <w:t xml:space="preserve">, </w:t>
      </w:r>
      <w:r w:rsidR="007F7DA4">
        <w:rPr>
          <w:rFonts w:ascii="Arial" w:hAnsi="Arial" w:cs="Arial"/>
          <w:sz w:val="24"/>
          <w:szCs w:val="24"/>
        </w:rPr>
        <w:t xml:space="preserve">which could have implications for interactions with shell-boring polychates </w:t>
      </w:r>
      <w:r w:rsidR="007F7DA4">
        <w:rPr>
          <w:rFonts w:ascii="Arial" w:hAnsi="Arial" w:cs="Arial"/>
          <w:sz w:val="24"/>
          <w:szCs w:val="24"/>
        </w:rPr>
        <w:fldChar w:fldCharType="begin"/>
      </w:r>
      <w:r w:rsidR="007F7DA4">
        <w:rPr>
          <w:rFonts w:ascii="Arial" w:hAnsi="Arial" w:cs="Arial"/>
          <w:sz w:val="24"/>
          <w:szCs w:val="24"/>
        </w:rPr>
        <w:instrText xml:space="preserve"> ADDIN ZOTERO_ITEM CSL_CITATION {"citationID":"oX4o47Wx","properties":{"formattedCitation":"(Martinelli et al. 2020)","plainCitation":"(Martinelli et al. 2020)","noteIndex":0},"citationItems":[{"id":1072,"uris":["http://zotero.org/users/4496705/items/MI2AN3SD"],"itemData":{"id":1072,"type":"article-journal","abstract":"Abstract\n            \n              Invasions by shell-boring polychaetes such as\n              Polydora websteri\n              Hartman have resulted in the collapse of oyster aquaculture industries in Australia, New Zealand, and Hawaii. These worms burrow into bivalve shells, creating unsightly mud blisters that are unappealing to consumers and, when nicked during shucking, release mud and detritus that can foul oyster meats. Recent findings of mud blisters on the shells of Pacific oysters (\n              Crassostrea gigas\n              Thunberg) in Washington State suggest a new spionid polychaete outbreak. To determine the identity of the polychaete causing these blisters, we obtained Pacific oysters from two locations in Puget Sound and examined them for blisters and burrows caused by polychaete worms. Specimens were also obtained from eastern oysters (\n              Crassostrea virginica\n              Gmelin) collected in New York for morphological and molecular comparison. We compared polychaete morphology to original descriptions, extracted DNA and sequenced mitochondrial (cytochrome c oxidase I [mtCOI]) and nuclear (small subunit 18S rRNA [18S rRNA]) genes to determine a species-level molecular identification for these worms. Our data show that\n              Polydora websteri\n              are present in the mud blisters from oysters grown in Puget Sound, constituting the first confirmed record of this species in Washington State. The presence of this notorious invader could threaten the sustainability of oyster aquaculture in Washington, which currently produces more farmed bivalves than any other US state.","container-title":"Scientific Reports","DOI":"10.1038/s41598-020-60805-w","ISSN":"2045-2322","issue":"1","journalAbbreviation":"Sci Rep","language":"en","page":"3961","source":"DOI.org (Crossref)","title":"Confirmation of the shell-boring oyster parasite Polydora websteri (Polychaeta: Spionidae) in Washington State, USA","title-short":"Confirmation of the shell-boring oyster parasite Polydora websteri (Polychaeta","volume":"10","author":[{"family":"Martinelli","given":"Julieta C."},{"family":"Lopes","given":"Heather M."},{"family":"Hauser","given":"Lorenz"},{"family":"Jimenez-Hidalgo","given":"Isadora"},{"family":"King","given":"Teri L."},{"family":"Padilla-Gamiño","given":"Jacqueline L."},{"family":"Rawson","given":"Paul"},{"family":"Spencer","given":"Laura H."},{"family":"Williams","given":"Jason D."},{"family":"Wood","given":"Chelsea L."}],"issued":{"date-parts":[["2020",3,3]]}}}],"schema":"https://github.com/citation-style-language/schema/raw/master/csl-citation.json"} </w:instrText>
      </w:r>
      <w:r w:rsidR="007F7DA4">
        <w:rPr>
          <w:rFonts w:ascii="Arial" w:hAnsi="Arial" w:cs="Arial"/>
          <w:sz w:val="24"/>
          <w:szCs w:val="24"/>
        </w:rPr>
        <w:fldChar w:fldCharType="separate"/>
      </w:r>
      <w:r w:rsidR="007F7DA4" w:rsidRPr="007F7DA4">
        <w:rPr>
          <w:rFonts w:ascii="Arial" w:hAnsi="Arial" w:cs="Arial"/>
          <w:sz w:val="24"/>
        </w:rPr>
        <w:t>(Martinelli et al. 2020)</w:t>
      </w:r>
      <w:r w:rsidR="007F7DA4">
        <w:rPr>
          <w:rFonts w:ascii="Arial" w:hAnsi="Arial" w:cs="Arial"/>
          <w:sz w:val="24"/>
          <w:szCs w:val="24"/>
        </w:rPr>
        <w:fldChar w:fldCharType="end"/>
      </w:r>
      <w:r w:rsidR="00BC4682">
        <w:rPr>
          <w:rFonts w:ascii="Arial" w:hAnsi="Arial" w:cs="Arial"/>
          <w:sz w:val="24"/>
          <w:szCs w:val="24"/>
        </w:rPr>
        <w:t>.</w:t>
      </w:r>
      <w:r w:rsidR="00264EA5">
        <w:rPr>
          <w:rFonts w:ascii="Arial" w:hAnsi="Arial" w:cs="Arial"/>
          <w:sz w:val="24"/>
          <w:szCs w:val="24"/>
        </w:rPr>
        <w:t xml:space="preserve"> </w:t>
      </w:r>
      <w:r w:rsidR="004827DA">
        <w:rPr>
          <w:rFonts w:ascii="Arial" w:hAnsi="Arial" w:cs="Arial"/>
          <w:sz w:val="24"/>
          <w:szCs w:val="24"/>
        </w:rPr>
        <w:t>Future work may benefit from measuring changes in activity level</w:t>
      </w:r>
      <w:r w:rsidR="00260645">
        <w:rPr>
          <w:rFonts w:ascii="Arial" w:hAnsi="Arial" w:cs="Arial"/>
          <w:sz w:val="24"/>
          <w:szCs w:val="24"/>
        </w:rPr>
        <w:t xml:space="preserve"> of other processes</w:t>
      </w:r>
      <w:r w:rsidR="004827DA">
        <w:rPr>
          <w:rFonts w:ascii="Arial" w:hAnsi="Arial" w:cs="Arial"/>
          <w:sz w:val="24"/>
          <w:szCs w:val="24"/>
        </w:rPr>
        <w:t xml:space="preserve"> through time in conjunction with s</w:t>
      </w:r>
      <w:r w:rsidR="00260645">
        <w:rPr>
          <w:rFonts w:ascii="Arial" w:hAnsi="Arial" w:cs="Arial"/>
          <w:sz w:val="24"/>
          <w:szCs w:val="24"/>
        </w:rPr>
        <w:t>urface properties of the shell in</w:t>
      </w:r>
      <w:r w:rsidR="004827DA">
        <w:rPr>
          <w:rFonts w:ascii="Arial" w:hAnsi="Arial" w:cs="Arial"/>
          <w:sz w:val="24"/>
          <w:szCs w:val="24"/>
        </w:rPr>
        <w:t xml:space="preserve"> order to </w:t>
      </w:r>
      <w:r w:rsidR="00260645">
        <w:rPr>
          <w:rFonts w:ascii="Arial" w:hAnsi="Arial" w:cs="Arial"/>
          <w:sz w:val="24"/>
          <w:szCs w:val="24"/>
        </w:rPr>
        <w:t>better understand the extent to which these factors separately control shell growth.</w:t>
      </w:r>
    </w:p>
    <w:p w14:paraId="41739A82" w14:textId="13AE5BF0" w:rsidR="00F14E5D" w:rsidRDefault="003F332F" w:rsidP="00A55B02">
      <w:pPr>
        <w:pStyle w:val="NoSpacing"/>
        <w:ind w:firstLine="720"/>
        <w:rPr>
          <w:rFonts w:ascii="Arial" w:hAnsi="Arial" w:cs="Arial"/>
          <w:sz w:val="24"/>
          <w:szCs w:val="24"/>
        </w:rPr>
      </w:pPr>
      <w:r w:rsidRPr="003F332F">
        <w:t xml:space="preserve"> </w:t>
      </w:r>
      <w:r w:rsidRPr="003434F7">
        <w:rPr>
          <w:rFonts w:ascii="Arial" w:hAnsi="Arial" w:cs="Arial"/>
          <w:sz w:val="24"/>
          <w:szCs w:val="24"/>
        </w:rPr>
        <w:t>After 36 days of exposure, there was no significant variation in oyster shell thickness or condition index in response to changes in TA or salinity,</w:t>
      </w:r>
      <w:r w:rsidR="00AB0450">
        <w:rPr>
          <w:rFonts w:ascii="Arial" w:hAnsi="Arial" w:cs="Arial"/>
          <w:sz w:val="24"/>
          <w:szCs w:val="24"/>
        </w:rPr>
        <w:t xml:space="preserve"> which may</w:t>
      </w:r>
      <w:r w:rsidRPr="003434F7">
        <w:rPr>
          <w:rFonts w:ascii="Arial" w:hAnsi="Arial" w:cs="Arial"/>
          <w:sz w:val="24"/>
          <w:szCs w:val="24"/>
        </w:rPr>
        <w:t xml:space="preserve"> </w:t>
      </w:r>
      <w:r w:rsidR="00AB0450">
        <w:rPr>
          <w:rFonts w:ascii="Arial" w:hAnsi="Arial" w:cs="Arial"/>
          <w:sz w:val="24"/>
          <w:szCs w:val="24"/>
        </w:rPr>
        <w:t>suggest</w:t>
      </w:r>
      <w:r w:rsidRPr="003434F7">
        <w:rPr>
          <w:rFonts w:ascii="Arial" w:hAnsi="Arial" w:cs="Arial"/>
          <w:sz w:val="24"/>
          <w:szCs w:val="24"/>
        </w:rPr>
        <w:t xml:space="preserve"> that oyster shell growth occurred without </w:t>
      </w:r>
      <w:r w:rsidR="00AB0450">
        <w:rPr>
          <w:rFonts w:ascii="Arial" w:hAnsi="Arial" w:cs="Arial"/>
          <w:sz w:val="24"/>
          <w:szCs w:val="24"/>
        </w:rPr>
        <w:t>a</w:t>
      </w:r>
      <w:r w:rsidR="00AB0450" w:rsidRPr="003434F7">
        <w:rPr>
          <w:rFonts w:ascii="Arial" w:hAnsi="Arial" w:cs="Arial"/>
          <w:sz w:val="24"/>
          <w:szCs w:val="24"/>
        </w:rPr>
        <w:t xml:space="preserve"> </w:t>
      </w:r>
      <w:r w:rsidRPr="003434F7">
        <w:rPr>
          <w:rFonts w:ascii="Arial" w:hAnsi="Arial" w:cs="Arial"/>
          <w:sz w:val="24"/>
          <w:szCs w:val="24"/>
        </w:rPr>
        <w:t>discernible energy trade-off.</w:t>
      </w:r>
      <w:r w:rsidR="00F02594">
        <w:rPr>
          <w:rFonts w:ascii="Arial" w:hAnsi="Arial" w:cs="Arial"/>
          <w:sz w:val="24"/>
          <w:szCs w:val="24"/>
        </w:rPr>
        <w:t xml:space="preserve"> However, given that we were unable to measure thickness and condition index through time, there are multiple scenarios that </w:t>
      </w:r>
      <w:r w:rsidR="003268DB">
        <w:rPr>
          <w:rFonts w:ascii="Arial" w:hAnsi="Arial" w:cs="Arial"/>
          <w:sz w:val="24"/>
          <w:szCs w:val="24"/>
        </w:rPr>
        <w:t>could have occurred between the two time windows, to end up with a similar net result</w:t>
      </w:r>
      <w:r w:rsidR="00F02594">
        <w:rPr>
          <w:rFonts w:ascii="Arial" w:hAnsi="Arial" w:cs="Arial"/>
          <w:sz w:val="24"/>
          <w:szCs w:val="24"/>
        </w:rPr>
        <w:t xml:space="preserve">. The first, recognizes other work that has </w:t>
      </w:r>
      <w:r w:rsidR="00B71CC3">
        <w:rPr>
          <w:rFonts w:ascii="Arial" w:hAnsi="Arial" w:cs="Arial"/>
          <w:sz w:val="24"/>
          <w:szCs w:val="24"/>
        </w:rPr>
        <w:t>demonstrated that</w:t>
      </w:r>
      <w:r w:rsidR="00F02594">
        <w:rPr>
          <w:rFonts w:ascii="Arial" w:hAnsi="Arial" w:cs="Arial"/>
          <w:sz w:val="24"/>
          <w:szCs w:val="24"/>
        </w:rPr>
        <w:t xml:space="preserve"> an </w:t>
      </w:r>
      <w:r w:rsidR="005119E1">
        <w:rPr>
          <w:rFonts w:ascii="Arial" w:hAnsi="Arial" w:cs="Arial"/>
          <w:sz w:val="24"/>
          <w:szCs w:val="24"/>
        </w:rPr>
        <w:t>increased energetic cost to maintenance</w:t>
      </w:r>
      <w:r w:rsidR="00F02594">
        <w:rPr>
          <w:rFonts w:ascii="Arial" w:hAnsi="Arial" w:cs="Arial"/>
          <w:sz w:val="24"/>
          <w:szCs w:val="24"/>
        </w:rPr>
        <w:t xml:space="preserve"> in corrosive seawater</w:t>
      </w:r>
      <w:r w:rsidR="005119E1">
        <w:rPr>
          <w:rFonts w:ascii="Arial" w:hAnsi="Arial" w:cs="Arial"/>
          <w:sz w:val="24"/>
          <w:szCs w:val="24"/>
        </w:rPr>
        <w:t xml:space="preserve"> can result in trade-offs in energy allocated to various processes (cite)</w:t>
      </w:r>
      <w:r w:rsidR="00F02594">
        <w:rPr>
          <w:rFonts w:ascii="Arial" w:hAnsi="Arial" w:cs="Arial"/>
          <w:sz w:val="24"/>
          <w:szCs w:val="24"/>
        </w:rPr>
        <w:t>. Although we were unable to verify this through sampling, in this scenario, oysters may have initially exhibited shell thinning or less tissue growth, that was mitigated in the later period</w:t>
      </w:r>
      <w:r w:rsidR="00B71CC3">
        <w:rPr>
          <w:rFonts w:ascii="Arial" w:hAnsi="Arial" w:cs="Arial"/>
          <w:sz w:val="24"/>
          <w:szCs w:val="24"/>
        </w:rPr>
        <w:t xml:space="preserve"> when oysters shifted energy away from shell growth</w:t>
      </w:r>
      <w:r w:rsidR="00F02594">
        <w:rPr>
          <w:rFonts w:ascii="Arial" w:hAnsi="Arial" w:cs="Arial"/>
          <w:sz w:val="24"/>
          <w:szCs w:val="24"/>
        </w:rPr>
        <w:t>.</w:t>
      </w:r>
      <w:r w:rsidR="00A96AAA">
        <w:rPr>
          <w:rFonts w:ascii="Arial" w:hAnsi="Arial" w:cs="Arial"/>
          <w:sz w:val="24"/>
          <w:szCs w:val="24"/>
        </w:rPr>
        <w:t xml:space="preserve"> The contrast</w:t>
      </w:r>
      <w:r w:rsidR="00B71CC3">
        <w:rPr>
          <w:rFonts w:ascii="Arial" w:hAnsi="Arial" w:cs="Arial"/>
          <w:sz w:val="24"/>
          <w:szCs w:val="24"/>
        </w:rPr>
        <w:t xml:space="preserve"> is </w:t>
      </w:r>
      <w:r w:rsidR="00A96AAA">
        <w:rPr>
          <w:rFonts w:ascii="Arial" w:hAnsi="Arial" w:cs="Arial"/>
          <w:sz w:val="24"/>
          <w:szCs w:val="24"/>
        </w:rPr>
        <w:t>that oyster</w:t>
      </w:r>
      <w:r w:rsidR="00B71CC3">
        <w:rPr>
          <w:rFonts w:ascii="Arial" w:hAnsi="Arial" w:cs="Arial"/>
          <w:sz w:val="24"/>
          <w:szCs w:val="24"/>
        </w:rPr>
        <w:t xml:space="preserve"> </w:t>
      </w:r>
      <w:r w:rsidR="00A96AAA">
        <w:rPr>
          <w:rFonts w:ascii="Arial" w:hAnsi="Arial" w:cs="Arial"/>
          <w:sz w:val="24"/>
          <w:szCs w:val="24"/>
        </w:rPr>
        <w:t>shell thickness and condition index</w:t>
      </w:r>
      <w:r w:rsidR="00B71CC3">
        <w:rPr>
          <w:rFonts w:ascii="Arial" w:hAnsi="Arial" w:cs="Arial"/>
          <w:sz w:val="24"/>
          <w:szCs w:val="24"/>
        </w:rPr>
        <w:t xml:space="preserve"> did not change</w:t>
      </w:r>
      <w:r w:rsidR="00A96AAA">
        <w:rPr>
          <w:rFonts w:ascii="Arial" w:hAnsi="Arial" w:cs="Arial"/>
          <w:sz w:val="24"/>
          <w:szCs w:val="24"/>
        </w:rPr>
        <w:t xml:space="preserve"> through time,</w:t>
      </w:r>
      <w:r w:rsidR="00B71CC3">
        <w:rPr>
          <w:rFonts w:ascii="Arial" w:hAnsi="Arial" w:cs="Arial"/>
          <w:sz w:val="24"/>
          <w:szCs w:val="24"/>
        </w:rPr>
        <w:t xml:space="preserve"> which</w:t>
      </w:r>
      <w:r w:rsidR="00E9120D">
        <w:rPr>
          <w:rFonts w:ascii="Arial" w:hAnsi="Arial" w:cs="Arial"/>
          <w:sz w:val="24"/>
          <w:szCs w:val="24"/>
        </w:rPr>
        <w:t xml:space="preserve"> has been shown in other marine calcifiers in</w:t>
      </w:r>
      <w:r w:rsidR="00B71CC3">
        <w:rPr>
          <w:rFonts w:ascii="Arial" w:hAnsi="Arial" w:cs="Arial"/>
          <w:sz w:val="24"/>
          <w:szCs w:val="24"/>
        </w:rPr>
        <w:t xml:space="preserve"> </w:t>
      </w:r>
      <w:r w:rsidR="003D6F20">
        <w:rPr>
          <w:rFonts w:ascii="Arial" w:hAnsi="Arial" w:cs="Arial"/>
          <w:sz w:val="24"/>
          <w:szCs w:val="24"/>
        </w:rPr>
        <w:t>high-</w:t>
      </w:r>
      <w:r w:rsidR="00B71CC3">
        <w:rPr>
          <w:rFonts w:ascii="Arial" w:hAnsi="Arial" w:cs="Arial"/>
          <w:sz w:val="24"/>
          <w:szCs w:val="24"/>
        </w:rPr>
        <w:t>food</w:t>
      </w:r>
      <w:r w:rsidR="003D6F20">
        <w:rPr>
          <w:rFonts w:ascii="Arial" w:hAnsi="Arial" w:cs="Arial"/>
          <w:sz w:val="24"/>
          <w:szCs w:val="24"/>
        </w:rPr>
        <w:t xml:space="preserve"> environments</w:t>
      </w:r>
      <w:r w:rsidR="00E9120D">
        <w:rPr>
          <w:rFonts w:ascii="Arial" w:hAnsi="Arial" w:cs="Arial"/>
          <w:sz w:val="24"/>
          <w:szCs w:val="24"/>
        </w:rPr>
        <w:t xml:space="preserve"> </w:t>
      </w:r>
      <w:r w:rsidR="00A96AAA">
        <w:rPr>
          <w:rFonts w:ascii="Arial" w:hAnsi="Arial" w:cs="Arial"/>
          <w:sz w:val="24"/>
          <w:szCs w:val="24"/>
        </w:rPr>
        <w:t>(cite).</w:t>
      </w:r>
      <w:r w:rsidR="006130A3">
        <w:rPr>
          <w:rFonts w:ascii="Arial" w:hAnsi="Arial" w:cs="Arial"/>
          <w:sz w:val="24"/>
          <w:szCs w:val="24"/>
        </w:rPr>
        <w:t xml:space="preserve"> Future studies that are able to decouple naturally shifting metabolic pathways from disruptions of altered seawater conditions</w:t>
      </w:r>
      <w:r w:rsidR="00555FD7">
        <w:rPr>
          <w:rFonts w:ascii="Arial" w:hAnsi="Arial" w:cs="Arial"/>
          <w:sz w:val="24"/>
          <w:szCs w:val="24"/>
        </w:rPr>
        <w:t xml:space="preserve"> in </w:t>
      </w:r>
      <w:r w:rsidR="00555FD7">
        <w:rPr>
          <w:rFonts w:ascii="Arial" w:hAnsi="Arial" w:cs="Arial"/>
          <w:i/>
          <w:iCs/>
          <w:sz w:val="24"/>
          <w:szCs w:val="24"/>
        </w:rPr>
        <w:t>C. virginica</w:t>
      </w:r>
      <w:r w:rsidR="00555FD7">
        <w:rPr>
          <w:rFonts w:ascii="Arial" w:hAnsi="Arial" w:cs="Arial"/>
          <w:sz w:val="24"/>
          <w:szCs w:val="24"/>
        </w:rPr>
        <w:t xml:space="preserve"> and other calcifying species</w:t>
      </w:r>
      <w:r w:rsidR="00C60B15">
        <w:rPr>
          <w:rFonts w:ascii="Arial" w:hAnsi="Arial" w:cs="Arial"/>
          <w:sz w:val="24"/>
          <w:szCs w:val="24"/>
        </w:rPr>
        <w:t xml:space="preserve"> would be beneficial. </w:t>
      </w:r>
    </w:p>
    <w:p w14:paraId="453AF281" w14:textId="1D2C0F62" w:rsidR="00717E96" w:rsidRDefault="00467756" w:rsidP="00164E67">
      <w:pPr>
        <w:pStyle w:val="NoSpacing"/>
        <w:rPr>
          <w:rFonts w:ascii="Arial" w:hAnsi="Arial" w:cs="Arial"/>
          <w:sz w:val="24"/>
          <w:szCs w:val="24"/>
        </w:rPr>
      </w:pPr>
      <w:r>
        <w:rPr>
          <w:rFonts w:ascii="Arial" w:hAnsi="Arial" w:cs="Arial"/>
          <w:sz w:val="24"/>
          <w:szCs w:val="24"/>
        </w:rPr>
        <w:tab/>
      </w:r>
      <w:r w:rsidR="00043E85" w:rsidRPr="004F7781">
        <w:rPr>
          <w:rFonts w:ascii="Arial" w:hAnsi="Arial" w:cs="Arial"/>
          <w:sz w:val="24"/>
          <w:szCs w:val="24"/>
        </w:rPr>
        <w:t>While we observed no adverse impacts on shell growth with a salinity reduction to 27, it is worth considering that more severe declines in salinity coinciding with forecasted extreme precipitation events, could interact with the effects of TA in a different manner.</w:t>
      </w:r>
      <w:r w:rsidR="008B35A8">
        <w:rPr>
          <w:rFonts w:ascii="Arial" w:hAnsi="Arial" w:cs="Arial"/>
          <w:b/>
          <w:bCs/>
          <w:sz w:val="24"/>
          <w:szCs w:val="24"/>
        </w:rPr>
        <w:t xml:space="preserve"> </w:t>
      </w:r>
      <w:r w:rsidR="00102A82">
        <w:rPr>
          <w:rFonts w:ascii="Arial" w:hAnsi="Arial" w:cs="Arial"/>
          <w:sz w:val="24"/>
          <w:szCs w:val="24"/>
        </w:rPr>
        <w:t xml:space="preserve">Especially along the Atlantic and Gulf </w:t>
      </w:r>
      <w:r w:rsidR="006F0012">
        <w:rPr>
          <w:rFonts w:ascii="Arial" w:hAnsi="Arial" w:cs="Arial"/>
          <w:sz w:val="24"/>
          <w:szCs w:val="24"/>
        </w:rPr>
        <w:t>coast of the United States,</w:t>
      </w:r>
      <w:r w:rsidR="005A26C9">
        <w:rPr>
          <w:rFonts w:ascii="Arial" w:hAnsi="Arial" w:cs="Arial"/>
          <w:sz w:val="24"/>
          <w:szCs w:val="24"/>
        </w:rPr>
        <w:t xml:space="preserve"> where </w:t>
      </w:r>
      <w:r w:rsidR="005A26C9">
        <w:rPr>
          <w:rFonts w:ascii="Arial" w:hAnsi="Arial" w:cs="Arial"/>
          <w:i/>
          <w:iCs/>
          <w:sz w:val="24"/>
          <w:szCs w:val="24"/>
        </w:rPr>
        <w:t>C. virginica</w:t>
      </w:r>
      <w:r w:rsidR="005A26C9">
        <w:rPr>
          <w:rFonts w:ascii="Arial" w:hAnsi="Arial" w:cs="Arial"/>
          <w:sz w:val="24"/>
          <w:szCs w:val="24"/>
        </w:rPr>
        <w:t xml:space="preserve"> provides vital coastal habitat and economic </w:t>
      </w:r>
      <w:r w:rsidR="00B80EF3">
        <w:rPr>
          <w:rFonts w:ascii="Arial" w:hAnsi="Arial" w:cs="Arial"/>
          <w:sz w:val="24"/>
          <w:szCs w:val="24"/>
        </w:rPr>
        <w:t>services</w:t>
      </w:r>
      <w:r w:rsidR="005A26C9">
        <w:rPr>
          <w:rFonts w:ascii="Arial" w:hAnsi="Arial" w:cs="Arial"/>
          <w:sz w:val="24"/>
          <w:szCs w:val="24"/>
        </w:rPr>
        <w:t>,</w:t>
      </w:r>
      <w:r w:rsidR="006F0012">
        <w:rPr>
          <w:rFonts w:ascii="Arial" w:hAnsi="Arial" w:cs="Arial"/>
          <w:sz w:val="24"/>
          <w:szCs w:val="24"/>
        </w:rPr>
        <w:t xml:space="preserve"> hurricanes are becoming more frequent and severe (cite)</w:t>
      </w:r>
      <w:r w:rsidR="005A26C9">
        <w:rPr>
          <w:rFonts w:ascii="Arial" w:hAnsi="Arial" w:cs="Arial"/>
          <w:sz w:val="24"/>
          <w:szCs w:val="24"/>
        </w:rPr>
        <w:t xml:space="preserve">. </w:t>
      </w:r>
      <w:r w:rsidR="006B4A70">
        <w:rPr>
          <w:rFonts w:ascii="Arial" w:hAnsi="Arial" w:cs="Arial"/>
          <w:sz w:val="24"/>
          <w:szCs w:val="24"/>
        </w:rPr>
        <w:t xml:space="preserve">In fact, </w:t>
      </w:r>
      <w:r w:rsidR="005A26C9">
        <w:rPr>
          <w:rFonts w:ascii="Arial" w:hAnsi="Arial" w:cs="Arial"/>
          <w:sz w:val="24"/>
          <w:szCs w:val="24"/>
        </w:rPr>
        <w:t xml:space="preserve">extreme precipitation </w:t>
      </w:r>
      <w:r w:rsidR="006B4A70">
        <w:rPr>
          <w:rFonts w:ascii="Arial" w:hAnsi="Arial" w:cs="Arial"/>
          <w:sz w:val="24"/>
          <w:szCs w:val="24"/>
        </w:rPr>
        <w:t>events</w:t>
      </w:r>
      <w:r w:rsidR="004F7781">
        <w:rPr>
          <w:rFonts w:ascii="Arial" w:hAnsi="Arial" w:cs="Arial"/>
          <w:sz w:val="24"/>
          <w:szCs w:val="24"/>
        </w:rPr>
        <w:t xml:space="preserve"> </w:t>
      </w:r>
      <w:r w:rsidR="005A26C9">
        <w:rPr>
          <w:rFonts w:ascii="Arial" w:hAnsi="Arial" w:cs="Arial"/>
          <w:sz w:val="24"/>
          <w:szCs w:val="24"/>
        </w:rPr>
        <w:t xml:space="preserve">along the US West have </w:t>
      </w:r>
      <w:r w:rsidR="004F7781">
        <w:rPr>
          <w:rFonts w:ascii="Arial" w:hAnsi="Arial" w:cs="Arial"/>
          <w:sz w:val="24"/>
          <w:szCs w:val="24"/>
        </w:rPr>
        <w:t xml:space="preserve">already </w:t>
      </w:r>
      <w:r w:rsidR="005A26C9">
        <w:rPr>
          <w:rFonts w:ascii="Arial" w:hAnsi="Arial" w:cs="Arial"/>
          <w:sz w:val="24"/>
          <w:szCs w:val="24"/>
        </w:rPr>
        <w:t xml:space="preserve">resulted in mass mortality of </w:t>
      </w:r>
      <w:r w:rsidR="006B4A70">
        <w:rPr>
          <w:rFonts w:ascii="Arial" w:hAnsi="Arial" w:cs="Arial"/>
          <w:sz w:val="24"/>
          <w:szCs w:val="24"/>
        </w:rPr>
        <w:t xml:space="preserve">native </w:t>
      </w:r>
      <w:r w:rsidR="005A26C9">
        <w:rPr>
          <w:rFonts w:ascii="Arial" w:hAnsi="Arial" w:cs="Arial"/>
          <w:sz w:val="24"/>
          <w:szCs w:val="24"/>
        </w:rPr>
        <w:t>oyster populations</w:t>
      </w:r>
      <w:r w:rsidR="00B80EF3">
        <w:rPr>
          <w:rFonts w:ascii="Arial" w:hAnsi="Arial" w:cs="Arial"/>
          <w:sz w:val="24"/>
          <w:szCs w:val="24"/>
        </w:rPr>
        <w:t>,</w:t>
      </w:r>
      <w:r w:rsidR="00440BB9">
        <w:rPr>
          <w:rFonts w:ascii="Arial" w:hAnsi="Arial" w:cs="Arial"/>
          <w:sz w:val="24"/>
          <w:szCs w:val="24"/>
        </w:rPr>
        <w:t xml:space="preserve"> though</w:t>
      </w:r>
      <w:r w:rsidR="00C111EC">
        <w:rPr>
          <w:rFonts w:ascii="Arial" w:hAnsi="Arial" w:cs="Arial"/>
          <w:sz w:val="24"/>
          <w:szCs w:val="24"/>
        </w:rPr>
        <w:t xml:space="preserve"> </w:t>
      </w:r>
      <w:r w:rsidR="00C111EC">
        <w:rPr>
          <w:rFonts w:ascii="Arial" w:hAnsi="Arial" w:cs="Arial"/>
          <w:i/>
          <w:iCs/>
          <w:sz w:val="24"/>
          <w:szCs w:val="24"/>
        </w:rPr>
        <w:t>C. virginica</w:t>
      </w:r>
      <w:r w:rsidR="00C111EC">
        <w:rPr>
          <w:rFonts w:ascii="Arial" w:hAnsi="Arial" w:cs="Arial"/>
          <w:sz w:val="24"/>
          <w:szCs w:val="24"/>
        </w:rPr>
        <w:t xml:space="preserve"> </w:t>
      </w:r>
      <w:r w:rsidR="006B4A70">
        <w:rPr>
          <w:rFonts w:ascii="Arial" w:hAnsi="Arial" w:cs="Arial"/>
          <w:sz w:val="24"/>
          <w:szCs w:val="24"/>
        </w:rPr>
        <w:t xml:space="preserve">may be able to tolerate declines in salinity better than other related species (cite). </w:t>
      </w:r>
      <w:r w:rsidR="005A26C9">
        <w:rPr>
          <w:rFonts w:ascii="Arial" w:hAnsi="Arial" w:cs="Arial"/>
          <w:sz w:val="24"/>
          <w:szCs w:val="24"/>
        </w:rPr>
        <w:t xml:space="preserve">The extent to which </w:t>
      </w:r>
      <w:r w:rsidR="005A26C9">
        <w:rPr>
          <w:rFonts w:ascii="Arial" w:hAnsi="Arial" w:cs="Arial"/>
          <w:i/>
          <w:iCs/>
          <w:sz w:val="24"/>
          <w:szCs w:val="24"/>
        </w:rPr>
        <w:t xml:space="preserve">C. virginica </w:t>
      </w:r>
      <w:r w:rsidR="005A26C9">
        <w:rPr>
          <w:rFonts w:ascii="Arial" w:hAnsi="Arial" w:cs="Arial"/>
          <w:sz w:val="24"/>
          <w:szCs w:val="24"/>
        </w:rPr>
        <w:t xml:space="preserve">oysters may be able to hand shifts in TA </w:t>
      </w:r>
      <w:r w:rsidR="00C111EC">
        <w:rPr>
          <w:rFonts w:ascii="Arial" w:hAnsi="Arial" w:cs="Arial"/>
          <w:sz w:val="24"/>
          <w:szCs w:val="24"/>
        </w:rPr>
        <w:t xml:space="preserve">in </w:t>
      </w:r>
      <w:r w:rsidR="005A26C9">
        <w:rPr>
          <w:rFonts w:ascii="Arial" w:hAnsi="Arial" w:cs="Arial"/>
          <w:sz w:val="24"/>
          <w:szCs w:val="24"/>
        </w:rPr>
        <w:t xml:space="preserve">more </w:t>
      </w:r>
      <w:r w:rsidR="00C111EC">
        <w:rPr>
          <w:rFonts w:ascii="Arial" w:hAnsi="Arial" w:cs="Arial"/>
          <w:sz w:val="24"/>
          <w:szCs w:val="24"/>
        </w:rPr>
        <w:t>drastic</w:t>
      </w:r>
      <w:r w:rsidR="005A26C9">
        <w:rPr>
          <w:rFonts w:ascii="Arial" w:hAnsi="Arial" w:cs="Arial"/>
          <w:sz w:val="24"/>
          <w:szCs w:val="24"/>
        </w:rPr>
        <w:t xml:space="preserve"> reductions in salinity,</w:t>
      </w:r>
      <w:r w:rsidR="00440BB9">
        <w:rPr>
          <w:rFonts w:ascii="Arial" w:hAnsi="Arial" w:cs="Arial"/>
          <w:sz w:val="24"/>
          <w:szCs w:val="24"/>
        </w:rPr>
        <w:t xml:space="preserve"> like those corresponding to extreme storms</w:t>
      </w:r>
      <w:r w:rsidR="00C111EC">
        <w:rPr>
          <w:rFonts w:ascii="Arial" w:hAnsi="Arial" w:cs="Arial"/>
          <w:sz w:val="24"/>
          <w:szCs w:val="24"/>
        </w:rPr>
        <w:t>,</w:t>
      </w:r>
      <w:r w:rsidR="005A26C9">
        <w:rPr>
          <w:rFonts w:ascii="Arial" w:hAnsi="Arial" w:cs="Arial"/>
          <w:sz w:val="24"/>
          <w:szCs w:val="24"/>
        </w:rPr>
        <w:t xml:space="preserve"> </w:t>
      </w:r>
      <w:r w:rsidR="00F6344C">
        <w:rPr>
          <w:rFonts w:ascii="Arial" w:hAnsi="Arial" w:cs="Arial"/>
          <w:sz w:val="24"/>
          <w:szCs w:val="24"/>
        </w:rPr>
        <w:t>could provide insight as to whether lower salinities would have a similar negligible interaction</w:t>
      </w:r>
      <w:r w:rsidR="00E12D2A">
        <w:rPr>
          <w:rFonts w:ascii="Arial" w:hAnsi="Arial" w:cs="Arial"/>
          <w:sz w:val="24"/>
          <w:szCs w:val="24"/>
        </w:rPr>
        <w:t xml:space="preserve"> with variable TA</w:t>
      </w:r>
      <w:r w:rsidR="00F6344C">
        <w:rPr>
          <w:rFonts w:ascii="Arial" w:hAnsi="Arial" w:cs="Arial"/>
          <w:sz w:val="24"/>
          <w:szCs w:val="24"/>
        </w:rPr>
        <w:t xml:space="preserve"> </w:t>
      </w:r>
      <w:r w:rsidR="00E12D2A">
        <w:rPr>
          <w:rFonts w:ascii="Arial" w:hAnsi="Arial" w:cs="Arial"/>
          <w:sz w:val="24"/>
          <w:szCs w:val="24"/>
        </w:rPr>
        <w:t>on</w:t>
      </w:r>
      <w:r w:rsidR="00F6344C">
        <w:rPr>
          <w:rFonts w:ascii="Arial" w:hAnsi="Arial" w:cs="Arial"/>
          <w:sz w:val="24"/>
          <w:szCs w:val="24"/>
        </w:rPr>
        <w:t xml:space="preserve"> shell growth</w:t>
      </w:r>
      <w:r w:rsidR="005A26C9">
        <w:rPr>
          <w:rFonts w:ascii="Arial" w:hAnsi="Arial" w:cs="Arial"/>
          <w:sz w:val="24"/>
          <w:szCs w:val="24"/>
        </w:rPr>
        <w:t>.</w:t>
      </w:r>
      <w:r w:rsidR="00A77B6F">
        <w:rPr>
          <w:rFonts w:ascii="Arial" w:hAnsi="Arial" w:cs="Arial"/>
          <w:sz w:val="24"/>
          <w:szCs w:val="24"/>
        </w:rPr>
        <w:t xml:space="preserve"> </w:t>
      </w:r>
      <w:r w:rsidR="00F96BAA">
        <w:rPr>
          <w:rFonts w:ascii="Arial" w:hAnsi="Arial" w:cs="Arial"/>
          <w:sz w:val="24"/>
          <w:szCs w:val="24"/>
        </w:rPr>
        <w:t xml:space="preserve"> </w:t>
      </w:r>
    </w:p>
    <w:p w14:paraId="5EB7B9BA" w14:textId="626DF2D9" w:rsidR="002B54AB" w:rsidRDefault="00C97385" w:rsidP="00CE2C02">
      <w:pPr>
        <w:pStyle w:val="NoSpacing"/>
        <w:ind w:firstLine="720"/>
        <w:rPr>
          <w:rFonts w:ascii="Arial" w:hAnsi="Arial" w:cs="Arial"/>
          <w:b/>
          <w:bCs/>
          <w:i/>
          <w:iCs/>
          <w:sz w:val="28"/>
          <w:szCs w:val="28"/>
        </w:rPr>
      </w:pPr>
      <w:r w:rsidRPr="004F7781">
        <w:rPr>
          <w:rFonts w:ascii="Arial" w:hAnsi="Arial" w:cs="Arial"/>
          <w:sz w:val="24"/>
          <w:szCs w:val="24"/>
        </w:rPr>
        <w:t>Understanding the trajectory and character of growth responses of estuarine calcifiers to changes in TA and salinity remains an area for future exploration. Our results illustrate that the effect of TA on oyster shell growth is initially negligible, highlighting their quick potential to acclimate, and overcome sometimes corrosive, new condition</w:t>
      </w:r>
      <w:r w:rsidR="00D81038" w:rsidRPr="004F7781">
        <w:rPr>
          <w:rFonts w:ascii="Arial" w:hAnsi="Arial" w:cs="Arial"/>
          <w:sz w:val="24"/>
          <w:szCs w:val="24"/>
        </w:rPr>
        <w:t>s. Moreover, our work shows</w:t>
      </w:r>
      <w:r w:rsidRPr="004F7781">
        <w:rPr>
          <w:rFonts w:ascii="Arial" w:hAnsi="Arial" w:cs="Arial"/>
          <w:sz w:val="24"/>
          <w:szCs w:val="24"/>
        </w:rPr>
        <w:t xml:space="preserve"> lower shell building activity </w:t>
      </w:r>
      <w:r w:rsidR="00D81038" w:rsidRPr="004F7781">
        <w:rPr>
          <w:rFonts w:ascii="Arial" w:hAnsi="Arial" w:cs="Arial"/>
          <w:sz w:val="24"/>
          <w:szCs w:val="24"/>
        </w:rPr>
        <w:t xml:space="preserve">in the later window </w:t>
      </w:r>
      <w:r w:rsidRPr="004F7781">
        <w:rPr>
          <w:rFonts w:ascii="Arial" w:hAnsi="Arial" w:cs="Arial"/>
          <w:sz w:val="24"/>
          <w:szCs w:val="24"/>
        </w:rPr>
        <w:t>correspond</w:t>
      </w:r>
      <w:r w:rsidR="00D81038" w:rsidRPr="004F7781">
        <w:rPr>
          <w:rFonts w:ascii="Arial" w:hAnsi="Arial" w:cs="Arial"/>
          <w:sz w:val="24"/>
          <w:szCs w:val="24"/>
        </w:rPr>
        <w:t>ing</w:t>
      </w:r>
      <w:r w:rsidRPr="004F7781">
        <w:rPr>
          <w:rFonts w:ascii="Arial" w:hAnsi="Arial" w:cs="Arial"/>
          <w:sz w:val="24"/>
          <w:szCs w:val="24"/>
        </w:rPr>
        <w:t xml:space="preserve"> with a positive effect of TA</w:t>
      </w:r>
      <w:r w:rsidR="00D81038" w:rsidRPr="004F7781">
        <w:rPr>
          <w:rFonts w:ascii="Arial" w:hAnsi="Arial" w:cs="Arial"/>
          <w:sz w:val="24"/>
          <w:szCs w:val="24"/>
        </w:rPr>
        <w:t>. As more extreme changes to conditions continue to manifest, it will likely be more important to understand how growth in other calcifiers responds to changes in seawater conditions through time.</w:t>
      </w:r>
    </w:p>
    <w:p w14:paraId="150C8F0E" w14:textId="77777777" w:rsidR="00160D51" w:rsidRPr="00102217" w:rsidRDefault="00160D51" w:rsidP="00160D51">
      <w:pPr>
        <w:pStyle w:val="NoSpacing"/>
        <w:rPr>
          <w:rFonts w:ascii="Arial" w:hAnsi="Arial" w:cs="Arial"/>
          <w:b/>
          <w:bCs/>
          <w:i/>
          <w:iCs/>
          <w:sz w:val="28"/>
          <w:szCs w:val="28"/>
        </w:rPr>
      </w:pPr>
      <w:commentRangeStart w:id="185"/>
      <w:r>
        <w:rPr>
          <w:rFonts w:ascii="Arial" w:hAnsi="Arial" w:cs="Arial"/>
          <w:b/>
          <w:bCs/>
          <w:i/>
          <w:iCs/>
          <w:sz w:val="28"/>
          <w:szCs w:val="28"/>
        </w:rPr>
        <w:lastRenderedPageBreak/>
        <w:t>Tables</w:t>
      </w:r>
      <w:commentRangeEnd w:id="185"/>
      <w:r>
        <w:rPr>
          <w:rStyle w:val="CommentReference"/>
        </w:rPr>
        <w:commentReference w:id="185"/>
      </w:r>
      <w:r w:rsidRPr="00102217">
        <w:rPr>
          <w:rFonts w:ascii="Arial" w:hAnsi="Arial" w:cs="Arial"/>
          <w:b/>
          <w:bCs/>
          <w:i/>
          <w:iCs/>
          <w:sz w:val="28"/>
          <w:szCs w:val="28"/>
        </w:rPr>
        <w:t>—</w:t>
      </w:r>
    </w:p>
    <w:p w14:paraId="1DD8CF99" w14:textId="77777777" w:rsidR="00160D51" w:rsidRDefault="00160D51" w:rsidP="00160D51">
      <w:pPr>
        <w:pStyle w:val="NoSpacing"/>
        <w:rPr>
          <w:rFonts w:ascii="Arial" w:hAnsi="Arial" w:cs="Arial"/>
          <w:b/>
          <w:bCs/>
          <w:i/>
          <w:iCs/>
          <w:sz w:val="24"/>
          <w:szCs w:val="24"/>
        </w:rPr>
      </w:pPr>
    </w:p>
    <w:p w14:paraId="21A0ED50" w14:textId="77777777" w:rsidR="00160D51" w:rsidRPr="00B20949" w:rsidRDefault="00160D51" w:rsidP="00160D51">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1</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w:t>
      </w:r>
      <w:r>
        <w:rPr>
          <w:rFonts w:ascii="Arial" w:hAnsi="Arial" w:cs="Arial"/>
          <w:color w:val="000000" w:themeColor="text1"/>
          <w:kern w:val="24"/>
        </w:rPr>
        <w:t xml:space="preserve">a </w:t>
      </w:r>
      <w:r w:rsidRPr="00B20949">
        <w:rPr>
          <w:rFonts w:ascii="Arial" w:hAnsi="Arial" w:cs="Arial"/>
          <w:color w:val="000000" w:themeColor="text1"/>
          <w:kern w:val="24"/>
        </w:rPr>
        <w:t xml:space="preserve">mixed effects, linear </w:t>
      </w:r>
      <w:r>
        <w:rPr>
          <w:rFonts w:ascii="Arial" w:hAnsi="Arial" w:cs="Arial"/>
          <w:color w:val="000000" w:themeColor="text1"/>
          <w:kern w:val="24"/>
        </w:rPr>
        <w:t xml:space="preserve">regression </w:t>
      </w:r>
      <w:r w:rsidRPr="00B20949">
        <w:rPr>
          <w:rFonts w:ascii="Arial" w:hAnsi="Arial" w:cs="Arial"/>
          <w:color w:val="000000" w:themeColor="text1"/>
          <w:kern w:val="24"/>
        </w:rPr>
        <w:t>model testing the</w:t>
      </w:r>
      <w:r>
        <w:rPr>
          <w:rFonts w:ascii="Arial" w:hAnsi="Arial" w:cs="Arial"/>
          <w:color w:val="000000" w:themeColor="text1"/>
          <w:kern w:val="24"/>
        </w:rPr>
        <w:t xml:space="preserve"> independent effects of total alkalinity (TA), salinity (factor, 2 levels) and size at start of window (mm</w:t>
      </w:r>
      <w:r>
        <w:rPr>
          <w:rFonts w:ascii="Arial" w:hAnsi="Arial" w:cs="Arial"/>
          <w:color w:val="000000" w:themeColor="text1"/>
          <w:vertAlign w:val="superscript"/>
        </w:rPr>
        <w:t>2</w:t>
      </w:r>
      <w:r>
        <w:rPr>
          <w:rFonts w:ascii="Arial" w:hAnsi="Arial" w:cs="Arial"/>
          <w:color w:val="000000" w:themeColor="text1"/>
          <w:kern w:val="24"/>
        </w:rPr>
        <w:t>)</w:t>
      </w:r>
      <w:r w:rsidRPr="00B20949">
        <w:rPr>
          <w:rFonts w:ascii="Arial" w:hAnsi="Arial" w:cs="Arial"/>
          <w:color w:val="000000" w:themeColor="text1"/>
          <w:kern w:val="24"/>
        </w:rPr>
        <w:t xml:space="preserve"> </w:t>
      </w:r>
      <w:r>
        <w:rPr>
          <w:rFonts w:ascii="Arial" w:hAnsi="Arial" w:cs="Arial"/>
          <w:color w:val="000000" w:themeColor="text1"/>
          <w:kern w:val="24"/>
        </w:rPr>
        <w:t xml:space="preserve">and their interaction with time window (factor, 2 levels) on growth in shell area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sidRPr="00B20949">
        <w:rPr>
          <w:rFonts w:ascii="Arial" w:hAnsi="Arial" w:cs="Arial"/>
          <w:color w:val="000000" w:themeColor="text1"/>
          <w:kern w:val="24"/>
        </w:rPr>
        <w:t>)</w:t>
      </w:r>
      <w:r>
        <w:rPr>
          <w:rFonts w:ascii="Arial" w:hAnsi="Arial" w:cs="Arial"/>
          <w:color w:val="000000" w:themeColor="text1"/>
          <w:kern w:val="24"/>
        </w:rPr>
        <w:t xml:space="preserve"> of </w:t>
      </w:r>
      <w:r w:rsidRPr="00B20949">
        <w:rPr>
          <w:rFonts w:ascii="Arial" w:hAnsi="Arial" w:cs="Arial"/>
          <w:color w:val="000000" w:themeColor="text1"/>
          <w:kern w:val="24"/>
        </w:rPr>
        <w:t xml:space="preserve">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w:t>
      </w:r>
      <w:r w:rsidRPr="00B20949">
        <w:rPr>
          <w:rFonts w:ascii="Arial" w:hAnsi="Arial" w:cs="Arial"/>
          <w:color w:val="000000" w:themeColor="text1"/>
          <w:kern w:val="24"/>
        </w:rPr>
        <w:t xml:space="preserve"> L-Ratios</w:t>
      </w:r>
      <w:r>
        <w:rPr>
          <w:rFonts w:ascii="Arial" w:hAnsi="Arial" w:cs="Arial"/>
          <w:color w:val="000000" w:themeColor="text1"/>
          <w:kern w:val="24"/>
        </w:rPr>
        <w:t xml:space="preserve"> (for significant parameters)</w:t>
      </w:r>
      <w:r w:rsidRPr="00B20949">
        <w:rPr>
          <w:rFonts w:ascii="Arial" w:hAnsi="Arial" w:cs="Arial"/>
          <w:color w:val="000000" w:themeColor="text1"/>
          <w:kern w:val="24"/>
        </w:rPr>
        <w:t xml:space="preserve"> and p-values were recorded during backward stepwise model selection and refer to the ANOVA test output between the full model and a model with the specified </w:t>
      </w:r>
      <w:r>
        <w:rPr>
          <w:rFonts w:ascii="Arial" w:hAnsi="Arial" w:cs="Arial"/>
          <w:color w:val="000000" w:themeColor="text1"/>
          <w:kern w:val="24"/>
        </w:rPr>
        <w:t>interaction</w:t>
      </w:r>
      <w:r w:rsidRPr="00B20949">
        <w:rPr>
          <w:rFonts w:ascii="Arial" w:hAnsi="Arial" w:cs="Arial"/>
          <w:color w:val="000000" w:themeColor="text1"/>
          <w:kern w:val="24"/>
        </w:rPr>
        <w:t xml:space="preserve"> omitted.</w:t>
      </w:r>
      <w:r>
        <w:rPr>
          <w:rFonts w:ascii="Arial" w:hAnsi="Arial" w:cs="Arial"/>
          <w:color w:val="000000" w:themeColor="text1"/>
          <w:kern w:val="24"/>
        </w:rPr>
        <w:t xml:space="preserve"> </w:t>
      </w:r>
      <w:r w:rsidRPr="00B20949">
        <w:rPr>
          <w:rFonts w:ascii="Arial" w:hAnsi="Arial" w:cs="Arial"/>
          <w:color w:val="000000" w:themeColor="text1"/>
          <w:kern w:val="24"/>
        </w:rPr>
        <w:t xml:space="preserve">Bolded values denote a significant effect, determined by alpha &lt; 0.05. The final model: </w:t>
      </w:r>
      <w:r>
        <w:rPr>
          <w:rFonts w:ascii="Arial" w:hAnsi="Arial" w:cs="Arial"/>
          <w:color w:val="000000" w:themeColor="text1"/>
          <w:kern w:val="24"/>
        </w:rPr>
        <w:t>Growth in shell area</w:t>
      </w:r>
      <w:r w:rsidRPr="00B20949">
        <w:rPr>
          <w:rFonts w:ascii="Arial" w:hAnsi="Arial" w:cs="Arial"/>
          <w:color w:val="000000" w:themeColor="text1"/>
          <w:kern w:val="24"/>
        </w:rPr>
        <w:t xml:space="preserve"> ~</w:t>
      </w:r>
      <w:r>
        <w:rPr>
          <w:rFonts w:ascii="Arial" w:hAnsi="Arial" w:cs="Arial"/>
          <w:color w:val="000000" w:themeColor="text1"/>
          <w:kern w:val="24"/>
        </w:rPr>
        <w:t xml:space="preserve"> total alkalinity + factor(salinity) </w:t>
      </w:r>
      <w:r w:rsidRPr="00B20949">
        <w:rPr>
          <w:rFonts w:ascii="Arial" w:hAnsi="Arial" w:cs="Arial"/>
          <w:color w:val="000000" w:themeColor="text1"/>
          <w:kern w:val="24"/>
        </w:rPr>
        <w:t>+</w:t>
      </w:r>
      <w:r>
        <w:rPr>
          <w:rFonts w:ascii="Arial" w:hAnsi="Arial" w:cs="Arial"/>
          <w:color w:val="000000" w:themeColor="text1"/>
          <w:kern w:val="24"/>
        </w:rPr>
        <w:t xml:space="preserve"> factor</w:t>
      </w:r>
      <w:r w:rsidRPr="00B20949">
        <w:rPr>
          <w:rFonts w:ascii="Arial" w:hAnsi="Arial" w:cs="Arial"/>
          <w:color w:val="000000" w:themeColor="text1"/>
          <w:kern w:val="24"/>
        </w:rPr>
        <w:t>(</w:t>
      </w:r>
      <w:r>
        <w:rPr>
          <w:rFonts w:ascii="Arial" w:hAnsi="Arial" w:cs="Arial"/>
          <w:color w:val="000000" w:themeColor="text1"/>
          <w:kern w:val="24"/>
        </w:rPr>
        <w:t>time window) + initial size + interaction (TA: time window) + interaction (salinity + time window) + random intercept(individual) + random intercept(culture chamber)</w:t>
      </w:r>
      <w:r w:rsidRPr="00B20949">
        <w:rPr>
          <w:rFonts w:ascii="Arial" w:hAnsi="Arial" w:cs="Arial"/>
          <w:color w:val="000000" w:themeColor="text1"/>
          <w:kern w:val="24"/>
        </w:rPr>
        <w:t xml:space="preserve">, accounted for ~ </w:t>
      </w:r>
      <w:r w:rsidRPr="005765F9">
        <w:rPr>
          <w:rFonts w:ascii="Arial" w:hAnsi="Arial" w:cs="Arial"/>
          <w:color w:val="000000" w:themeColor="text1"/>
          <w:kern w:val="24"/>
        </w:rPr>
        <w:t>26</w:t>
      </w:r>
      <w:r w:rsidRPr="00B20949">
        <w:rPr>
          <w:rFonts w:ascii="Arial" w:hAnsi="Arial" w:cs="Arial"/>
          <w:color w:val="000000" w:themeColor="text1"/>
          <w:kern w:val="24"/>
        </w:rPr>
        <w:t>% of the variation.</w:t>
      </w:r>
      <w:r>
        <w:rPr>
          <w:rFonts w:ascii="Arial" w:hAnsi="Arial" w:cs="Arial"/>
          <w:color w:val="000000" w:themeColor="text1"/>
          <w:kern w:val="24"/>
        </w:rPr>
        <w:t xml:space="preserve"> In model estimates below, the intercept refers to the effect of ambient salinity, whereas the salinity term refers to the effect of low salinity, both in the earlier time window. The TA term refers to the earlier window effect of total alkalinity, whereas the interaction term between TA and window describes the effect of TA in the later window. Similarly, the second interaction term, ‘Salinity: window’, describes the effect of salinity during the later window.</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160D51" w:rsidRPr="005D300B" w14:paraId="20FC9F3D" w14:textId="77777777" w:rsidTr="00305FBA">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35BCC98A" w14:textId="77777777" w:rsidR="00160D51" w:rsidRPr="003A626C" w:rsidRDefault="00160D51" w:rsidP="00305FBA">
            <w:pPr>
              <w:ind w:right="-44"/>
              <w:rPr>
                <w:rFonts w:ascii="Arial" w:eastAsia="Times New Roman" w:hAnsi="Arial" w:cs="Arial"/>
                <w:b/>
                <w:bCs/>
                <w:color w:val="000000" w:themeColor="text1"/>
                <w:sz w:val="8"/>
                <w:szCs w:val="8"/>
              </w:rPr>
            </w:pPr>
          </w:p>
          <w:p w14:paraId="268C84CE" w14:textId="77777777" w:rsidR="00160D51" w:rsidRPr="00C4494E" w:rsidRDefault="00160D51" w:rsidP="00305FBA">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77CFAC39" w14:textId="77777777" w:rsidR="00160D51" w:rsidRPr="00C4494E" w:rsidRDefault="00160D51" w:rsidP="00305FBA">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0.26</w:t>
            </w:r>
            <w:r w:rsidRPr="00C4494E">
              <w:rPr>
                <w:rFonts w:ascii="Arial" w:eastAsia="Times New Roman" w:hAnsi="Arial" w:cs="Arial"/>
                <w:color w:val="000000" w:themeColor="text1"/>
                <w:sz w:val="18"/>
                <w:szCs w:val="18"/>
              </w:rPr>
              <w:t xml:space="preserve">                                                                             </w:t>
            </w:r>
          </w:p>
          <w:p w14:paraId="750EFB4B" w14:textId="77777777" w:rsidR="00160D51" w:rsidRPr="005F0947" w:rsidRDefault="00160D51" w:rsidP="00305FBA">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0.26</w:t>
            </w:r>
          </w:p>
        </w:tc>
        <w:tc>
          <w:tcPr>
            <w:tcW w:w="1379" w:type="dxa"/>
            <w:tcBorders>
              <w:top w:val="single" w:sz="4" w:space="0" w:color="auto"/>
              <w:left w:val="nil"/>
              <w:bottom w:val="double" w:sz="6" w:space="0" w:color="auto"/>
              <w:right w:val="nil"/>
            </w:tcBorders>
            <w:shd w:val="clear" w:color="auto" w:fill="auto"/>
            <w:noWrap/>
            <w:vAlign w:val="center"/>
            <w:hideMark/>
          </w:tcPr>
          <w:p w14:paraId="5ACB5E5C" w14:textId="77777777" w:rsidR="00160D51" w:rsidRPr="005F0947" w:rsidRDefault="00160D51" w:rsidP="00305FBA">
            <w:pPr>
              <w:rPr>
                <w:rFonts w:ascii="Arial" w:eastAsia="Times New Roman" w:hAnsi="Arial" w:cs="Arial"/>
                <w:b/>
                <w:bCs/>
                <w:color w:val="000000" w:themeColor="text1"/>
              </w:rPr>
            </w:pPr>
            <w:r>
              <w:rPr>
                <w:rFonts w:ascii="Arial" w:eastAsia="Times New Roman" w:hAnsi="Arial" w:cs="Arial"/>
                <w:b/>
                <w:bCs/>
                <w:color w:val="000000" w:themeColor="text1"/>
              </w:rPr>
              <w:t xml:space="preserve"> </w:t>
            </w: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46EFE1D6" w14:textId="77777777" w:rsidR="00160D51" w:rsidRPr="005F0947" w:rsidRDefault="00160D51" w:rsidP="00305FBA">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7BB7B697" w14:textId="77777777" w:rsidR="00160D51" w:rsidRPr="005F0947" w:rsidRDefault="00160D51" w:rsidP="00305FBA">
            <w:pPr>
              <w:ind w:right="-91"/>
              <w:rPr>
                <w:rFonts w:ascii="Arial" w:eastAsia="Times New Roman" w:hAnsi="Arial" w:cs="Arial"/>
                <w:b/>
                <w:bCs/>
                <w:color w:val="000000" w:themeColor="text1"/>
              </w:rPr>
            </w:pPr>
            <w:r>
              <w:rPr>
                <w:rFonts w:ascii="Arial" w:eastAsia="Times New Roman" w:hAnsi="Arial" w:cs="Arial"/>
                <w:b/>
                <w:bCs/>
                <w:color w:val="000000" w:themeColor="text1"/>
              </w:rPr>
              <w:t xml:space="preserve"> </w:t>
            </w: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51E4B59E" w14:textId="77777777" w:rsidR="00160D51" w:rsidRPr="005F0947" w:rsidRDefault="00160D51" w:rsidP="00305FBA">
            <w:pPr>
              <w:rPr>
                <w:rFonts w:ascii="Arial" w:eastAsia="Times New Roman" w:hAnsi="Arial" w:cs="Arial"/>
                <w:b/>
                <w:bCs/>
                <w:color w:val="000000" w:themeColor="text1"/>
              </w:rPr>
            </w:pPr>
            <w:r w:rsidRPr="005F0947">
              <w:rPr>
                <w:rFonts w:ascii="Arial" w:eastAsia="Times New Roman" w:hAnsi="Arial" w:cs="Arial"/>
                <w:b/>
                <w:bCs/>
                <w:color w:val="000000" w:themeColor="text1"/>
              </w:rPr>
              <w:t>df</w:t>
            </w:r>
          </w:p>
        </w:tc>
        <w:tc>
          <w:tcPr>
            <w:tcW w:w="1231" w:type="dxa"/>
            <w:tcBorders>
              <w:top w:val="single" w:sz="4" w:space="0" w:color="auto"/>
              <w:left w:val="nil"/>
              <w:bottom w:val="double" w:sz="6" w:space="0" w:color="auto"/>
              <w:right w:val="nil"/>
            </w:tcBorders>
            <w:shd w:val="clear" w:color="auto" w:fill="auto"/>
            <w:vAlign w:val="center"/>
            <w:hideMark/>
          </w:tcPr>
          <w:p w14:paraId="4E18447E" w14:textId="77777777" w:rsidR="00160D51" w:rsidRPr="005F0947" w:rsidRDefault="00160D51" w:rsidP="00305FBA">
            <w:pPr>
              <w:rPr>
                <w:rFonts w:ascii="Arial" w:eastAsia="Times New Roman" w:hAnsi="Arial" w:cs="Arial"/>
                <w:b/>
                <w:bCs/>
                <w:color w:val="000000" w:themeColor="text1"/>
              </w:rPr>
            </w:pPr>
            <w:r>
              <w:rPr>
                <w:rFonts w:ascii="Arial" w:eastAsia="Times New Roman" w:hAnsi="Arial" w:cs="Arial"/>
                <w:b/>
                <w:bCs/>
                <w:color w:val="000000" w:themeColor="text1"/>
              </w:rPr>
              <w:t>L. Ratio</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1408644D" w14:textId="77777777" w:rsidR="00160D51" w:rsidRPr="005F0947" w:rsidRDefault="00160D51" w:rsidP="00305FBA">
            <w:pPr>
              <w:ind w:right="-330"/>
              <w:rPr>
                <w:rFonts w:ascii="Arial" w:eastAsia="Times New Roman" w:hAnsi="Arial" w:cs="Arial"/>
                <w:b/>
                <w:bCs/>
                <w:color w:val="000000" w:themeColor="text1"/>
              </w:rPr>
            </w:pPr>
            <w:r>
              <w:rPr>
                <w:rFonts w:ascii="Arial" w:eastAsia="Times New Roman" w:hAnsi="Arial" w:cs="Arial"/>
                <w:b/>
                <w:bCs/>
                <w:color w:val="000000" w:themeColor="text1"/>
              </w:rPr>
              <w:t xml:space="preserve"> </w:t>
            </w:r>
            <w:r w:rsidRPr="005F0947">
              <w:rPr>
                <w:rFonts w:ascii="Arial" w:eastAsia="Times New Roman" w:hAnsi="Arial" w:cs="Arial"/>
                <w:b/>
                <w:bCs/>
                <w:color w:val="000000" w:themeColor="text1"/>
              </w:rPr>
              <w:t>p-value</w:t>
            </w:r>
          </w:p>
        </w:tc>
      </w:tr>
      <w:tr w:rsidR="00160D51" w:rsidRPr="005D300B" w14:paraId="4BAD807E" w14:textId="77777777" w:rsidTr="00305FBA">
        <w:trPr>
          <w:trHeight w:val="378"/>
        </w:trPr>
        <w:tc>
          <w:tcPr>
            <w:tcW w:w="2700" w:type="dxa"/>
            <w:tcBorders>
              <w:top w:val="nil"/>
              <w:left w:val="single" w:sz="4" w:space="0" w:color="auto"/>
              <w:bottom w:val="nil"/>
              <w:right w:val="nil"/>
            </w:tcBorders>
            <w:shd w:val="clear" w:color="auto" w:fill="auto"/>
            <w:vAlign w:val="center"/>
          </w:tcPr>
          <w:p w14:paraId="1675A2A8" w14:textId="77777777" w:rsidR="00160D51" w:rsidRPr="005F0947"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Intercept</w:t>
            </w:r>
          </w:p>
        </w:tc>
        <w:tc>
          <w:tcPr>
            <w:tcW w:w="1379" w:type="dxa"/>
            <w:tcBorders>
              <w:top w:val="nil"/>
              <w:left w:val="nil"/>
              <w:bottom w:val="nil"/>
              <w:right w:val="nil"/>
            </w:tcBorders>
            <w:shd w:val="clear" w:color="auto" w:fill="auto"/>
            <w:noWrap/>
            <w:vAlign w:val="center"/>
          </w:tcPr>
          <w:p w14:paraId="39EDC30D" w14:textId="16FA530F" w:rsidR="00160D51" w:rsidRPr="005F0947" w:rsidRDefault="00B758AE" w:rsidP="00305FBA">
            <w:pPr>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13.6740</w:t>
            </w:r>
          </w:p>
        </w:tc>
        <w:tc>
          <w:tcPr>
            <w:tcW w:w="1260" w:type="dxa"/>
            <w:tcBorders>
              <w:top w:val="nil"/>
              <w:left w:val="nil"/>
              <w:bottom w:val="nil"/>
              <w:right w:val="nil"/>
            </w:tcBorders>
            <w:shd w:val="clear" w:color="auto" w:fill="auto"/>
            <w:noWrap/>
            <w:vAlign w:val="center"/>
          </w:tcPr>
          <w:p w14:paraId="71609027" w14:textId="77777777" w:rsidR="00160D51" w:rsidRPr="005F0947" w:rsidRDefault="00160D51" w:rsidP="00305FBA">
            <w:pPr>
              <w:rPr>
                <w:rFonts w:ascii="Arial" w:eastAsia="Times New Roman" w:hAnsi="Arial" w:cs="Arial"/>
                <w:color w:val="000000" w:themeColor="text1"/>
              </w:rPr>
            </w:pPr>
            <w:r w:rsidRPr="0039252E">
              <w:rPr>
                <w:rFonts w:ascii="Arial" w:eastAsia="Times New Roman" w:hAnsi="Arial" w:cs="Arial"/>
                <w:color w:val="000000" w:themeColor="text1"/>
              </w:rPr>
              <w:t>4.177</w:t>
            </w:r>
            <w:r>
              <w:rPr>
                <w:rFonts w:ascii="Arial" w:eastAsia="Times New Roman" w:hAnsi="Arial" w:cs="Arial"/>
                <w:color w:val="000000" w:themeColor="text1"/>
              </w:rPr>
              <w:t>6</w:t>
            </w:r>
          </w:p>
        </w:tc>
        <w:tc>
          <w:tcPr>
            <w:tcW w:w="1080" w:type="dxa"/>
            <w:tcBorders>
              <w:top w:val="nil"/>
              <w:left w:val="nil"/>
              <w:bottom w:val="nil"/>
              <w:right w:val="nil"/>
            </w:tcBorders>
            <w:shd w:val="clear" w:color="auto" w:fill="auto"/>
            <w:noWrap/>
            <w:vAlign w:val="center"/>
          </w:tcPr>
          <w:p w14:paraId="20871E7B" w14:textId="77777777" w:rsidR="00160D51" w:rsidRPr="005F0947" w:rsidRDefault="00160D51" w:rsidP="00305FBA">
            <w:pPr>
              <w:ind w:right="-91"/>
              <w:rPr>
                <w:rFonts w:ascii="Arial" w:eastAsia="Times New Roman" w:hAnsi="Arial" w:cs="Arial"/>
                <w:color w:val="000000" w:themeColor="text1"/>
              </w:rPr>
            </w:pPr>
            <w:r>
              <w:rPr>
                <w:rFonts w:ascii="Arial" w:eastAsia="Times New Roman" w:hAnsi="Arial" w:cs="Arial"/>
                <w:color w:val="000000" w:themeColor="text1"/>
              </w:rPr>
              <w:t xml:space="preserve"> 3.2732</w:t>
            </w:r>
          </w:p>
        </w:tc>
        <w:tc>
          <w:tcPr>
            <w:tcW w:w="810" w:type="dxa"/>
            <w:tcBorders>
              <w:top w:val="nil"/>
              <w:left w:val="nil"/>
              <w:bottom w:val="nil"/>
              <w:right w:val="nil"/>
            </w:tcBorders>
            <w:shd w:val="clear" w:color="auto" w:fill="auto"/>
            <w:noWrap/>
            <w:vAlign w:val="center"/>
          </w:tcPr>
          <w:p w14:paraId="7AA92754"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460</w:t>
            </w:r>
          </w:p>
        </w:tc>
        <w:tc>
          <w:tcPr>
            <w:tcW w:w="1231" w:type="dxa"/>
            <w:tcBorders>
              <w:top w:val="nil"/>
              <w:left w:val="nil"/>
              <w:bottom w:val="nil"/>
              <w:right w:val="nil"/>
            </w:tcBorders>
            <w:shd w:val="clear" w:color="auto" w:fill="auto"/>
            <w:noWrap/>
            <w:vAlign w:val="center"/>
          </w:tcPr>
          <w:p w14:paraId="4656A8C4" w14:textId="77777777" w:rsidR="00160D51" w:rsidRPr="005F0947" w:rsidRDefault="00160D51" w:rsidP="00305FBA">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05954CBC" w14:textId="74ED7C37" w:rsidR="00160D51" w:rsidRPr="00660977" w:rsidRDefault="00B11BFB" w:rsidP="00305FBA">
            <w:pPr>
              <w:ind w:right="75"/>
              <w:rPr>
                <w:rFonts w:ascii="Arial" w:hAnsi="Arial" w:cs="Arial"/>
                <w:b/>
                <w:bCs/>
                <w:color w:val="000000" w:themeColor="text1"/>
              </w:rPr>
            </w:pPr>
            <w:r>
              <w:rPr>
                <w:rFonts w:ascii="Arial" w:hAnsi="Arial" w:cs="Arial"/>
                <w:b/>
                <w:bCs/>
                <w:color w:val="000000" w:themeColor="text1"/>
              </w:rPr>
              <w:t xml:space="preserve">   </w:t>
            </w:r>
            <w:r w:rsidR="00160D51">
              <w:rPr>
                <w:rFonts w:ascii="Arial" w:hAnsi="Arial" w:cs="Arial"/>
                <w:b/>
                <w:bCs/>
                <w:color w:val="000000" w:themeColor="text1"/>
              </w:rPr>
              <w:t>0.0011</w:t>
            </w:r>
          </w:p>
        </w:tc>
      </w:tr>
      <w:tr w:rsidR="00160D51" w:rsidRPr="005D300B" w14:paraId="6DDFD99D" w14:textId="77777777" w:rsidTr="00305FBA">
        <w:trPr>
          <w:trHeight w:val="214"/>
        </w:trPr>
        <w:tc>
          <w:tcPr>
            <w:tcW w:w="2700" w:type="dxa"/>
            <w:tcBorders>
              <w:top w:val="nil"/>
              <w:left w:val="single" w:sz="4" w:space="0" w:color="auto"/>
              <w:bottom w:val="nil"/>
              <w:right w:val="nil"/>
            </w:tcBorders>
            <w:shd w:val="clear" w:color="auto" w:fill="auto"/>
            <w:vAlign w:val="center"/>
          </w:tcPr>
          <w:p w14:paraId="5A274474" w14:textId="77777777" w:rsidR="00160D51" w:rsidRPr="008775CE"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Salinity</w:t>
            </w:r>
          </w:p>
        </w:tc>
        <w:tc>
          <w:tcPr>
            <w:tcW w:w="1379" w:type="dxa"/>
            <w:tcBorders>
              <w:top w:val="nil"/>
              <w:left w:val="nil"/>
              <w:bottom w:val="nil"/>
              <w:right w:val="nil"/>
            </w:tcBorders>
            <w:shd w:val="clear" w:color="auto" w:fill="auto"/>
            <w:noWrap/>
            <w:vAlign w:val="center"/>
          </w:tcPr>
          <w:p w14:paraId="2F79F873" w14:textId="5A184610" w:rsidR="00160D51" w:rsidRPr="005F0947" w:rsidRDefault="00B758AE" w:rsidP="00305FBA">
            <w:pPr>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0.6498</w:t>
            </w:r>
          </w:p>
        </w:tc>
        <w:tc>
          <w:tcPr>
            <w:tcW w:w="1260" w:type="dxa"/>
            <w:tcBorders>
              <w:top w:val="nil"/>
              <w:left w:val="nil"/>
              <w:bottom w:val="nil"/>
              <w:right w:val="nil"/>
            </w:tcBorders>
            <w:shd w:val="clear" w:color="auto" w:fill="auto"/>
            <w:noWrap/>
            <w:vAlign w:val="center"/>
          </w:tcPr>
          <w:p w14:paraId="753D133D"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0.9105</w:t>
            </w:r>
          </w:p>
        </w:tc>
        <w:tc>
          <w:tcPr>
            <w:tcW w:w="1080" w:type="dxa"/>
            <w:tcBorders>
              <w:top w:val="nil"/>
              <w:left w:val="nil"/>
              <w:bottom w:val="nil"/>
              <w:right w:val="nil"/>
            </w:tcBorders>
            <w:shd w:val="clear" w:color="auto" w:fill="auto"/>
            <w:noWrap/>
            <w:vAlign w:val="center"/>
          </w:tcPr>
          <w:p w14:paraId="43180598" w14:textId="10639BF8" w:rsidR="00160D51" w:rsidRPr="005F0947" w:rsidRDefault="00B758AE" w:rsidP="00305FBA">
            <w:pPr>
              <w:ind w:right="-91"/>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0.7137</w:t>
            </w:r>
          </w:p>
        </w:tc>
        <w:tc>
          <w:tcPr>
            <w:tcW w:w="810" w:type="dxa"/>
            <w:tcBorders>
              <w:top w:val="nil"/>
              <w:left w:val="nil"/>
              <w:bottom w:val="nil"/>
              <w:right w:val="nil"/>
            </w:tcBorders>
            <w:shd w:val="clear" w:color="auto" w:fill="auto"/>
            <w:noWrap/>
            <w:vAlign w:val="center"/>
          </w:tcPr>
          <w:p w14:paraId="0B9B6A92"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460</w:t>
            </w:r>
          </w:p>
        </w:tc>
        <w:tc>
          <w:tcPr>
            <w:tcW w:w="1231" w:type="dxa"/>
            <w:tcBorders>
              <w:top w:val="nil"/>
              <w:left w:val="nil"/>
              <w:bottom w:val="nil"/>
              <w:right w:val="nil"/>
            </w:tcBorders>
            <w:shd w:val="clear" w:color="auto" w:fill="auto"/>
            <w:noWrap/>
            <w:vAlign w:val="center"/>
          </w:tcPr>
          <w:p w14:paraId="6454080D" w14:textId="77777777" w:rsidR="00160D51" w:rsidRPr="005F0947" w:rsidRDefault="00160D51" w:rsidP="00305FBA">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06C5D097" w14:textId="4F953DBF" w:rsidR="00160D51" w:rsidRPr="00945377" w:rsidRDefault="00B11BFB" w:rsidP="00305FBA">
            <w:pPr>
              <w:ind w:right="75"/>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0.4758</w:t>
            </w:r>
          </w:p>
        </w:tc>
      </w:tr>
      <w:tr w:rsidR="00160D51" w:rsidRPr="005D300B" w14:paraId="7C3E7918" w14:textId="77777777" w:rsidTr="00305FBA">
        <w:trPr>
          <w:trHeight w:val="355"/>
        </w:trPr>
        <w:tc>
          <w:tcPr>
            <w:tcW w:w="2700" w:type="dxa"/>
            <w:tcBorders>
              <w:top w:val="nil"/>
              <w:left w:val="single" w:sz="4" w:space="0" w:color="auto"/>
              <w:bottom w:val="nil"/>
              <w:right w:val="nil"/>
            </w:tcBorders>
            <w:shd w:val="clear" w:color="auto" w:fill="auto"/>
            <w:vAlign w:val="center"/>
          </w:tcPr>
          <w:p w14:paraId="3FAC550B" w14:textId="77777777" w:rsidR="00160D51" w:rsidRPr="005F0947"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Size at start of window</w:t>
            </w:r>
          </w:p>
        </w:tc>
        <w:tc>
          <w:tcPr>
            <w:tcW w:w="1379" w:type="dxa"/>
            <w:tcBorders>
              <w:top w:val="nil"/>
              <w:left w:val="nil"/>
              <w:bottom w:val="nil"/>
              <w:right w:val="nil"/>
            </w:tcBorders>
            <w:shd w:val="clear" w:color="auto" w:fill="auto"/>
            <w:noWrap/>
            <w:vAlign w:val="center"/>
          </w:tcPr>
          <w:p w14:paraId="51476E52" w14:textId="7E7301FE" w:rsidR="00160D51" w:rsidRPr="005F0947" w:rsidRDefault="00B758AE" w:rsidP="00305FBA">
            <w:pPr>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0.0432</w:t>
            </w:r>
          </w:p>
        </w:tc>
        <w:tc>
          <w:tcPr>
            <w:tcW w:w="1260" w:type="dxa"/>
            <w:tcBorders>
              <w:top w:val="nil"/>
              <w:left w:val="nil"/>
              <w:bottom w:val="nil"/>
              <w:right w:val="nil"/>
            </w:tcBorders>
            <w:shd w:val="clear" w:color="auto" w:fill="auto"/>
            <w:noWrap/>
            <w:vAlign w:val="center"/>
          </w:tcPr>
          <w:p w14:paraId="3C602C23"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0.0104</w:t>
            </w:r>
          </w:p>
        </w:tc>
        <w:tc>
          <w:tcPr>
            <w:tcW w:w="1080" w:type="dxa"/>
            <w:tcBorders>
              <w:top w:val="nil"/>
              <w:left w:val="nil"/>
              <w:bottom w:val="nil"/>
              <w:right w:val="nil"/>
            </w:tcBorders>
            <w:shd w:val="clear" w:color="auto" w:fill="auto"/>
            <w:noWrap/>
            <w:vAlign w:val="center"/>
          </w:tcPr>
          <w:p w14:paraId="508A0737" w14:textId="77777777" w:rsidR="00160D51" w:rsidRPr="005F0947" w:rsidRDefault="00160D51" w:rsidP="00305FBA">
            <w:pPr>
              <w:ind w:right="-91"/>
              <w:rPr>
                <w:rFonts w:ascii="Arial" w:eastAsia="Times New Roman" w:hAnsi="Arial" w:cs="Arial"/>
                <w:color w:val="000000" w:themeColor="text1"/>
              </w:rPr>
            </w:pPr>
            <w:r>
              <w:rPr>
                <w:rFonts w:ascii="Arial" w:eastAsia="Times New Roman" w:hAnsi="Arial" w:cs="Arial"/>
                <w:color w:val="000000" w:themeColor="text1"/>
              </w:rPr>
              <w:t xml:space="preserve"> 4.1711</w:t>
            </w:r>
          </w:p>
        </w:tc>
        <w:tc>
          <w:tcPr>
            <w:tcW w:w="810" w:type="dxa"/>
            <w:tcBorders>
              <w:top w:val="nil"/>
              <w:left w:val="nil"/>
              <w:bottom w:val="nil"/>
              <w:right w:val="nil"/>
            </w:tcBorders>
            <w:shd w:val="clear" w:color="auto" w:fill="auto"/>
            <w:noWrap/>
            <w:vAlign w:val="center"/>
          </w:tcPr>
          <w:p w14:paraId="5A43B447"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452</w:t>
            </w:r>
          </w:p>
        </w:tc>
        <w:tc>
          <w:tcPr>
            <w:tcW w:w="1231" w:type="dxa"/>
            <w:tcBorders>
              <w:top w:val="nil"/>
              <w:left w:val="nil"/>
              <w:bottom w:val="nil"/>
              <w:right w:val="nil"/>
            </w:tcBorders>
            <w:shd w:val="clear" w:color="auto" w:fill="auto"/>
            <w:noWrap/>
            <w:vAlign w:val="center"/>
          </w:tcPr>
          <w:p w14:paraId="7267E5D3" w14:textId="77777777" w:rsidR="00160D51" w:rsidRPr="005F0947" w:rsidRDefault="00160D51" w:rsidP="00305FBA">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6E8CE49" w14:textId="77777777" w:rsidR="00160D51" w:rsidRPr="00660977" w:rsidRDefault="00160D51" w:rsidP="00305FBA">
            <w:pPr>
              <w:ind w:right="75"/>
              <w:rPr>
                <w:rFonts w:ascii="Arial" w:eastAsia="Times New Roman" w:hAnsi="Arial" w:cs="Arial"/>
                <w:b/>
                <w:bCs/>
                <w:color w:val="000000" w:themeColor="text1"/>
              </w:rPr>
            </w:pPr>
            <w:r>
              <w:rPr>
                <w:rFonts w:ascii="Arial" w:eastAsia="Times New Roman" w:hAnsi="Arial" w:cs="Arial"/>
                <w:b/>
                <w:bCs/>
                <w:color w:val="000000" w:themeColor="text1"/>
              </w:rPr>
              <w:t>&lt; 0.0001</w:t>
            </w:r>
          </w:p>
        </w:tc>
      </w:tr>
      <w:tr w:rsidR="00160D51" w:rsidRPr="005D300B" w14:paraId="6806B0CE" w14:textId="77777777" w:rsidTr="00305FBA">
        <w:trPr>
          <w:trHeight w:val="355"/>
        </w:trPr>
        <w:tc>
          <w:tcPr>
            <w:tcW w:w="2700" w:type="dxa"/>
            <w:tcBorders>
              <w:top w:val="nil"/>
              <w:left w:val="single" w:sz="4" w:space="0" w:color="auto"/>
              <w:bottom w:val="nil"/>
              <w:right w:val="nil"/>
            </w:tcBorders>
            <w:shd w:val="clear" w:color="auto" w:fill="auto"/>
            <w:vAlign w:val="center"/>
          </w:tcPr>
          <w:p w14:paraId="03B87EDD" w14:textId="77777777" w:rsidR="00160D51" w:rsidRPr="005F0947"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Total alkalinity (TA)</w:t>
            </w:r>
          </w:p>
        </w:tc>
        <w:tc>
          <w:tcPr>
            <w:tcW w:w="1379" w:type="dxa"/>
            <w:tcBorders>
              <w:top w:val="nil"/>
              <w:left w:val="nil"/>
              <w:bottom w:val="nil"/>
              <w:right w:val="nil"/>
            </w:tcBorders>
            <w:shd w:val="clear" w:color="auto" w:fill="auto"/>
            <w:noWrap/>
            <w:vAlign w:val="center"/>
          </w:tcPr>
          <w:p w14:paraId="57E7A28D" w14:textId="7E0FDA77" w:rsidR="00160D51" w:rsidRPr="005F0947" w:rsidRDefault="00B758AE" w:rsidP="00305FBA">
            <w:pPr>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0.0004</w:t>
            </w:r>
          </w:p>
        </w:tc>
        <w:tc>
          <w:tcPr>
            <w:tcW w:w="1260" w:type="dxa"/>
            <w:tcBorders>
              <w:top w:val="nil"/>
              <w:left w:val="nil"/>
              <w:bottom w:val="nil"/>
              <w:right w:val="nil"/>
            </w:tcBorders>
            <w:shd w:val="clear" w:color="auto" w:fill="auto"/>
            <w:noWrap/>
            <w:vAlign w:val="center"/>
          </w:tcPr>
          <w:p w14:paraId="6C53D2E3"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0.0006</w:t>
            </w:r>
          </w:p>
        </w:tc>
        <w:tc>
          <w:tcPr>
            <w:tcW w:w="1080" w:type="dxa"/>
            <w:tcBorders>
              <w:top w:val="nil"/>
              <w:left w:val="nil"/>
              <w:bottom w:val="nil"/>
              <w:right w:val="nil"/>
            </w:tcBorders>
            <w:shd w:val="clear" w:color="auto" w:fill="auto"/>
            <w:noWrap/>
            <w:vAlign w:val="center"/>
          </w:tcPr>
          <w:p w14:paraId="66CE3C3C" w14:textId="77777777" w:rsidR="00160D51" w:rsidRPr="005F0947" w:rsidRDefault="00160D51" w:rsidP="00305FBA">
            <w:pPr>
              <w:ind w:right="-91"/>
              <w:rPr>
                <w:rFonts w:ascii="Arial" w:eastAsia="Times New Roman" w:hAnsi="Arial" w:cs="Arial"/>
                <w:color w:val="000000" w:themeColor="text1"/>
              </w:rPr>
            </w:pPr>
            <w:r>
              <w:rPr>
                <w:rFonts w:ascii="Arial" w:eastAsia="Times New Roman" w:hAnsi="Arial" w:cs="Arial"/>
                <w:color w:val="000000" w:themeColor="text1"/>
              </w:rPr>
              <w:t xml:space="preserve"> 0.7036</w:t>
            </w:r>
          </w:p>
        </w:tc>
        <w:tc>
          <w:tcPr>
            <w:tcW w:w="810" w:type="dxa"/>
            <w:tcBorders>
              <w:top w:val="nil"/>
              <w:left w:val="nil"/>
              <w:bottom w:val="nil"/>
              <w:right w:val="nil"/>
            </w:tcBorders>
            <w:shd w:val="clear" w:color="auto" w:fill="auto"/>
            <w:noWrap/>
            <w:vAlign w:val="center"/>
          </w:tcPr>
          <w:p w14:paraId="10E9A7AF"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460</w:t>
            </w:r>
          </w:p>
        </w:tc>
        <w:tc>
          <w:tcPr>
            <w:tcW w:w="1231" w:type="dxa"/>
            <w:tcBorders>
              <w:top w:val="nil"/>
              <w:left w:val="nil"/>
              <w:bottom w:val="nil"/>
              <w:right w:val="nil"/>
            </w:tcBorders>
            <w:shd w:val="clear" w:color="auto" w:fill="auto"/>
            <w:noWrap/>
            <w:vAlign w:val="center"/>
          </w:tcPr>
          <w:p w14:paraId="6ED2AEE7" w14:textId="77777777" w:rsidR="00160D51" w:rsidRPr="005F0947" w:rsidRDefault="00160D51" w:rsidP="00305FBA">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38CB4F4" w14:textId="2B20341F" w:rsidR="00160D51" w:rsidRPr="00843E02" w:rsidRDefault="00B11BFB" w:rsidP="00305FBA">
            <w:pPr>
              <w:ind w:right="75"/>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0.4820</w:t>
            </w:r>
          </w:p>
        </w:tc>
      </w:tr>
      <w:tr w:rsidR="00160D51" w:rsidRPr="005D300B" w14:paraId="1699EFD8" w14:textId="77777777" w:rsidTr="00305FBA">
        <w:trPr>
          <w:trHeight w:val="355"/>
        </w:trPr>
        <w:tc>
          <w:tcPr>
            <w:tcW w:w="2700" w:type="dxa"/>
            <w:tcBorders>
              <w:top w:val="nil"/>
              <w:left w:val="single" w:sz="4" w:space="0" w:color="auto"/>
              <w:bottom w:val="nil"/>
              <w:right w:val="nil"/>
            </w:tcBorders>
            <w:shd w:val="clear" w:color="auto" w:fill="auto"/>
            <w:vAlign w:val="center"/>
          </w:tcPr>
          <w:p w14:paraId="63B9C991" w14:textId="77777777" w:rsidR="00160D51"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Time window</w:t>
            </w:r>
          </w:p>
        </w:tc>
        <w:tc>
          <w:tcPr>
            <w:tcW w:w="1379" w:type="dxa"/>
            <w:tcBorders>
              <w:top w:val="nil"/>
              <w:left w:val="nil"/>
              <w:bottom w:val="nil"/>
              <w:right w:val="nil"/>
            </w:tcBorders>
            <w:shd w:val="clear" w:color="auto" w:fill="auto"/>
            <w:noWrap/>
            <w:vAlign w:val="center"/>
          </w:tcPr>
          <w:p w14:paraId="6976ADBE" w14:textId="77777777" w:rsidR="00160D51" w:rsidRDefault="00160D51" w:rsidP="00305FBA">
            <w:pPr>
              <w:rPr>
                <w:rFonts w:ascii="Arial" w:eastAsia="Times New Roman" w:hAnsi="Arial" w:cs="Arial"/>
                <w:color w:val="000000" w:themeColor="text1"/>
              </w:rPr>
            </w:pPr>
            <w:r>
              <w:rPr>
                <w:rFonts w:ascii="Arial" w:eastAsia="Times New Roman" w:hAnsi="Arial" w:cs="Arial"/>
                <w:color w:val="000000" w:themeColor="text1"/>
              </w:rPr>
              <w:t>-0.4918</w:t>
            </w:r>
          </w:p>
        </w:tc>
        <w:tc>
          <w:tcPr>
            <w:tcW w:w="1260" w:type="dxa"/>
            <w:tcBorders>
              <w:top w:val="nil"/>
              <w:left w:val="nil"/>
              <w:bottom w:val="nil"/>
              <w:right w:val="nil"/>
            </w:tcBorders>
            <w:shd w:val="clear" w:color="auto" w:fill="auto"/>
            <w:noWrap/>
            <w:vAlign w:val="center"/>
          </w:tcPr>
          <w:p w14:paraId="08F44BB6" w14:textId="77777777" w:rsidR="00160D51" w:rsidRDefault="00160D51" w:rsidP="00305FBA">
            <w:pPr>
              <w:rPr>
                <w:rFonts w:ascii="Arial" w:eastAsia="Times New Roman" w:hAnsi="Arial" w:cs="Arial"/>
                <w:color w:val="000000" w:themeColor="text1"/>
              </w:rPr>
            </w:pPr>
            <w:r>
              <w:rPr>
                <w:rFonts w:ascii="Arial" w:eastAsia="Times New Roman" w:hAnsi="Arial" w:cs="Arial"/>
                <w:color w:val="000000" w:themeColor="text1"/>
              </w:rPr>
              <w:t>0.1461</w:t>
            </w:r>
          </w:p>
        </w:tc>
        <w:tc>
          <w:tcPr>
            <w:tcW w:w="1080" w:type="dxa"/>
            <w:tcBorders>
              <w:top w:val="nil"/>
              <w:left w:val="nil"/>
              <w:bottom w:val="nil"/>
              <w:right w:val="nil"/>
            </w:tcBorders>
            <w:shd w:val="clear" w:color="auto" w:fill="auto"/>
            <w:noWrap/>
            <w:vAlign w:val="center"/>
          </w:tcPr>
          <w:p w14:paraId="1F0937FF" w14:textId="77777777" w:rsidR="00160D51" w:rsidRDefault="00160D51" w:rsidP="00305FBA">
            <w:pPr>
              <w:ind w:right="-91"/>
              <w:rPr>
                <w:rFonts w:ascii="Arial" w:eastAsia="Times New Roman" w:hAnsi="Arial" w:cs="Arial"/>
                <w:color w:val="000000" w:themeColor="text1"/>
              </w:rPr>
            </w:pPr>
            <w:r>
              <w:rPr>
                <w:rFonts w:ascii="Arial" w:eastAsia="Times New Roman" w:hAnsi="Arial" w:cs="Arial"/>
                <w:color w:val="000000" w:themeColor="text1"/>
              </w:rPr>
              <w:t>-3.3657</w:t>
            </w:r>
          </w:p>
        </w:tc>
        <w:tc>
          <w:tcPr>
            <w:tcW w:w="810" w:type="dxa"/>
            <w:tcBorders>
              <w:top w:val="nil"/>
              <w:left w:val="nil"/>
              <w:bottom w:val="nil"/>
              <w:right w:val="nil"/>
            </w:tcBorders>
            <w:shd w:val="clear" w:color="auto" w:fill="auto"/>
            <w:noWrap/>
            <w:vAlign w:val="center"/>
          </w:tcPr>
          <w:p w14:paraId="3FB5F1ED" w14:textId="77777777" w:rsidR="00160D51" w:rsidRDefault="00160D51" w:rsidP="00305FBA">
            <w:pPr>
              <w:rPr>
                <w:rFonts w:ascii="Arial" w:eastAsia="Times New Roman" w:hAnsi="Arial" w:cs="Arial"/>
                <w:color w:val="000000" w:themeColor="text1"/>
              </w:rPr>
            </w:pPr>
            <w:r>
              <w:rPr>
                <w:rFonts w:ascii="Arial" w:eastAsia="Times New Roman" w:hAnsi="Arial" w:cs="Arial"/>
                <w:color w:val="000000" w:themeColor="text1"/>
              </w:rPr>
              <w:t>452</w:t>
            </w:r>
          </w:p>
        </w:tc>
        <w:tc>
          <w:tcPr>
            <w:tcW w:w="1231" w:type="dxa"/>
            <w:tcBorders>
              <w:top w:val="nil"/>
              <w:left w:val="nil"/>
              <w:bottom w:val="nil"/>
              <w:right w:val="nil"/>
            </w:tcBorders>
            <w:shd w:val="clear" w:color="auto" w:fill="auto"/>
            <w:noWrap/>
            <w:vAlign w:val="center"/>
          </w:tcPr>
          <w:p w14:paraId="420EE518" w14:textId="77777777" w:rsidR="00160D51" w:rsidRPr="005F0947" w:rsidRDefault="00160D51" w:rsidP="00305FBA">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07794F2" w14:textId="51C3D69C" w:rsidR="00160D51" w:rsidRPr="00660977" w:rsidRDefault="00B11BFB" w:rsidP="00305FBA">
            <w:pPr>
              <w:ind w:right="75"/>
              <w:rPr>
                <w:rFonts w:ascii="Arial" w:eastAsia="Times New Roman" w:hAnsi="Arial" w:cs="Arial"/>
                <w:b/>
                <w:bCs/>
                <w:color w:val="000000" w:themeColor="text1"/>
              </w:rPr>
            </w:pPr>
            <w:r>
              <w:rPr>
                <w:rFonts w:ascii="Arial" w:eastAsia="Times New Roman" w:hAnsi="Arial" w:cs="Arial"/>
                <w:b/>
                <w:bCs/>
                <w:color w:val="000000" w:themeColor="text1"/>
              </w:rPr>
              <w:t xml:space="preserve">   </w:t>
            </w:r>
            <w:r w:rsidR="00160D51">
              <w:rPr>
                <w:rFonts w:ascii="Arial" w:eastAsia="Times New Roman" w:hAnsi="Arial" w:cs="Arial"/>
                <w:b/>
                <w:bCs/>
                <w:color w:val="000000" w:themeColor="text1"/>
              </w:rPr>
              <w:t>0.0008</w:t>
            </w:r>
          </w:p>
        </w:tc>
      </w:tr>
      <w:tr w:rsidR="00160D51" w:rsidRPr="005D300B" w14:paraId="3A9E58CC" w14:textId="77777777" w:rsidTr="00305FBA">
        <w:trPr>
          <w:trHeight w:val="355"/>
        </w:trPr>
        <w:tc>
          <w:tcPr>
            <w:tcW w:w="2700" w:type="dxa"/>
            <w:tcBorders>
              <w:top w:val="nil"/>
              <w:left w:val="single" w:sz="4" w:space="0" w:color="auto"/>
              <w:bottom w:val="nil"/>
              <w:right w:val="nil"/>
            </w:tcBorders>
            <w:shd w:val="clear" w:color="auto" w:fill="auto"/>
            <w:vAlign w:val="center"/>
          </w:tcPr>
          <w:p w14:paraId="2A92E279" w14:textId="77777777" w:rsidR="00160D51"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Interaction (TA: window)</w:t>
            </w:r>
          </w:p>
        </w:tc>
        <w:tc>
          <w:tcPr>
            <w:tcW w:w="1379" w:type="dxa"/>
            <w:tcBorders>
              <w:top w:val="nil"/>
              <w:left w:val="nil"/>
              <w:bottom w:val="nil"/>
              <w:right w:val="nil"/>
            </w:tcBorders>
            <w:shd w:val="clear" w:color="auto" w:fill="auto"/>
            <w:noWrap/>
            <w:vAlign w:val="center"/>
          </w:tcPr>
          <w:p w14:paraId="60070DDA" w14:textId="62274D72" w:rsidR="00160D51" w:rsidRDefault="00B758AE" w:rsidP="00305FBA">
            <w:pPr>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0.0032</w:t>
            </w:r>
          </w:p>
        </w:tc>
        <w:tc>
          <w:tcPr>
            <w:tcW w:w="1260" w:type="dxa"/>
            <w:tcBorders>
              <w:top w:val="nil"/>
              <w:left w:val="nil"/>
              <w:bottom w:val="nil"/>
              <w:right w:val="nil"/>
            </w:tcBorders>
            <w:shd w:val="clear" w:color="auto" w:fill="auto"/>
            <w:noWrap/>
            <w:vAlign w:val="center"/>
          </w:tcPr>
          <w:p w14:paraId="09AB527E" w14:textId="77777777" w:rsidR="00160D51" w:rsidRDefault="00160D51" w:rsidP="00305FBA">
            <w:pPr>
              <w:rPr>
                <w:rFonts w:ascii="Arial" w:eastAsia="Times New Roman" w:hAnsi="Arial" w:cs="Arial"/>
                <w:color w:val="000000" w:themeColor="text1"/>
              </w:rPr>
            </w:pPr>
            <w:r>
              <w:rPr>
                <w:rFonts w:ascii="Arial" w:eastAsia="Times New Roman" w:hAnsi="Arial" w:cs="Arial"/>
                <w:color w:val="000000" w:themeColor="text1"/>
              </w:rPr>
              <w:t>0.0009</w:t>
            </w:r>
          </w:p>
        </w:tc>
        <w:tc>
          <w:tcPr>
            <w:tcW w:w="1080" w:type="dxa"/>
            <w:tcBorders>
              <w:top w:val="nil"/>
              <w:left w:val="nil"/>
              <w:bottom w:val="nil"/>
              <w:right w:val="nil"/>
            </w:tcBorders>
            <w:shd w:val="clear" w:color="auto" w:fill="auto"/>
            <w:noWrap/>
            <w:vAlign w:val="center"/>
          </w:tcPr>
          <w:p w14:paraId="0C886DA4" w14:textId="77777777" w:rsidR="00160D51" w:rsidRDefault="00160D51" w:rsidP="00305FBA">
            <w:pPr>
              <w:ind w:right="-91"/>
              <w:rPr>
                <w:rFonts w:ascii="Arial" w:eastAsia="Times New Roman" w:hAnsi="Arial" w:cs="Arial"/>
                <w:color w:val="000000" w:themeColor="text1"/>
              </w:rPr>
            </w:pPr>
            <w:r>
              <w:rPr>
                <w:rFonts w:ascii="Arial" w:eastAsia="Times New Roman" w:hAnsi="Arial" w:cs="Arial"/>
                <w:color w:val="000000" w:themeColor="text1"/>
              </w:rPr>
              <w:t xml:space="preserve"> 3.5938</w:t>
            </w:r>
          </w:p>
        </w:tc>
        <w:tc>
          <w:tcPr>
            <w:tcW w:w="810" w:type="dxa"/>
            <w:tcBorders>
              <w:top w:val="nil"/>
              <w:left w:val="nil"/>
              <w:bottom w:val="nil"/>
              <w:right w:val="nil"/>
            </w:tcBorders>
            <w:shd w:val="clear" w:color="auto" w:fill="auto"/>
            <w:noWrap/>
            <w:vAlign w:val="center"/>
          </w:tcPr>
          <w:p w14:paraId="68E2D317" w14:textId="77777777" w:rsidR="00160D51" w:rsidRDefault="00160D51" w:rsidP="00305FBA">
            <w:pPr>
              <w:rPr>
                <w:rFonts w:ascii="Arial" w:eastAsia="Times New Roman" w:hAnsi="Arial" w:cs="Arial"/>
                <w:color w:val="000000" w:themeColor="text1"/>
              </w:rPr>
            </w:pPr>
            <w:r>
              <w:rPr>
                <w:rFonts w:ascii="Arial" w:eastAsia="Times New Roman" w:hAnsi="Arial" w:cs="Arial"/>
                <w:color w:val="000000" w:themeColor="text1"/>
              </w:rPr>
              <w:t>452</w:t>
            </w:r>
          </w:p>
        </w:tc>
        <w:tc>
          <w:tcPr>
            <w:tcW w:w="1231" w:type="dxa"/>
            <w:tcBorders>
              <w:top w:val="nil"/>
              <w:left w:val="nil"/>
              <w:bottom w:val="nil"/>
              <w:right w:val="nil"/>
            </w:tcBorders>
            <w:shd w:val="clear" w:color="auto" w:fill="auto"/>
            <w:noWrap/>
            <w:vAlign w:val="center"/>
          </w:tcPr>
          <w:p w14:paraId="60C90121"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12.9160</w:t>
            </w:r>
          </w:p>
        </w:tc>
        <w:tc>
          <w:tcPr>
            <w:tcW w:w="1350" w:type="dxa"/>
            <w:tcBorders>
              <w:top w:val="nil"/>
              <w:left w:val="nil"/>
              <w:bottom w:val="nil"/>
              <w:right w:val="single" w:sz="4" w:space="0" w:color="auto"/>
            </w:tcBorders>
            <w:shd w:val="clear" w:color="auto" w:fill="auto"/>
            <w:noWrap/>
            <w:vAlign w:val="center"/>
          </w:tcPr>
          <w:p w14:paraId="1A3D3EC9" w14:textId="77777777" w:rsidR="00160D51" w:rsidRPr="00660977" w:rsidRDefault="00160D51" w:rsidP="00305FBA">
            <w:pPr>
              <w:ind w:right="75"/>
              <w:rPr>
                <w:rFonts w:ascii="Arial" w:eastAsia="Times New Roman" w:hAnsi="Arial" w:cs="Arial"/>
                <w:b/>
                <w:bCs/>
                <w:color w:val="000000" w:themeColor="text1"/>
              </w:rPr>
            </w:pPr>
            <w:r>
              <w:rPr>
                <w:rFonts w:ascii="Arial" w:eastAsia="Times New Roman" w:hAnsi="Arial" w:cs="Arial"/>
                <w:b/>
                <w:bCs/>
                <w:color w:val="000000" w:themeColor="text1"/>
              </w:rPr>
              <w:t xml:space="preserve">   </w:t>
            </w:r>
            <w:r w:rsidRPr="00660977">
              <w:rPr>
                <w:rFonts w:ascii="Arial" w:eastAsia="Times New Roman" w:hAnsi="Arial" w:cs="Arial"/>
                <w:b/>
                <w:bCs/>
                <w:color w:val="000000" w:themeColor="text1"/>
              </w:rPr>
              <w:t>0.</w:t>
            </w:r>
            <w:r>
              <w:rPr>
                <w:rFonts w:ascii="Arial" w:eastAsia="Times New Roman" w:hAnsi="Arial" w:cs="Arial"/>
                <w:b/>
                <w:bCs/>
                <w:color w:val="000000" w:themeColor="text1"/>
              </w:rPr>
              <w:t>0003</w:t>
            </w:r>
          </w:p>
        </w:tc>
      </w:tr>
      <w:tr w:rsidR="00160D51" w:rsidRPr="005D300B" w14:paraId="7058A3C8" w14:textId="77777777" w:rsidTr="00305FBA">
        <w:trPr>
          <w:trHeight w:val="355"/>
        </w:trPr>
        <w:tc>
          <w:tcPr>
            <w:tcW w:w="2700" w:type="dxa"/>
            <w:tcBorders>
              <w:top w:val="nil"/>
              <w:left w:val="single" w:sz="4" w:space="0" w:color="auto"/>
              <w:bottom w:val="nil"/>
              <w:right w:val="nil"/>
            </w:tcBorders>
            <w:shd w:val="clear" w:color="auto" w:fill="auto"/>
            <w:vAlign w:val="center"/>
          </w:tcPr>
          <w:p w14:paraId="67C1514A" w14:textId="77777777" w:rsidR="00160D51"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Interaction (Salinity: window)</w:t>
            </w:r>
          </w:p>
        </w:tc>
        <w:tc>
          <w:tcPr>
            <w:tcW w:w="1379" w:type="dxa"/>
            <w:tcBorders>
              <w:top w:val="nil"/>
              <w:left w:val="nil"/>
              <w:bottom w:val="nil"/>
              <w:right w:val="nil"/>
            </w:tcBorders>
            <w:shd w:val="clear" w:color="auto" w:fill="auto"/>
            <w:noWrap/>
            <w:vAlign w:val="center"/>
          </w:tcPr>
          <w:p w14:paraId="7E587326" w14:textId="4FC96164" w:rsidR="00160D51" w:rsidRDefault="00B758AE" w:rsidP="00305FBA">
            <w:pPr>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1.8572</w:t>
            </w:r>
          </w:p>
        </w:tc>
        <w:tc>
          <w:tcPr>
            <w:tcW w:w="1260" w:type="dxa"/>
            <w:tcBorders>
              <w:top w:val="nil"/>
              <w:left w:val="nil"/>
              <w:bottom w:val="nil"/>
              <w:right w:val="nil"/>
            </w:tcBorders>
            <w:shd w:val="clear" w:color="auto" w:fill="auto"/>
            <w:noWrap/>
            <w:vAlign w:val="center"/>
          </w:tcPr>
          <w:p w14:paraId="22466EE5" w14:textId="77777777" w:rsidR="00160D51" w:rsidRDefault="00160D51" w:rsidP="00305FBA">
            <w:pPr>
              <w:rPr>
                <w:rFonts w:ascii="Arial" w:eastAsia="Times New Roman" w:hAnsi="Arial" w:cs="Arial"/>
                <w:color w:val="000000" w:themeColor="text1"/>
              </w:rPr>
            </w:pPr>
            <w:r>
              <w:rPr>
                <w:rFonts w:ascii="Arial" w:eastAsia="Times New Roman" w:hAnsi="Arial" w:cs="Arial"/>
                <w:color w:val="000000" w:themeColor="text1"/>
              </w:rPr>
              <w:t>1.2829</w:t>
            </w:r>
          </w:p>
        </w:tc>
        <w:tc>
          <w:tcPr>
            <w:tcW w:w="1080" w:type="dxa"/>
            <w:tcBorders>
              <w:top w:val="nil"/>
              <w:left w:val="nil"/>
              <w:bottom w:val="nil"/>
              <w:right w:val="nil"/>
            </w:tcBorders>
            <w:shd w:val="clear" w:color="auto" w:fill="auto"/>
            <w:noWrap/>
            <w:vAlign w:val="center"/>
          </w:tcPr>
          <w:p w14:paraId="031904DD" w14:textId="77777777" w:rsidR="00160D51" w:rsidRDefault="00160D51" w:rsidP="00305FBA">
            <w:pPr>
              <w:ind w:right="-91"/>
              <w:rPr>
                <w:rFonts w:ascii="Arial" w:eastAsia="Times New Roman" w:hAnsi="Arial" w:cs="Arial"/>
                <w:color w:val="000000" w:themeColor="text1"/>
              </w:rPr>
            </w:pPr>
            <w:r>
              <w:rPr>
                <w:rFonts w:ascii="Arial" w:eastAsia="Times New Roman" w:hAnsi="Arial" w:cs="Arial"/>
                <w:color w:val="000000" w:themeColor="text1"/>
              </w:rPr>
              <w:t xml:space="preserve"> 1.4476</w:t>
            </w:r>
          </w:p>
        </w:tc>
        <w:tc>
          <w:tcPr>
            <w:tcW w:w="810" w:type="dxa"/>
            <w:tcBorders>
              <w:top w:val="nil"/>
              <w:left w:val="nil"/>
              <w:bottom w:val="nil"/>
              <w:right w:val="nil"/>
            </w:tcBorders>
            <w:shd w:val="clear" w:color="auto" w:fill="auto"/>
            <w:noWrap/>
            <w:vAlign w:val="center"/>
          </w:tcPr>
          <w:p w14:paraId="71DC3234" w14:textId="77777777" w:rsidR="00160D51" w:rsidRDefault="00160D51" w:rsidP="00305FBA">
            <w:pPr>
              <w:rPr>
                <w:rFonts w:ascii="Arial" w:eastAsia="Times New Roman" w:hAnsi="Arial" w:cs="Arial"/>
                <w:color w:val="000000" w:themeColor="text1"/>
              </w:rPr>
            </w:pPr>
            <w:r>
              <w:rPr>
                <w:rFonts w:ascii="Arial" w:eastAsia="Times New Roman" w:hAnsi="Arial" w:cs="Arial"/>
                <w:color w:val="000000" w:themeColor="text1"/>
              </w:rPr>
              <w:t>452</w:t>
            </w:r>
          </w:p>
        </w:tc>
        <w:tc>
          <w:tcPr>
            <w:tcW w:w="1231" w:type="dxa"/>
            <w:tcBorders>
              <w:top w:val="nil"/>
              <w:left w:val="nil"/>
              <w:bottom w:val="nil"/>
              <w:right w:val="nil"/>
            </w:tcBorders>
            <w:shd w:val="clear" w:color="auto" w:fill="auto"/>
            <w:noWrap/>
            <w:vAlign w:val="center"/>
          </w:tcPr>
          <w:p w14:paraId="277EDD45" w14:textId="77777777" w:rsidR="00160D51" w:rsidRPr="005F0947" w:rsidRDefault="00160D51" w:rsidP="00305FBA">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48FB6B85" w14:textId="77777777" w:rsidR="00160D51" w:rsidRPr="003A473F" w:rsidRDefault="00160D51" w:rsidP="00305FBA">
            <w:pPr>
              <w:ind w:right="75"/>
              <w:rPr>
                <w:rFonts w:ascii="Arial" w:eastAsia="Times New Roman" w:hAnsi="Arial" w:cs="Arial"/>
                <w:color w:val="000000" w:themeColor="text1"/>
              </w:rPr>
            </w:pPr>
            <w:r>
              <w:rPr>
                <w:rFonts w:ascii="Arial" w:eastAsia="Times New Roman" w:hAnsi="Arial" w:cs="Arial"/>
                <w:color w:val="000000" w:themeColor="text1"/>
              </w:rPr>
              <w:t xml:space="preserve">   </w:t>
            </w:r>
            <w:r w:rsidRPr="003A473F">
              <w:rPr>
                <w:rFonts w:ascii="Arial" w:eastAsia="Times New Roman" w:hAnsi="Arial" w:cs="Arial"/>
                <w:color w:val="000000" w:themeColor="text1"/>
              </w:rPr>
              <w:t>0.</w:t>
            </w:r>
            <w:r>
              <w:rPr>
                <w:rFonts w:ascii="Arial" w:eastAsia="Times New Roman" w:hAnsi="Arial" w:cs="Arial"/>
                <w:color w:val="000000" w:themeColor="text1"/>
              </w:rPr>
              <w:t>1481</w:t>
            </w:r>
          </w:p>
        </w:tc>
      </w:tr>
      <w:tr w:rsidR="00160D51" w:rsidRPr="005D300B" w14:paraId="0C373BF2" w14:textId="77777777" w:rsidTr="00305FBA">
        <w:trPr>
          <w:trHeight w:val="355"/>
        </w:trPr>
        <w:tc>
          <w:tcPr>
            <w:tcW w:w="2700" w:type="dxa"/>
            <w:tcBorders>
              <w:top w:val="nil"/>
              <w:left w:val="single" w:sz="4" w:space="0" w:color="auto"/>
              <w:bottom w:val="nil"/>
              <w:right w:val="nil"/>
            </w:tcBorders>
            <w:shd w:val="clear" w:color="auto" w:fill="auto"/>
            <w:vAlign w:val="center"/>
          </w:tcPr>
          <w:p w14:paraId="13902107" w14:textId="77777777" w:rsidR="00160D51"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Interaction (Size: window)</w:t>
            </w:r>
          </w:p>
        </w:tc>
        <w:tc>
          <w:tcPr>
            <w:tcW w:w="1379" w:type="dxa"/>
            <w:tcBorders>
              <w:top w:val="nil"/>
              <w:left w:val="nil"/>
              <w:bottom w:val="nil"/>
              <w:right w:val="nil"/>
            </w:tcBorders>
            <w:shd w:val="clear" w:color="auto" w:fill="auto"/>
            <w:noWrap/>
            <w:vAlign w:val="center"/>
          </w:tcPr>
          <w:p w14:paraId="1B4FB647" w14:textId="77777777" w:rsidR="00160D51" w:rsidRDefault="00160D51" w:rsidP="00305FBA">
            <w:pPr>
              <w:rPr>
                <w:rFonts w:ascii="Arial" w:eastAsia="Times New Roman" w:hAnsi="Arial" w:cs="Arial"/>
                <w:color w:val="000000" w:themeColor="text1"/>
              </w:rPr>
            </w:pPr>
            <w:r>
              <w:rPr>
                <w:rFonts w:ascii="Arial" w:eastAsia="Times New Roman" w:hAnsi="Arial" w:cs="Arial"/>
                <w:color w:val="000000" w:themeColor="text1"/>
              </w:rPr>
              <w:t>-0.0570</w:t>
            </w:r>
          </w:p>
        </w:tc>
        <w:tc>
          <w:tcPr>
            <w:tcW w:w="1260" w:type="dxa"/>
            <w:tcBorders>
              <w:top w:val="nil"/>
              <w:left w:val="nil"/>
              <w:bottom w:val="nil"/>
              <w:right w:val="nil"/>
            </w:tcBorders>
            <w:shd w:val="clear" w:color="auto" w:fill="auto"/>
            <w:noWrap/>
            <w:vAlign w:val="center"/>
          </w:tcPr>
          <w:p w14:paraId="5C108620" w14:textId="77777777" w:rsidR="00160D51" w:rsidRDefault="00160D51" w:rsidP="00305FBA">
            <w:pPr>
              <w:rPr>
                <w:rFonts w:ascii="Arial" w:eastAsia="Times New Roman" w:hAnsi="Arial" w:cs="Arial"/>
                <w:color w:val="000000" w:themeColor="text1"/>
              </w:rPr>
            </w:pPr>
            <w:r>
              <w:rPr>
                <w:rFonts w:ascii="Arial" w:eastAsia="Times New Roman" w:hAnsi="Arial" w:cs="Arial"/>
                <w:color w:val="000000" w:themeColor="text1"/>
              </w:rPr>
              <w:t>0.0140</w:t>
            </w:r>
          </w:p>
        </w:tc>
        <w:tc>
          <w:tcPr>
            <w:tcW w:w="1080" w:type="dxa"/>
            <w:tcBorders>
              <w:top w:val="nil"/>
              <w:left w:val="nil"/>
              <w:bottom w:val="nil"/>
              <w:right w:val="nil"/>
            </w:tcBorders>
            <w:shd w:val="clear" w:color="auto" w:fill="auto"/>
            <w:noWrap/>
            <w:vAlign w:val="center"/>
          </w:tcPr>
          <w:p w14:paraId="00F66CA5" w14:textId="60B068F1" w:rsidR="00160D51" w:rsidRDefault="00160D51" w:rsidP="00305FBA">
            <w:pPr>
              <w:ind w:right="-91"/>
              <w:rPr>
                <w:rFonts w:ascii="Arial" w:eastAsia="Times New Roman" w:hAnsi="Arial" w:cs="Arial"/>
                <w:color w:val="000000" w:themeColor="text1"/>
              </w:rPr>
            </w:pPr>
            <w:r>
              <w:rPr>
                <w:rFonts w:ascii="Arial" w:eastAsia="Times New Roman" w:hAnsi="Arial" w:cs="Arial"/>
                <w:color w:val="000000" w:themeColor="text1"/>
              </w:rPr>
              <w:t>-4.0839</w:t>
            </w:r>
          </w:p>
        </w:tc>
        <w:tc>
          <w:tcPr>
            <w:tcW w:w="810" w:type="dxa"/>
            <w:tcBorders>
              <w:top w:val="nil"/>
              <w:left w:val="nil"/>
              <w:bottom w:val="nil"/>
              <w:right w:val="nil"/>
            </w:tcBorders>
            <w:shd w:val="clear" w:color="auto" w:fill="auto"/>
            <w:noWrap/>
            <w:vAlign w:val="center"/>
          </w:tcPr>
          <w:p w14:paraId="08B2A274" w14:textId="77777777" w:rsidR="00160D51" w:rsidRDefault="00160D51" w:rsidP="00305FBA">
            <w:pPr>
              <w:rPr>
                <w:rFonts w:ascii="Arial" w:eastAsia="Times New Roman" w:hAnsi="Arial" w:cs="Arial"/>
                <w:color w:val="000000" w:themeColor="text1"/>
              </w:rPr>
            </w:pPr>
            <w:r>
              <w:rPr>
                <w:rFonts w:ascii="Arial" w:eastAsia="Times New Roman" w:hAnsi="Arial" w:cs="Arial"/>
                <w:color w:val="000000" w:themeColor="text1"/>
              </w:rPr>
              <w:t>452</w:t>
            </w:r>
          </w:p>
        </w:tc>
        <w:tc>
          <w:tcPr>
            <w:tcW w:w="1231" w:type="dxa"/>
            <w:tcBorders>
              <w:top w:val="nil"/>
              <w:left w:val="nil"/>
              <w:bottom w:val="nil"/>
              <w:right w:val="nil"/>
            </w:tcBorders>
            <w:shd w:val="clear" w:color="auto" w:fill="auto"/>
            <w:noWrap/>
            <w:vAlign w:val="center"/>
          </w:tcPr>
          <w:p w14:paraId="480EEB92"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16.6780</w:t>
            </w:r>
          </w:p>
        </w:tc>
        <w:tc>
          <w:tcPr>
            <w:tcW w:w="1350" w:type="dxa"/>
            <w:tcBorders>
              <w:top w:val="nil"/>
              <w:left w:val="nil"/>
              <w:bottom w:val="nil"/>
              <w:right w:val="single" w:sz="4" w:space="0" w:color="auto"/>
            </w:tcBorders>
            <w:shd w:val="clear" w:color="auto" w:fill="auto"/>
            <w:noWrap/>
            <w:vAlign w:val="center"/>
          </w:tcPr>
          <w:p w14:paraId="7F70248D" w14:textId="77777777" w:rsidR="00160D51" w:rsidRDefault="00160D51" w:rsidP="00305FBA">
            <w:pPr>
              <w:ind w:right="75"/>
              <w:rPr>
                <w:rFonts w:ascii="Arial" w:eastAsia="Times New Roman" w:hAnsi="Arial" w:cs="Arial"/>
                <w:color w:val="000000" w:themeColor="text1"/>
              </w:rPr>
            </w:pPr>
            <w:r w:rsidRPr="008B0B4F">
              <w:rPr>
                <w:rFonts w:ascii="Arial" w:eastAsia="Times New Roman" w:hAnsi="Arial" w:cs="Arial"/>
                <w:b/>
                <w:bCs/>
                <w:color w:val="000000" w:themeColor="text1"/>
              </w:rPr>
              <w:t>&lt; 0.0001</w:t>
            </w:r>
          </w:p>
        </w:tc>
      </w:tr>
      <w:tr w:rsidR="00160D51" w:rsidRPr="005D300B" w14:paraId="556DC83B" w14:textId="77777777" w:rsidTr="00305FBA">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3E037D2B" w14:textId="77777777" w:rsidR="00160D51" w:rsidRPr="005F0947" w:rsidRDefault="00160D51" w:rsidP="00305FBA">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26E5B4B0" w14:textId="77777777" w:rsidR="00160D51" w:rsidRPr="005F0947" w:rsidRDefault="00160D51" w:rsidP="00305FBA">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55518426" w14:textId="77777777" w:rsidR="00160D51" w:rsidRPr="005F0947" w:rsidRDefault="00160D51" w:rsidP="00305FBA">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33479932" w14:textId="77777777" w:rsidR="00160D51" w:rsidRPr="005F0947" w:rsidRDefault="00160D51" w:rsidP="00305FBA">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CCCE283" w14:textId="77777777" w:rsidR="00160D51" w:rsidRPr="005F0947" w:rsidRDefault="00160D51" w:rsidP="00305FBA">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B1AA324" w14:textId="77777777" w:rsidR="00160D51" w:rsidRPr="005F0947" w:rsidRDefault="00160D51" w:rsidP="00305FBA">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7F176F8" w14:textId="77777777" w:rsidR="00160D51" w:rsidRPr="005F0947" w:rsidRDefault="00160D51" w:rsidP="00305FBA">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160D51" w:rsidRPr="005D300B" w14:paraId="483324E4" w14:textId="77777777" w:rsidTr="00305FBA">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6FA76BDA" w14:textId="77777777" w:rsidR="00160D51" w:rsidRPr="005F0947" w:rsidRDefault="00160D51" w:rsidP="00305FBA">
            <w:pPr>
              <w:ind w:right="-44"/>
              <w:rPr>
                <w:rFonts w:ascii="Arial" w:eastAsia="Times New Roman" w:hAnsi="Arial" w:cs="Arial"/>
                <w:b/>
                <w:bCs/>
                <w:color w:val="000000" w:themeColor="text1"/>
              </w:rPr>
            </w:pPr>
            <w:r>
              <w:rPr>
                <w:rFonts w:ascii="Arial" w:eastAsia="Times New Roman" w:hAnsi="Arial" w:cs="Arial"/>
                <w:color w:val="000000" w:themeColor="text1"/>
              </w:rPr>
              <w:t>Individual</w:t>
            </w:r>
          </w:p>
        </w:tc>
        <w:tc>
          <w:tcPr>
            <w:tcW w:w="1379" w:type="dxa"/>
            <w:tcBorders>
              <w:top w:val="single" w:sz="4" w:space="0" w:color="auto"/>
              <w:left w:val="nil"/>
              <w:bottom w:val="single" w:sz="4" w:space="0" w:color="auto"/>
              <w:right w:val="nil"/>
            </w:tcBorders>
            <w:shd w:val="clear" w:color="auto" w:fill="auto"/>
            <w:noWrap/>
            <w:vAlign w:val="center"/>
          </w:tcPr>
          <w:p w14:paraId="04E18408" w14:textId="043F1D45" w:rsidR="00160D51" w:rsidRPr="000C6679" w:rsidRDefault="00B758AE" w:rsidP="00305FBA">
            <w:pPr>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0.0003</w:t>
            </w:r>
          </w:p>
        </w:tc>
        <w:tc>
          <w:tcPr>
            <w:tcW w:w="1260" w:type="dxa"/>
            <w:tcBorders>
              <w:top w:val="single" w:sz="4" w:space="0" w:color="auto"/>
              <w:left w:val="nil"/>
              <w:bottom w:val="single" w:sz="4" w:space="0" w:color="auto"/>
              <w:right w:val="nil"/>
            </w:tcBorders>
            <w:shd w:val="clear" w:color="auto" w:fill="auto"/>
            <w:noWrap/>
            <w:vAlign w:val="center"/>
          </w:tcPr>
          <w:p w14:paraId="5A92E7DE"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w:t>
            </w:r>
          </w:p>
        </w:tc>
        <w:tc>
          <w:tcPr>
            <w:tcW w:w="1080" w:type="dxa"/>
            <w:tcBorders>
              <w:top w:val="single" w:sz="4" w:space="0" w:color="auto"/>
              <w:left w:val="nil"/>
              <w:bottom w:val="single" w:sz="4" w:space="0" w:color="auto"/>
              <w:right w:val="nil"/>
            </w:tcBorders>
            <w:shd w:val="clear" w:color="auto" w:fill="auto"/>
            <w:noWrap/>
            <w:vAlign w:val="center"/>
          </w:tcPr>
          <w:p w14:paraId="50D61BFE" w14:textId="77777777" w:rsidR="00160D51" w:rsidRPr="005F0947" w:rsidRDefault="00160D51" w:rsidP="00305FBA">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40FCD224" w14:textId="77777777" w:rsidR="00160D51" w:rsidRPr="005F0947" w:rsidRDefault="00160D51" w:rsidP="00305FBA">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E167403"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37.5120</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E6D751F" w14:textId="77777777" w:rsidR="00160D51" w:rsidRPr="00A37CD4" w:rsidRDefault="00160D51" w:rsidP="00305FBA">
            <w:pPr>
              <w:ind w:right="-330"/>
              <w:rPr>
                <w:rFonts w:ascii="Arial" w:eastAsia="Times New Roman" w:hAnsi="Arial" w:cs="Arial"/>
                <w:color w:val="000000" w:themeColor="text1"/>
              </w:rPr>
            </w:pPr>
            <w:r>
              <w:rPr>
                <w:rFonts w:ascii="Arial" w:eastAsia="Times New Roman" w:hAnsi="Arial" w:cs="Arial"/>
                <w:color w:val="000000" w:themeColor="text1"/>
              </w:rPr>
              <w:t>&lt; 0.0001</w:t>
            </w:r>
          </w:p>
        </w:tc>
      </w:tr>
      <w:tr w:rsidR="00160D51" w:rsidRPr="005D300B" w14:paraId="6E56632B" w14:textId="77777777" w:rsidTr="00305FBA">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6D1B17C4" w14:textId="77777777" w:rsidR="00160D51"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Culture chamber</w:t>
            </w:r>
          </w:p>
        </w:tc>
        <w:tc>
          <w:tcPr>
            <w:tcW w:w="1379" w:type="dxa"/>
            <w:tcBorders>
              <w:top w:val="single" w:sz="4" w:space="0" w:color="auto"/>
              <w:left w:val="nil"/>
              <w:bottom w:val="single" w:sz="4" w:space="0" w:color="auto"/>
              <w:right w:val="nil"/>
            </w:tcBorders>
            <w:shd w:val="clear" w:color="auto" w:fill="auto"/>
            <w:noWrap/>
            <w:vAlign w:val="center"/>
          </w:tcPr>
          <w:p w14:paraId="436BAB58" w14:textId="4417D1B6" w:rsidR="00160D51" w:rsidRDefault="00B758AE" w:rsidP="00305FBA">
            <w:pPr>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0.0003</w:t>
            </w:r>
          </w:p>
        </w:tc>
        <w:tc>
          <w:tcPr>
            <w:tcW w:w="1260" w:type="dxa"/>
            <w:tcBorders>
              <w:top w:val="single" w:sz="4" w:space="0" w:color="auto"/>
              <w:left w:val="nil"/>
              <w:bottom w:val="single" w:sz="4" w:space="0" w:color="auto"/>
              <w:right w:val="nil"/>
            </w:tcBorders>
            <w:shd w:val="clear" w:color="auto" w:fill="auto"/>
            <w:noWrap/>
            <w:vAlign w:val="center"/>
          </w:tcPr>
          <w:p w14:paraId="1499339A" w14:textId="77777777" w:rsidR="00160D51" w:rsidRDefault="00160D51" w:rsidP="00305FBA">
            <w:pPr>
              <w:rPr>
                <w:rFonts w:ascii="Arial" w:eastAsia="Times New Roman" w:hAnsi="Arial" w:cs="Arial"/>
                <w:color w:val="000000" w:themeColor="text1"/>
              </w:rPr>
            </w:pPr>
            <w:r>
              <w:rPr>
                <w:rFonts w:ascii="Arial" w:eastAsia="Times New Roman" w:hAnsi="Arial" w:cs="Arial"/>
                <w:color w:val="000000" w:themeColor="text1"/>
              </w:rPr>
              <w:t>9.1748</w:t>
            </w:r>
          </w:p>
        </w:tc>
        <w:tc>
          <w:tcPr>
            <w:tcW w:w="1080" w:type="dxa"/>
            <w:tcBorders>
              <w:top w:val="single" w:sz="4" w:space="0" w:color="auto"/>
              <w:left w:val="nil"/>
              <w:bottom w:val="single" w:sz="4" w:space="0" w:color="auto"/>
              <w:right w:val="nil"/>
            </w:tcBorders>
            <w:shd w:val="clear" w:color="auto" w:fill="auto"/>
            <w:noWrap/>
            <w:vAlign w:val="center"/>
          </w:tcPr>
          <w:p w14:paraId="545D4C3F" w14:textId="77777777" w:rsidR="00160D51" w:rsidRPr="005F0947" w:rsidRDefault="00160D51" w:rsidP="00305FBA">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A42FAA9" w14:textId="77777777" w:rsidR="00160D51" w:rsidRPr="005F0947" w:rsidRDefault="00160D51" w:rsidP="00305FBA">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696DCD8" w14:textId="77777777" w:rsidR="00160D51" w:rsidRDefault="00160D51" w:rsidP="00305FBA">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4A30DD5" w14:textId="56956B07" w:rsidR="00160D51" w:rsidRPr="00660977" w:rsidRDefault="00B11BFB" w:rsidP="00305FBA">
            <w:pPr>
              <w:ind w:right="-330"/>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0.9996</w:t>
            </w:r>
          </w:p>
        </w:tc>
      </w:tr>
    </w:tbl>
    <w:p w14:paraId="03274AB5" w14:textId="77777777" w:rsidR="00160D51" w:rsidRDefault="00160D51" w:rsidP="00160D51">
      <w:pPr>
        <w:rPr>
          <w:rFonts w:ascii="Arial" w:hAnsi="Arial" w:cs="Arial"/>
          <w:color w:val="000000" w:themeColor="text1"/>
        </w:rPr>
      </w:pPr>
    </w:p>
    <w:p w14:paraId="1569AC64" w14:textId="77777777" w:rsidR="00160D51" w:rsidRPr="00B20949" w:rsidRDefault="00160D51" w:rsidP="00160D51">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2</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w:t>
      </w:r>
      <w:r>
        <w:rPr>
          <w:rFonts w:ascii="Arial" w:hAnsi="Arial" w:cs="Arial"/>
          <w:color w:val="000000" w:themeColor="text1"/>
          <w:kern w:val="24"/>
        </w:rPr>
        <w:t xml:space="preserve">a </w:t>
      </w:r>
      <w:r w:rsidRPr="00B20949">
        <w:rPr>
          <w:rFonts w:ascii="Arial" w:hAnsi="Arial" w:cs="Arial"/>
          <w:color w:val="000000" w:themeColor="text1"/>
          <w:kern w:val="24"/>
        </w:rPr>
        <w:t xml:space="preserve">mixed effects, linear </w:t>
      </w:r>
      <w:r>
        <w:rPr>
          <w:rFonts w:ascii="Arial" w:hAnsi="Arial" w:cs="Arial"/>
          <w:color w:val="000000" w:themeColor="text1"/>
          <w:kern w:val="24"/>
        </w:rPr>
        <w:t xml:space="preserve">regression </w:t>
      </w:r>
      <w:r w:rsidRPr="00B20949">
        <w:rPr>
          <w:rFonts w:ascii="Arial" w:hAnsi="Arial" w:cs="Arial"/>
          <w:color w:val="000000" w:themeColor="text1"/>
          <w:kern w:val="24"/>
        </w:rPr>
        <w:t>model testing the</w:t>
      </w:r>
      <w:r>
        <w:rPr>
          <w:rFonts w:ascii="Arial" w:hAnsi="Arial" w:cs="Arial"/>
          <w:color w:val="000000" w:themeColor="text1"/>
          <w:kern w:val="24"/>
        </w:rPr>
        <w:t xml:space="preserve"> independent effects of total alkalinity (TA), salinity (factor, 2 levels) and initial size (mm</w:t>
      </w:r>
      <w:r>
        <w:rPr>
          <w:rFonts w:ascii="Arial" w:hAnsi="Arial" w:cs="Arial"/>
          <w:color w:val="000000" w:themeColor="text1"/>
          <w:vertAlign w:val="superscript"/>
        </w:rPr>
        <w:t>2</w:t>
      </w:r>
      <w:r>
        <w:rPr>
          <w:rFonts w:ascii="Arial" w:hAnsi="Arial" w:cs="Arial"/>
          <w:color w:val="000000" w:themeColor="text1"/>
          <w:kern w:val="24"/>
        </w:rPr>
        <w:t xml:space="preserve">) on overall shell growth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 after 36 days.</w:t>
      </w:r>
      <w:r w:rsidRPr="00B20949">
        <w:rPr>
          <w:rFonts w:ascii="Arial" w:hAnsi="Arial" w:cs="Arial"/>
          <w:color w:val="000000" w:themeColor="text1"/>
          <w:kern w:val="24"/>
        </w:rPr>
        <w:t xml:space="preserve"> L-Ratios</w:t>
      </w:r>
      <w:r>
        <w:rPr>
          <w:rFonts w:ascii="Arial" w:hAnsi="Arial" w:cs="Arial"/>
          <w:color w:val="000000" w:themeColor="text1"/>
          <w:kern w:val="24"/>
        </w:rPr>
        <w:t xml:space="preserve"> (significant parameters)</w:t>
      </w:r>
      <w:r w:rsidRPr="00B20949">
        <w:rPr>
          <w:rFonts w:ascii="Arial" w:hAnsi="Arial" w:cs="Arial"/>
          <w:color w:val="000000" w:themeColor="text1"/>
          <w:kern w:val="24"/>
        </w:rPr>
        <w:t xml:space="preserve"> and p-</w:t>
      </w:r>
      <w:r w:rsidRPr="00B20949">
        <w:rPr>
          <w:rFonts w:ascii="Arial" w:hAnsi="Arial" w:cs="Arial"/>
          <w:color w:val="000000" w:themeColor="text1"/>
          <w:kern w:val="24"/>
        </w:rPr>
        <w:lastRenderedPageBreak/>
        <w:t xml:space="preserve">values were recorded during backward stepwise model selection and refer to the ANOVA test output between the full model and a model with the specified predictor omitted. Bolded values denote a significant effect, determined by alpha &lt; 0.05. </w:t>
      </w:r>
      <w:r>
        <w:rPr>
          <w:rFonts w:ascii="Arial" w:hAnsi="Arial" w:cs="Arial"/>
          <w:color w:val="000000" w:themeColor="text1"/>
          <w:kern w:val="24"/>
        </w:rPr>
        <w:t>In t</w:t>
      </w:r>
      <w:r w:rsidRPr="00B20949">
        <w:rPr>
          <w:rFonts w:ascii="Arial" w:hAnsi="Arial" w:cs="Arial"/>
          <w:color w:val="000000" w:themeColor="text1"/>
          <w:kern w:val="24"/>
        </w:rPr>
        <w:t xml:space="preserve">he final model: </w:t>
      </w:r>
      <w:r>
        <w:rPr>
          <w:rFonts w:ascii="Arial" w:hAnsi="Arial" w:cs="Arial"/>
          <w:color w:val="000000" w:themeColor="text1"/>
          <w:kern w:val="24"/>
        </w:rPr>
        <w:t xml:space="preserve">Overall shell growth </w:t>
      </w:r>
      <w:r w:rsidRPr="00B20949">
        <w:rPr>
          <w:rFonts w:ascii="Arial" w:hAnsi="Arial" w:cs="Arial"/>
          <w:color w:val="000000" w:themeColor="text1"/>
          <w:kern w:val="24"/>
        </w:rPr>
        <w:t>~</w:t>
      </w:r>
      <w:r>
        <w:rPr>
          <w:rFonts w:ascii="Arial" w:hAnsi="Arial" w:cs="Arial"/>
          <w:color w:val="000000" w:themeColor="text1"/>
          <w:kern w:val="24"/>
        </w:rPr>
        <w:t xml:space="preserve"> total alkalinity + factor(salinity) + initial size</w:t>
      </w:r>
      <w:r w:rsidDel="00062229">
        <w:rPr>
          <w:rFonts w:ascii="Arial" w:hAnsi="Arial" w:cs="Arial"/>
          <w:color w:val="000000" w:themeColor="text1"/>
          <w:kern w:val="24"/>
        </w:rPr>
        <w:t xml:space="preserve"> </w:t>
      </w:r>
      <w:r>
        <w:rPr>
          <w:rFonts w:ascii="Arial" w:hAnsi="Arial" w:cs="Arial"/>
          <w:color w:val="000000" w:themeColor="text1"/>
          <w:kern w:val="24"/>
        </w:rPr>
        <w:t>+ random intercept(culture chamber, the estimate for the intercept refers to the effect of ambient salinity, whereas the salinity term refers to the effect of low salinity.</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160D51" w:rsidRPr="005D300B" w14:paraId="0C5CF065" w14:textId="77777777" w:rsidTr="00305FBA">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1207395F" w14:textId="77777777" w:rsidR="00160D51" w:rsidRPr="003A626C" w:rsidRDefault="00160D51" w:rsidP="00305FBA">
            <w:pPr>
              <w:ind w:right="-44"/>
              <w:rPr>
                <w:rFonts w:ascii="Arial" w:eastAsia="Times New Roman" w:hAnsi="Arial" w:cs="Arial"/>
                <w:b/>
                <w:bCs/>
                <w:color w:val="000000" w:themeColor="text1"/>
                <w:sz w:val="8"/>
                <w:szCs w:val="8"/>
              </w:rPr>
            </w:pPr>
          </w:p>
          <w:p w14:paraId="3A30AF1A" w14:textId="77777777" w:rsidR="00160D51" w:rsidRPr="00C4494E" w:rsidRDefault="00160D51" w:rsidP="00305FBA">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78BA5E1F" w14:textId="77777777" w:rsidR="00160D51" w:rsidRPr="00C4494E" w:rsidRDefault="00160D51" w:rsidP="00305FBA">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0.12</w:t>
            </w:r>
            <w:r w:rsidRPr="00C4494E">
              <w:rPr>
                <w:rFonts w:ascii="Arial" w:eastAsia="Times New Roman" w:hAnsi="Arial" w:cs="Arial"/>
                <w:color w:val="000000" w:themeColor="text1"/>
                <w:sz w:val="18"/>
                <w:szCs w:val="18"/>
              </w:rPr>
              <w:t xml:space="preserve">                                                                             </w:t>
            </w:r>
          </w:p>
          <w:p w14:paraId="20B9B7C3" w14:textId="77777777" w:rsidR="00160D51" w:rsidRPr="005F0947" w:rsidRDefault="00160D51" w:rsidP="00305FBA">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0.42</w:t>
            </w:r>
          </w:p>
        </w:tc>
        <w:tc>
          <w:tcPr>
            <w:tcW w:w="1379" w:type="dxa"/>
            <w:tcBorders>
              <w:top w:val="single" w:sz="4" w:space="0" w:color="auto"/>
              <w:left w:val="nil"/>
              <w:bottom w:val="double" w:sz="6" w:space="0" w:color="auto"/>
              <w:right w:val="nil"/>
            </w:tcBorders>
            <w:shd w:val="clear" w:color="auto" w:fill="auto"/>
            <w:noWrap/>
            <w:vAlign w:val="center"/>
            <w:hideMark/>
          </w:tcPr>
          <w:p w14:paraId="0FCB67EB" w14:textId="77777777" w:rsidR="00160D51" w:rsidRPr="005F0947" w:rsidRDefault="00160D51" w:rsidP="00305FBA">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095E5F11" w14:textId="77777777" w:rsidR="00160D51" w:rsidRPr="005F0947" w:rsidRDefault="00160D51" w:rsidP="00305FBA">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0471C79A" w14:textId="77777777" w:rsidR="00160D51" w:rsidRPr="005F0947" w:rsidRDefault="00160D51" w:rsidP="00305FBA">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1C0309CF" w14:textId="77777777" w:rsidR="00160D51" w:rsidRPr="005F0947" w:rsidRDefault="00160D51" w:rsidP="00305FBA">
            <w:pPr>
              <w:rPr>
                <w:rFonts w:ascii="Arial" w:eastAsia="Times New Roman" w:hAnsi="Arial" w:cs="Arial"/>
                <w:b/>
                <w:bCs/>
                <w:color w:val="000000" w:themeColor="text1"/>
              </w:rPr>
            </w:pPr>
            <w:r w:rsidRPr="005F0947">
              <w:rPr>
                <w:rFonts w:ascii="Arial" w:eastAsia="Times New Roman" w:hAnsi="Arial" w:cs="Arial"/>
                <w:b/>
                <w:bCs/>
                <w:color w:val="000000" w:themeColor="text1"/>
              </w:rPr>
              <w:t>df</w:t>
            </w:r>
          </w:p>
        </w:tc>
        <w:tc>
          <w:tcPr>
            <w:tcW w:w="1231" w:type="dxa"/>
            <w:tcBorders>
              <w:top w:val="single" w:sz="4" w:space="0" w:color="auto"/>
              <w:left w:val="nil"/>
              <w:bottom w:val="double" w:sz="6" w:space="0" w:color="auto"/>
              <w:right w:val="nil"/>
            </w:tcBorders>
            <w:shd w:val="clear" w:color="auto" w:fill="auto"/>
            <w:vAlign w:val="center"/>
            <w:hideMark/>
          </w:tcPr>
          <w:p w14:paraId="3B9BF9C7" w14:textId="77777777" w:rsidR="00160D51" w:rsidRPr="005F0947" w:rsidRDefault="00160D51" w:rsidP="00305FBA">
            <w:pPr>
              <w:rPr>
                <w:rFonts w:ascii="Arial" w:eastAsia="Times New Roman" w:hAnsi="Arial" w:cs="Arial"/>
                <w:b/>
                <w:bCs/>
                <w:color w:val="000000" w:themeColor="text1"/>
              </w:rPr>
            </w:pPr>
            <w:r>
              <w:rPr>
                <w:rFonts w:ascii="Arial" w:eastAsia="Times New Roman" w:hAnsi="Arial" w:cs="Arial"/>
                <w:b/>
                <w:bCs/>
                <w:color w:val="000000" w:themeColor="text1"/>
              </w:rPr>
              <w:t>L. Ratio</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69CA2E3E" w14:textId="77777777" w:rsidR="00160D51" w:rsidRPr="005F0947" w:rsidRDefault="00160D51" w:rsidP="00305FBA">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160D51" w:rsidRPr="005D300B" w14:paraId="41F52836" w14:textId="77777777" w:rsidTr="00305FBA">
        <w:trPr>
          <w:trHeight w:val="378"/>
        </w:trPr>
        <w:tc>
          <w:tcPr>
            <w:tcW w:w="2700" w:type="dxa"/>
            <w:tcBorders>
              <w:top w:val="nil"/>
              <w:left w:val="single" w:sz="4" w:space="0" w:color="auto"/>
              <w:bottom w:val="nil"/>
              <w:right w:val="nil"/>
            </w:tcBorders>
            <w:shd w:val="clear" w:color="auto" w:fill="auto"/>
            <w:vAlign w:val="center"/>
          </w:tcPr>
          <w:p w14:paraId="647F0D6F" w14:textId="77777777" w:rsidR="00160D51" w:rsidRPr="005F0947"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Intercept</w:t>
            </w:r>
          </w:p>
        </w:tc>
        <w:tc>
          <w:tcPr>
            <w:tcW w:w="1379" w:type="dxa"/>
            <w:tcBorders>
              <w:top w:val="nil"/>
              <w:left w:val="nil"/>
              <w:bottom w:val="nil"/>
              <w:right w:val="nil"/>
            </w:tcBorders>
            <w:shd w:val="clear" w:color="auto" w:fill="auto"/>
            <w:noWrap/>
            <w:vAlign w:val="center"/>
          </w:tcPr>
          <w:p w14:paraId="793344BF"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-1.9521</w:t>
            </w:r>
          </w:p>
        </w:tc>
        <w:tc>
          <w:tcPr>
            <w:tcW w:w="1260" w:type="dxa"/>
            <w:tcBorders>
              <w:top w:val="nil"/>
              <w:left w:val="nil"/>
              <w:bottom w:val="nil"/>
              <w:right w:val="nil"/>
            </w:tcBorders>
            <w:shd w:val="clear" w:color="auto" w:fill="auto"/>
            <w:noWrap/>
            <w:vAlign w:val="center"/>
          </w:tcPr>
          <w:p w14:paraId="3EE14308"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5.5711</w:t>
            </w:r>
          </w:p>
        </w:tc>
        <w:tc>
          <w:tcPr>
            <w:tcW w:w="1080" w:type="dxa"/>
            <w:tcBorders>
              <w:top w:val="nil"/>
              <w:left w:val="nil"/>
              <w:bottom w:val="nil"/>
              <w:right w:val="nil"/>
            </w:tcBorders>
            <w:shd w:val="clear" w:color="auto" w:fill="auto"/>
            <w:noWrap/>
            <w:vAlign w:val="center"/>
          </w:tcPr>
          <w:p w14:paraId="62D55642" w14:textId="77777777" w:rsidR="00160D51" w:rsidRPr="005F0947" w:rsidRDefault="00160D51" w:rsidP="00305FBA">
            <w:pPr>
              <w:ind w:right="-91"/>
              <w:rPr>
                <w:rFonts w:ascii="Arial" w:eastAsia="Times New Roman" w:hAnsi="Arial" w:cs="Arial"/>
                <w:color w:val="000000" w:themeColor="text1"/>
              </w:rPr>
            </w:pPr>
            <w:r>
              <w:rPr>
                <w:rFonts w:ascii="Arial" w:eastAsia="Times New Roman" w:hAnsi="Arial" w:cs="Arial"/>
                <w:color w:val="000000" w:themeColor="text1"/>
              </w:rPr>
              <w:t>-0.3504</w:t>
            </w:r>
          </w:p>
        </w:tc>
        <w:tc>
          <w:tcPr>
            <w:tcW w:w="810" w:type="dxa"/>
            <w:tcBorders>
              <w:top w:val="nil"/>
              <w:left w:val="nil"/>
              <w:bottom w:val="nil"/>
              <w:right w:val="nil"/>
            </w:tcBorders>
            <w:shd w:val="clear" w:color="auto" w:fill="auto"/>
            <w:noWrap/>
            <w:vAlign w:val="center"/>
          </w:tcPr>
          <w:p w14:paraId="2D5AFF57" w14:textId="77777777" w:rsidR="00160D51" w:rsidRPr="005F0947" w:rsidRDefault="00160D51" w:rsidP="00305FBA">
            <w:pPr>
              <w:jc w:val="center"/>
              <w:rPr>
                <w:rFonts w:ascii="Arial" w:eastAsia="Times New Roman" w:hAnsi="Arial" w:cs="Arial"/>
                <w:color w:val="000000" w:themeColor="text1"/>
              </w:rPr>
            </w:pPr>
            <w:r>
              <w:rPr>
                <w:rFonts w:ascii="Arial" w:eastAsia="Times New Roman" w:hAnsi="Arial" w:cs="Arial"/>
                <w:color w:val="000000" w:themeColor="text1"/>
              </w:rPr>
              <w:t>450</w:t>
            </w:r>
          </w:p>
        </w:tc>
        <w:tc>
          <w:tcPr>
            <w:tcW w:w="1231" w:type="dxa"/>
            <w:tcBorders>
              <w:top w:val="nil"/>
              <w:left w:val="nil"/>
              <w:bottom w:val="nil"/>
              <w:right w:val="nil"/>
            </w:tcBorders>
            <w:shd w:val="clear" w:color="auto" w:fill="auto"/>
            <w:noWrap/>
            <w:vAlign w:val="center"/>
          </w:tcPr>
          <w:p w14:paraId="17026C86" w14:textId="77777777" w:rsidR="00160D51" w:rsidRPr="005F0947" w:rsidRDefault="00160D51" w:rsidP="00305FBA">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30A01D5" w14:textId="7AD3CFF4" w:rsidR="00160D51" w:rsidRPr="00EA264B" w:rsidRDefault="002F7E45" w:rsidP="00305FBA">
            <w:pPr>
              <w:ind w:right="75"/>
              <w:rPr>
                <w:rFonts w:ascii="Arial" w:hAnsi="Arial" w:cs="Arial"/>
                <w:color w:val="000000" w:themeColor="text1"/>
              </w:rPr>
            </w:pPr>
            <w:r>
              <w:rPr>
                <w:rFonts w:ascii="Arial" w:hAnsi="Arial" w:cs="Arial"/>
                <w:color w:val="000000" w:themeColor="text1"/>
              </w:rPr>
              <w:t xml:space="preserve">   </w:t>
            </w:r>
            <w:r w:rsidR="00160D51" w:rsidRPr="00EA264B">
              <w:rPr>
                <w:rFonts w:ascii="Arial" w:hAnsi="Arial" w:cs="Arial"/>
                <w:color w:val="000000" w:themeColor="text1"/>
              </w:rPr>
              <w:t>0.7262</w:t>
            </w:r>
          </w:p>
        </w:tc>
      </w:tr>
      <w:tr w:rsidR="00160D51" w:rsidRPr="005D300B" w14:paraId="51005C1E" w14:textId="77777777" w:rsidTr="00305FBA">
        <w:trPr>
          <w:trHeight w:val="214"/>
        </w:trPr>
        <w:tc>
          <w:tcPr>
            <w:tcW w:w="2700" w:type="dxa"/>
            <w:tcBorders>
              <w:top w:val="nil"/>
              <w:left w:val="single" w:sz="4" w:space="0" w:color="auto"/>
              <w:bottom w:val="nil"/>
              <w:right w:val="nil"/>
            </w:tcBorders>
            <w:shd w:val="clear" w:color="auto" w:fill="auto"/>
            <w:vAlign w:val="center"/>
          </w:tcPr>
          <w:p w14:paraId="751485AB" w14:textId="77777777" w:rsidR="00160D51" w:rsidRPr="008775CE"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Salinity</w:t>
            </w:r>
          </w:p>
        </w:tc>
        <w:tc>
          <w:tcPr>
            <w:tcW w:w="1379" w:type="dxa"/>
            <w:tcBorders>
              <w:top w:val="nil"/>
              <w:left w:val="nil"/>
              <w:bottom w:val="nil"/>
              <w:right w:val="nil"/>
            </w:tcBorders>
            <w:shd w:val="clear" w:color="auto" w:fill="auto"/>
            <w:noWrap/>
            <w:vAlign w:val="center"/>
          </w:tcPr>
          <w:p w14:paraId="2F58DA19" w14:textId="681245D2" w:rsidR="00160D51" w:rsidRPr="005F0947" w:rsidRDefault="002F7E45" w:rsidP="00305FBA">
            <w:pPr>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3.4740</w:t>
            </w:r>
          </w:p>
        </w:tc>
        <w:tc>
          <w:tcPr>
            <w:tcW w:w="1260" w:type="dxa"/>
            <w:tcBorders>
              <w:top w:val="nil"/>
              <w:left w:val="nil"/>
              <w:bottom w:val="nil"/>
              <w:right w:val="nil"/>
            </w:tcBorders>
            <w:shd w:val="clear" w:color="auto" w:fill="auto"/>
            <w:noWrap/>
            <w:vAlign w:val="center"/>
          </w:tcPr>
          <w:p w14:paraId="7EB3B6FD"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3.6491</w:t>
            </w:r>
          </w:p>
        </w:tc>
        <w:tc>
          <w:tcPr>
            <w:tcW w:w="1080" w:type="dxa"/>
            <w:tcBorders>
              <w:top w:val="nil"/>
              <w:left w:val="nil"/>
              <w:bottom w:val="nil"/>
              <w:right w:val="nil"/>
            </w:tcBorders>
            <w:shd w:val="clear" w:color="auto" w:fill="auto"/>
            <w:noWrap/>
            <w:vAlign w:val="center"/>
          </w:tcPr>
          <w:p w14:paraId="4F7FF3CE" w14:textId="22B110E3" w:rsidR="00160D51" w:rsidRPr="005F0947" w:rsidRDefault="002F7E45" w:rsidP="00305FBA">
            <w:pPr>
              <w:ind w:right="-91"/>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0.9520</w:t>
            </w:r>
          </w:p>
        </w:tc>
        <w:tc>
          <w:tcPr>
            <w:tcW w:w="810" w:type="dxa"/>
            <w:tcBorders>
              <w:top w:val="nil"/>
              <w:left w:val="nil"/>
              <w:bottom w:val="nil"/>
              <w:right w:val="nil"/>
            </w:tcBorders>
            <w:shd w:val="clear" w:color="auto" w:fill="auto"/>
            <w:noWrap/>
            <w:vAlign w:val="center"/>
          </w:tcPr>
          <w:p w14:paraId="7AB91540" w14:textId="77777777" w:rsidR="00160D51" w:rsidRPr="005F0947" w:rsidRDefault="00160D51" w:rsidP="00305FBA">
            <w:pPr>
              <w:jc w:val="cente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29713C46" w14:textId="77777777" w:rsidR="00160D51" w:rsidRPr="005F0947" w:rsidRDefault="00160D51" w:rsidP="00305FBA">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822255D" w14:textId="57A782E7" w:rsidR="00160D51" w:rsidRPr="00945377" w:rsidRDefault="002F7E45" w:rsidP="00305FBA">
            <w:pPr>
              <w:ind w:right="75"/>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0.3660</w:t>
            </w:r>
          </w:p>
        </w:tc>
      </w:tr>
      <w:tr w:rsidR="00160D51" w:rsidRPr="005D300B" w14:paraId="72A0FC43" w14:textId="77777777" w:rsidTr="00305FBA">
        <w:trPr>
          <w:trHeight w:val="355"/>
        </w:trPr>
        <w:tc>
          <w:tcPr>
            <w:tcW w:w="2700" w:type="dxa"/>
            <w:tcBorders>
              <w:top w:val="nil"/>
              <w:left w:val="single" w:sz="4" w:space="0" w:color="auto"/>
              <w:bottom w:val="nil"/>
              <w:right w:val="nil"/>
            </w:tcBorders>
            <w:shd w:val="clear" w:color="auto" w:fill="auto"/>
            <w:vAlign w:val="center"/>
          </w:tcPr>
          <w:p w14:paraId="15DAC424" w14:textId="77777777" w:rsidR="00160D51" w:rsidRPr="005F0947"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Initial size</w:t>
            </w:r>
          </w:p>
        </w:tc>
        <w:tc>
          <w:tcPr>
            <w:tcW w:w="1379" w:type="dxa"/>
            <w:tcBorders>
              <w:top w:val="nil"/>
              <w:left w:val="nil"/>
              <w:bottom w:val="nil"/>
              <w:right w:val="nil"/>
            </w:tcBorders>
            <w:shd w:val="clear" w:color="auto" w:fill="auto"/>
            <w:noWrap/>
            <w:vAlign w:val="center"/>
          </w:tcPr>
          <w:p w14:paraId="04A3595F" w14:textId="7D89586D" w:rsidR="00160D51" w:rsidRPr="005F0947" w:rsidRDefault="002F7E45" w:rsidP="00305FBA">
            <w:pPr>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0.0517</w:t>
            </w:r>
          </w:p>
        </w:tc>
        <w:tc>
          <w:tcPr>
            <w:tcW w:w="1260" w:type="dxa"/>
            <w:tcBorders>
              <w:top w:val="nil"/>
              <w:left w:val="nil"/>
              <w:bottom w:val="nil"/>
              <w:right w:val="nil"/>
            </w:tcBorders>
            <w:shd w:val="clear" w:color="auto" w:fill="auto"/>
            <w:noWrap/>
            <w:vAlign w:val="center"/>
          </w:tcPr>
          <w:p w14:paraId="09A83F26"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0.0084</w:t>
            </w:r>
          </w:p>
        </w:tc>
        <w:tc>
          <w:tcPr>
            <w:tcW w:w="1080" w:type="dxa"/>
            <w:tcBorders>
              <w:top w:val="nil"/>
              <w:left w:val="nil"/>
              <w:bottom w:val="nil"/>
              <w:right w:val="nil"/>
            </w:tcBorders>
            <w:shd w:val="clear" w:color="auto" w:fill="auto"/>
            <w:noWrap/>
            <w:vAlign w:val="center"/>
          </w:tcPr>
          <w:p w14:paraId="168B39AC" w14:textId="7AACC087" w:rsidR="00160D51" w:rsidRPr="005F0947" w:rsidRDefault="002F7E45" w:rsidP="00305FBA">
            <w:pPr>
              <w:ind w:right="-91"/>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6.1657</w:t>
            </w:r>
          </w:p>
        </w:tc>
        <w:tc>
          <w:tcPr>
            <w:tcW w:w="810" w:type="dxa"/>
            <w:tcBorders>
              <w:top w:val="nil"/>
              <w:left w:val="nil"/>
              <w:bottom w:val="nil"/>
              <w:right w:val="nil"/>
            </w:tcBorders>
            <w:shd w:val="clear" w:color="auto" w:fill="auto"/>
            <w:noWrap/>
            <w:vAlign w:val="center"/>
          </w:tcPr>
          <w:p w14:paraId="76303D0B" w14:textId="77777777" w:rsidR="00160D51" w:rsidRPr="005F0947" w:rsidRDefault="00160D51" w:rsidP="00305FBA">
            <w:pPr>
              <w:jc w:val="center"/>
              <w:rPr>
                <w:rFonts w:ascii="Arial" w:eastAsia="Times New Roman" w:hAnsi="Arial" w:cs="Arial"/>
                <w:color w:val="000000" w:themeColor="text1"/>
              </w:rPr>
            </w:pPr>
            <w:r>
              <w:rPr>
                <w:rFonts w:ascii="Arial" w:eastAsia="Times New Roman" w:hAnsi="Arial" w:cs="Arial"/>
                <w:color w:val="000000" w:themeColor="text1"/>
              </w:rPr>
              <w:t>450</w:t>
            </w:r>
          </w:p>
        </w:tc>
        <w:tc>
          <w:tcPr>
            <w:tcW w:w="1231" w:type="dxa"/>
            <w:tcBorders>
              <w:top w:val="nil"/>
              <w:left w:val="nil"/>
              <w:bottom w:val="nil"/>
              <w:right w:val="nil"/>
            </w:tcBorders>
            <w:shd w:val="clear" w:color="auto" w:fill="auto"/>
            <w:noWrap/>
            <w:vAlign w:val="center"/>
          </w:tcPr>
          <w:p w14:paraId="33A2CCBA"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22.3020</w:t>
            </w:r>
          </w:p>
        </w:tc>
        <w:tc>
          <w:tcPr>
            <w:tcW w:w="1350" w:type="dxa"/>
            <w:tcBorders>
              <w:top w:val="nil"/>
              <w:left w:val="nil"/>
              <w:bottom w:val="nil"/>
              <w:right w:val="single" w:sz="4" w:space="0" w:color="auto"/>
            </w:tcBorders>
            <w:shd w:val="clear" w:color="auto" w:fill="auto"/>
            <w:noWrap/>
            <w:vAlign w:val="center"/>
          </w:tcPr>
          <w:p w14:paraId="0794CD9F" w14:textId="77777777" w:rsidR="00160D51" w:rsidRPr="00A53FEC" w:rsidRDefault="00160D51" w:rsidP="00305FBA">
            <w:pPr>
              <w:ind w:right="75"/>
              <w:rPr>
                <w:rFonts w:ascii="Arial" w:eastAsia="Times New Roman" w:hAnsi="Arial" w:cs="Arial"/>
                <w:b/>
                <w:bCs/>
                <w:color w:val="000000" w:themeColor="text1"/>
              </w:rPr>
            </w:pPr>
            <w:r w:rsidRPr="00A53FEC">
              <w:rPr>
                <w:rFonts w:ascii="Arial" w:eastAsia="Times New Roman" w:hAnsi="Arial" w:cs="Arial"/>
                <w:b/>
                <w:bCs/>
                <w:color w:val="000000" w:themeColor="text1"/>
              </w:rPr>
              <w:t>&lt; 0.0001</w:t>
            </w:r>
          </w:p>
        </w:tc>
      </w:tr>
      <w:tr w:rsidR="00160D51" w:rsidRPr="005D300B" w14:paraId="458D8FA8" w14:textId="77777777" w:rsidTr="00305FBA">
        <w:trPr>
          <w:trHeight w:val="355"/>
        </w:trPr>
        <w:tc>
          <w:tcPr>
            <w:tcW w:w="2700" w:type="dxa"/>
            <w:tcBorders>
              <w:top w:val="nil"/>
              <w:left w:val="single" w:sz="4" w:space="0" w:color="auto"/>
              <w:bottom w:val="nil"/>
              <w:right w:val="nil"/>
            </w:tcBorders>
            <w:shd w:val="clear" w:color="auto" w:fill="auto"/>
            <w:vAlign w:val="center"/>
          </w:tcPr>
          <w:p w14:paraId="24FA9CB0" w14:textId="77777777" w:rsidR="00160D51" w:rsidRPr="005F0947"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Total alkalinity</w:t>
            </w:r>
          </w:p>
        </w:tc>
        <w:tc>
          <w:tcPr>
            <w:tcW w:w="1379" w:type="dxa"/>
            <w:tcBorders>
              <w:top w:val="nil"/>
              <w:left w:val="nil"/>
              <w:bottom w:val="nil"/>
              <w:right w:val="nil"/>
            </w:tcBorders>
            <w:shd w:val="clear" w:color="auto" w:fill="auto"/>
            <w:noWrap/>
            <w:vAlign w:val="center"/>
          </w:tcPr>
          <w:p w14:paraId="3D59D9A3" w14:textId="03CAB8CD" w:rsidR="00160D51" w:rsidRPr="005F0947" w:rsidRDefault="002F7E45" w:rsidP="00305FBA">
            <w:pPr>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0.0040</w:t>
            </w:r>
          </w:p>
        </w:tc>
        <w:tc>
          <w:tcPr>
            <w:tcW w:w="1260" w:type="dxa"/>
            <w:tcBorders>
              <w:top w:val="nil"/>
              <w:left w:val="nil"/>
              <w:bottom w:val="nil"/>
              <w:right w:val="nil"/>
            </w:tcBorders>
            <w:shd w:val="clear" w:color="auto" w:fill="auto"/>
            <w:noWrap/>
            <w:vAlign w:val="center"/>
          </w:tcPr>
          <w:p w14:paraId="3AFF29EB"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0.0025</w:t>
            </w:r>
          </w:p>
        </w:tc>
        <w:tc>
          <w:tcPr>
            <w:tcW w:w="1080" w:type="dxa"/>
            <w:tcBorders>
              <w:top w:val="nil"/>
              <w:left w:val="nil"/>
              <w:bottom w:val="nil"/>
              <w:right w:val="nil"/>
            </w:tcBorders>
            <w:shd w:val="clear" w:color="auto" w:fill="auto"/>
            <w:noWrap/>
            <w:vAlign w:val="center"/>
          </w:tcPr>
          <w:p w14:paraId="69F7DED5" w14:textId="20E7892B" w:rsidR="00160D51" w:rsidRPr="005F0947" w:rsidRDefault="002F7E45" w:rsidP="00305FBA">
            <w:pPr>
              <w:ind w:right="-91"/>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1.5992</w:t>
            </w:r>
          </w:p>
        </w:tc>
        <w:tc>
          <w:tcPr>
            <w:tcW w:w="810" w:type="dxa"/>
            <w:tcBorders>
              <w:top w:val="nil"/>
              <w:left w:val="nil"/>
              <w:bottom w:val="nil"/>
              <w:right w:val="nil"/>
            </w:tcBorders>
            <w:shd w:val="clear" w:color="auto" w:fill="auto"/>
            <w:noWrap/>
            <w:vAlign w:val="center"/>
          </w:tcPr>
          <w:p w14:paraId="652C6FA3" w14:textId="77777777" w:rsidR="00160D51" w:rsidRPr="005F0947" w:rsidRDefault="00160D51" w:rsidP="00305FBA">
            <w:pPr>
              <w:jc w:val="cente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74C3AD62" w14:textId="77777777" w:rsidR="00160D51" w:rsidRPr="005F0947" w:rsidRDefault="00160D51" w:rsidP="00305FBA">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1DF7B65" w14:textId="54531577" w:rsidR="00160D51" w:rsidRPr="00843E02" w:rsidRDefault="002F7E45" w:rsidP="00305FBA">
            <w:pPr>
              <w:ind w:right="75"/>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0.1442</w:t>
            </w:r>
          </w:p>
        </w:tc>
      </w:tr>
      <w:tr w:rsidR="00160D51" w:rsidRPr="005D300B" w14:paraId="68287829" w14:textId="77777777" w:rsidTr="00305FBA">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62CD022F" w14:textId="77777777" w:rsidR="00160D51" w:rsidRDefault="00160D51" w:rsidP="00305FBA">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6DD9C353" w14:textId="77777777" w:rsidR="00160D51" w:rsidRDefault="00160D51" w:rsidP="00305FBA">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562749D4" w14:textId="77777777" w:rsidR="00160D51" w:rsidRDefault="00160D51" w:rsidP="00305FBA">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3C481B77" w14:textId="77777777" w:rsidR="00160D51" w:rsidRDefault="00160D51" w:rsidP="00305FBA">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355268B7" w14:textId="77777777" w:rsidR="00160D51" w:rsidRDefault="00160D51" w:rsidP="00305FBA">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5880F12" w14:textId="77777777" w:rsidR="00160D51" w:rsidRPr="005F0947" w:rsidRDefault="00160D51" w:rsidP="00305FBA">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FB6F02B" w14:textId="77777777" w:rsidR="00160D51" w:rsidRPr="00660977" w:rsidRDefault="00160D51" w:rsidP="00305FBA">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160D51" w:rsidRPr="005D300B" w14:paraId="6CC194CE" w14:textId="77777777" w:rsidTr="00305FBA">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7396B53A" w14:textId="77777777" w:rsidR="00160D51"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Culture chamber</w:t>
            </w:r>
          </w:p>
        </w:tc>
        <w:tc>
          <w:tcPr>
            <w:tcW w:w="1379" w:type="dxa"/>
            <w:tcBorders>
              <w:top w:val="single" w:sz="4" w:space="0" w:color="auto"/>
              <w:left w:val="nil"/>
              <w:bottom w:val="single" w:sz="4" w:space="0" w:color="auto"/>
              <w:right w:val="nil"/>
            </w:tcBorders>
            <w:shd w:val="clear" w:color="auto" w:fill="auto"/>
            <w:noWrap/>
            <w:vAlign w:val="center"/>
          </w:tcPr>
          <w:p w14:paraId="77B36754" w14:textId="5CFAD69C" w:rsidR="00160D51" w:rsidRDefault="002F7E45" w:rsidP="00305FBA">
            <w:pPr>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5.7455</w:t>
            </w:r>
          </w:p>
        </w:tc>
        <w:tc>
          <w:tcPr>
            <w:tcW w:w="1260" w:type="dxa"/>
            <w:tcBorders>
              <w:top w:val="single" w:sz="4" w:space="0" w:color="auto"/>
              <w:left w:val="nil"/>
              <w:bottom w:val="single" w:sz="4" w:space="0" w:color="auto"/>
              <w:right w:val="nil"/>
            </w:tcBorders>
            <w:shd w:val="clear" w:color="auto" w:fill="auto"/>
            <w:noWrap/>
            <w:vAlign w:val="center"/>
          </w:tcPr>
          <w:p w14:paraId="38900C0F" w14:textId="77777777" w:rsidR="00160D51" w:rsidRDefault="00160D51" w:rsidP="00305FBA">
            <w:pPr>
              <w:rPr>
                <w:rFonts w:ascii="Arial" w:eastAsia="Times New Roman" w:hAnsi="Arial" w:cs="Arial"/>
                <w:color w:val="000000" w:themeColor="text1"/>
              </w:rPr>
            </w:pPr>
            <w:r>
              <w:rPr>
                <w:rFonts w:ascii="Arial" w:eastAsia="Times New Roman" w:hAnsi="Arial" w:cs="Arial"/>
                <w:color w:val="000000" w:themeColor="text1"/>
              </w:rPr>
              <w:t>8.0515</w:t>
            </w:r>
          </w:p>
        </w:tc>
        <w:tc>
          <w:tcPr>
            <w:tcW w:w="1080" w:type="dxa"/>
            <w:tcBorders>
              <w:top w:val="single" w:sz="4" w:space="0" w:color="auto"/>
              <w:left w:val="nil"/>
              <w:bottom w:val="single" w:sz="4" w:space="0" w:color="auto"/>
              <w:right w:val="nil"/>
            </w:tcBorders>
            <w:shd w:val="clear" w:color="auto" w:fill="auto"/>
            <w:noWrap/>
            <w:vAlign w:val="center"/>
          </w:tcPr>
          <w:p w14:paraId="092B6FBF" w14:textId="77777777" w:rsidR="00160D51" w:rsidRDefault="00160D51" w:rsidP="00305FBA">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26AB31F" w14:textId="77777777" w:rsidR="00160D51" w:rsidRDefault="00160D51" w:rsidP="00305FBA">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266AA11"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86.7583</w:t>
            </w:r>
            <w:r w:rsidRPr="00541D7A">
              <w:rPr>
                <w:rFonts w:ascii="Arial" w:eastAsia="Times New Roman" w:hAnsi="Arial" w:cs="Arial"/>
                <w:color w:val="000000" w:themeColor="text1"/>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797270B" w14:textId="77777777" w:rsidR="00160D51" w:rsidRPr="003A473F" w:rsidRDefault="00160D51" w:rsidP="00305FBA">
            <w:pPr>
              <w:ind w:right="75"/>
              <w:rPr>
                <w:rFonts w:ascii="Arial" w:eastAsia="Times New Roman" w:hAnsi="Arial" w:cs="Arial"/>
                <w:b/>
                <w:bCs/>
                <w:color w:val="000000" w:themeColor="text1"/>
              </w:rPr>
            </w:pPr>
            <w:r w:rsidRPr="00BE1B6B">
              <w:rPr>
                <w:rFonts w:ascii="Arial" w:eastAsia="Times New Roman" w:hAnsi="Arial" w:cs="Arial"/>
                <w:b/>
                <w:bCs/>
                <w:color w:val="000000" w:themeColor="text1"/>
              </w:rPr>
              <w:t>&lt; 0.0001</w:t>
            </w:r>
          </w:p>
        </w:tc>
      </w:tr>
    </w:tbl>
    <w:p w14:paraId="59768B6F" w14:textId="77777777" w:rsidR="00160D51" w:rsidRDefault="00160D51" w:rsidP="00160D51">
      <w:pPr>
        <w:pStyle w:val="NoSpacing"/>
        <w:rPr>
          <w:rFonts w:ascii="Arial" w:hAnsi="Arial" w:cs="Arial"/>
          <w:b/>
          <w:bCs/>
          <w:i/>
          <w:iCs/>
          <w:sz w:val="28"/>
          <w:szCs w:val="28"/>
        </w:rPr>
      </w:pPr>
    </w:p>
    <w:p w14:paraId="33D0110B" w14:textId="77777777" w:rsidR="00160D51" w:rsidRDefault="00160D51" w:rsidP="00160D51">
      <w:pPr>
        <w:pStyle w:val="NoSpacing"/>
        <w:rPr>
          <w:rFonts w:ascii="Arial" w:hAnsi="Arial" w:cs="Arial"/>
          <w:b/>
          <w:bCs/>
          <w:i/>
          <w:iCs/>
          <w:sz w:val="28"/>
          <w:szCs w:val="28"/>
        </w:rPr>
      </w:pPr>
    </w:p>
    <w:p w14:paraId="502AA62A" w14:textId="77777777" w:rsidR="00160D51" w:rsidRPr="00B20949" w:rsidRDefault="00160D51" w:rsidP="00160D51">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3</w:t>
      </w:r>
      <w:r w:rsidRPr="00B20949">
        <w:rPr>
          <w:rFonts w:ascii="Arial" w:hAnsi="Arial" w:cs="Arial"/>
          <w:color w:val="000000" w:themeColor="text1"/>
        </w:rPr>
        <w:t>.</w:t>
      </w:r>
      <w:r>
        <w:rPr>
          <w:rFonts w:ascii="Arial" w:hAnsi="Arial" w:cs="Arial"/>
          <w:color w:val="000000" w:themeColor="text1"/>
        </w:rPr>
        <w:t xml:space="preserve"> </w:t>
      </w:r>
      <w:r w:rsidRPr="00B20949">
        <w:rPr>
          <w:rFonts w:ascii="Arial" w:hAnsi="Arial" w:cs="Arial"/>
          <w:color w:val="000000" w:themeColor="text1"/>
          <w:kern w:val="24"/>
        </w:rPr>
        <w:t xml:space="preserve">Results of </w:t>
      </w:r>
      <w:r>
        <w:rPr>
          <w:rFonts w:ascii="Arial" w:hAnsi="Arial" w:cs="Arial"/>
          <w:color w:val="000000" w:themeColor="text1"/>
          <w:kern w:val="24"/>
        </w:rPr>
        <w:t xml:space="preserve">a </w:t>
      </w:r>
      <w:r w:rsidRPr="00B20949">
        <w:rPr>
          <w:rFonts w:ascii="Arial" w:hAnsi="Arial" w:cs="Arial"/>
          <w:color w:val="000000" w:themeColor="text1"/>
          <w:kern w:val="24"/>
        </w:rPr>
        <w:t xml:space="preserve">mixed effects, linear </w:t>
      </w:r>
      <w:r>
        <w:rPr>
          <w:rFonts w:ascii="Arial" w:hAnsi="Arial" w:cs="Arial"/>
          <w:color w:val="000000" w:themeColor="text1"/>
          <w:kern w:val="24"/>
        </w:rPr>
        <w:t xml:space="preserve">regression </w:t>
      </w:r>
      <w:r w:rsidRPr="00B20949">
        <w:rPr>
          <w:rFonts w:ascii="Arial" w:hAnsi="Arial" w:cs="Arial"/>
          <w:color w:val="000000" w:themeColor="text1"/>
          <w:kern w:val="24"/>
        </w:rPr>
        <w:t>model testing the</w:t>
      </w:r>
      <w:r>
        <w:rPr>
          <w:rFonts w:ascii="Arial" w:hAnsi="Arial" w:cs="Arial"/>
          <w:color w:val="000000" w:themeColor="text1"/>
          <w:kern w:val="24"/>
        </w:rPr>
        <w:t xml:space="preserve"> independent effects of total alkalinity (TA), salinity (factor, 2 levels) and initial size (mm</w:t>
      </w:r>
      <w:r>
        <w:rPr>
          <w:rFonts w:ascii="Arial" w:hAnsi="Arial" w:cs="Arial"/>
          <w:color w:val="000000" w:themeColor="text1"/>
          <w:vertAlign w:val="superscript"/>
        </w:rPr>
        <w:t>2</w:t>
      </w:r>
      <w:r>
        <w:rPr>
          <w:rFonts w:ascii="Arial" w:hAnsi="Arial" w:cs="Arial"/>
          <w:color w:val="000000" w:themeColor="text1"/>
          <w:kern w:val="24"/>
        </w:rPr>
        <w:t xml:space="preserve">) on shell thickness </w:t>
      </w:r>
      <w:r w:rsidRPr="00B20949">
        <w:rPr>
          <w:rFonts w:ascii="Arial" w:hAnsi="Arial" w:cs="Arial"/>
          <w:color w:val="000000" w:themeColor="text1"/>
          <w:kern w:val="24"/>
        </w:rPr>
        <w:t>(</w:t>
      </w:r>
      <w:r>
        <w:rPr>
          <w:rFonts w:ascii="Arial" w:hAnsi="Arial" w:cs="Arial"/>
          <w:color w:val="000000" w:themeColor="text1"/>
          <w:kern w:val="24"/>
        </w:rPr>
        <w:t xml:space="preserve">mg </w:t>
      </w:r>
      <w:r>
        <w:rPr>
          <w:rFonts w:ascii="Arial" w:hAnsi="Arial" w:cs="Arial"/>
          <w:color w:val="000000" w:themeColor="text1"/>
        </w:rPr>
        <w:t>mm</w:t>
      </w:r>
      <w:r>
        <w:rPr>
          <w:rFonts w:ascii="Arial" w:hAnsi="Arial" w:cs="Arial"/>
          <w:color w:val="000000" w:themeColor="text1"/>
          <w:vertAlign w:val="superscript"/>
        </w:rPr>
        <w:t>2</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 after 36 days.</w:t>
      </w:r>
      <w:r w:rsidRPr="00B20949">
        <w:rPr>
          <w:rFonts w:ascii="Arial" w:hAnsi="Arial" w:cs="Arial"/>
          <w:color w:val="000000" w:themeColor="text1"/>
          <w:kern w:val="24"/>
        </w:rPr>
        <w:t xml:space="preserve"> L-Ratios</w:t>
      </w:r>
      <w:r>
        <w:rPr>
          <w:rFonts w:ascii="Arial" w:hAnsi="Arial" w:cs="Arial"/>
          <w:color w:val="000000" w:themeColor="text1"/>
          <w:kern w:val="24"/>
        </w:rPr>
        <w:t xml:space="preserve"> (significant parameters)</w:t>
      </w:r>
      <w:r w:rsidRPr="00B20949">
        <w:rPr>
          <w:rFonts w:ascii="Arial" w:hAnsi="Arial" w:cs="Arial"/>
          <w:color w:val="000000" w:themeColor="text1"/>
          <w:kern w:val="24"/>
        </w:rPr>
        <w:t xml:space="preserve"> and p-values were recorded during backward stepwise model selection and refer to the ANOVA test output between the full model and a model with the specified predictor omitted. Bolded values denote a significant effect, determined by alpha &lt; 0.05. </w:t>
      </w:r>
      <w:r>
        <w:rPr>
          <w:rFonts w:ascii="Arial" w:hAnsi="Arial" w:cs="Arial"/>
          <w:color w:val="000000" w:themeColor="text1"/>
          <w:kern w:val="24"/>
        </w:rPr>
        <w:t>In t</w:t>
      </w:r>
      <w:r w:rsidRPr="00B20949">
        <w:rPr>
          <w:rFonts w:ascii="Arial" w:hAnsi="Arial" w:cs="Arial"/>
          <w:color w:val="000000" w:themeColor="text1"/>
          <w:kern w:val="24"/>
        </w:rPr>
        <w:t xml:space="preserve">he final model: </w:t>
      </w:r>
      <w:r>
        <w:rPr>
          <w:rFonts w:ascii="Arial" w:hAnsi="Arial" w:cs="Arial"/>
          <w:color w:val="000000" w:themeColor="text1"/>
          <w:kern w:val="24"/>
        </w:rPr>
        <w:t xml:space="preserve">Shell thickness </w:t>
      </w:r>
      <w:r w:rsidRPr="00B20949">
        <w:rPr>
          <w:rFonts w:ascii="Arial" w:hAnsi="Arial" w:cs="Arial"/>
          <w:color w:val="000000" w:themeColor="text1"/>
          <w:kern w:val="24"/>
        </w:rPr>
        <w:t>~</w:t>
      </w:r>
      <w:r>
        <w:rPr>
          <w:rFonts w:ascii="Arial" w:hAnsi="Arial" w:cs="Arial"/>
          <w:color w:val="000000" w:themeColor="text1"/>
          <w:kern w:val="24"/>
        </w:rPr>
        <w:t xml:space="preserve"> total alkalinity + factor(salinity) + initial size</w:t>
      </w:r>
      <w:r w:rsidDel="00062229">
        <w:rPr>
          <w:rFonts w:ascii="Arial" w:hAnsi="Arial" w:cs="Arial"/>
          <w:color w:val="000000" w:themeColor="text1"/>
          <w:kern w:val="24"/>
        </w:rPr>
        <w:t xml:space="preserve"> </w:t>
      </w:r>
      <w:r>
        <w:rPr>
          <w:rFonts w:ascii="Arial" w:hAnsi="Arial" w:cs="Arial"/>
          <w:color w:val="000000" w:themeColor="text1"/>
          <w:kern w:val="24"/>
        </w:rPr>
        <w:t>+ random intercept(culture chamber, the estimate for the intercept refers to the effect of ambient salinity, whereas the salinity term refers to the effect of low salinity.</w:t>
      </w:r>
    </w:p>
    <w:tbl>
      <w:tblPr>
        <w:tblW w:w="9810" w:type="dxa"/>
        <w:tblInd w:w="-275" w:type="dxa"/>
        <w:tblLook w:val="04A0" w:firstRow="1" w:lastRow="0" w:firstColumn="1" w:lastColumn="0" w:noHBand="0" w:noVBand="1"/>
      </w:tblPr>
      <w:tblGrid>
        <w:gridCol w:w="2700"/>
        <w:gridCol w:w="1379"/>
        <w:gridCol w:w="1411"/>
        <w:gridCol w:w="1080"/>
        <w:gridCol w:w="810"/>
        <w:gridCol w:w="1231"/>
        <w:gridCol w:w="1199"/>
      </w:tblGrid>
      <w:tr w:rsidR="00160D51" w:rsidRPr="005D300B" w14:paraId="3D70CB0B" w14:textId="77777777" w:rsidTr="00305FBA">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0F358AED" w14:textId="77777777" w:rsidR="00160D51" w:rsidRPr="003A626C" w:rsidRDefault="00160D51" w:rsidP="00305FBA">
            <w:pPr>
              <w:ind w:right="-44"/>
              <w:rPr>
                <w:rFonts w:ascii="Arial" w:eastAsia="Times New Roman" w:hAnsi="Arial" w:cs="Arial"/>
                <w:b/>
                <w:bCs/>
                <w:color w:val="000000" w:themeColor="text1"/>
                <w:sz w:val="8"/>
                <w:szCs w:val="8"/>
              </w:rPr>
            </w:pPr>
          </w:p>
          <w:p w14:paraId="141F6EA2" w14:textId="77777777" w:rsidR="00160D51" w:rsidRDefault="00160D51" w:rsidP="00305FBA">
            <w:pPr>
              <w:ind w:right="-44"/>
              <w:rPr>
                <w:rFonts w:ascii="Arial" w:eastAsia="Times New Roman" w:hAnsi="Arial" w:cs="Arial"/>
                <w:b/>
                <w:bCs/>
                <w:color w:val="000000" w:themeColor="text1"/>
              </w:rPr>
            </w:pPr>
            <w:r w:rsidRPr="005F0947">
              <w:rPr>
                <w:rFonts w:ascii="Arial" w:eastAsia="Times New Roman" w:hAnsi="Arial" w:cs="Arial"/>
                <w:b/>
                <w:bCs/>
                <w:color w:val="000000" w:themeColor="text1"/>
              </w:rPr>
              <w:t>Fixed Effects</w:t>
            </w:r>
          </w:p>
          <w:p w14:paraId="14E3E9BD" w14:textId="77777777" w:rsidR="00160D51" w:rsidRPr="00C4494E" w:rsidRDefault="00160D51" w:rsidP="00305FBA">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0.01</w:t>
            </w:r>
            <w:r w:rsidRPr="00C4494E">
              <w:rPr>
                <w:rFonts w:ascii="Arial" w:eastAsia="Times New Roman" w:hAnsi="Arial" w:cs="Arial"/>
                <w:color w:val="000000" w:themeColor="text1"/>
                <w:sz w:val="18"/>
                <w:szCs w:val="18"/>
              </w:rPr>
              <w:t xml:space="preserve">                                                                           </w:t>
            </w:r>
          </w:p>
          <w:p w14:paraId="068AA392" w14:textId="77777777" w:rsidR="00160D51" w:rsidRPr="00CA4DF7" w:rsidRDefault="00160D51" w:rsidP="00305FBA">
            <w:pPr>
              <w:ind w:right="-44"/>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0.01</w:t>
            </w:r>
            <w:r w:rsidRPr="00C4494E">
              <w:rPr>
                <w:rFonts w:ascii="Arial" w:eastAsia="Times New Roman" w:hAnsi="Arial" w:cs="Arial"/>
                <w:color w:val="000000" w:themeColor="text1"/>
                <w:sz w:val="18"/>
                <w:szCs w:val="18"/>
              </w:rPr>
              <w:t xml:space="preserve">     </w:t>
            </w:r>
          </w:p>
        </w:tc>
        <w:tc>
          <w:tcPr>
            <w:tcW w:w="1379" w:type="dxa"/>
            <w:tcBorders>
              <w:top w:val="single" w:sz="4" w:space="0" w:color="auto"/>
              <w:left w:val="nil"/>
              <w:bottom w:val="double" w:sz="6" w:space="0" w:color="auto"/>
              <w:right w:val="nil"/>
            </w:tcBorders>
            <w:shd w:val="clear" w:color="auto" w:fill="auto"/>
            <w:noWrap/>
            <w:vAlign w:val="center"/>
            <w:hideMark/>
          </w:tcPr>
          <w:p w14:paraId="0FB1DC74" w14:textId="77777777" w:rsidR="00160D51" w:rsidRPr="005F0947" w:rsidRDefault="00160D51" w:rsidP="00305FBA">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411" w:type="dxa"/>
            <w:tcBorders>
              <w:top w:val="single" w:sz="4" w:space="0" w:color="auto"/>
              <w:left w:val="nil"/>
              <w:bottom w:val="double" w:sz="6" w:space="0" w:color="auto"/>
              <w:right w:val="nil"/>
            </w:tcBorders>
            <w:shd w:val="clear" w:color="auto" w:fill="auto"/>
            <w:noWrap/>
            <w:vAlign w:val="center"/>
            <w:hideMark/>
          </w:tcPr>
          <w:p w14:paraId="3562FB66" w14:textId="77777777" w:rsidR="00160D51" w:rsidRPr="005F0947" w:rsidRDefault="00160D51" w:rsidP="00305FBA">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315346CE" w14:textId="77777777" w:rsidR="00160D51" w:rsidRPr="005F0947" w:rsidRDefault="00160D51" w:rsidP="00305FBA">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62D02300" w14:textId="77777777" w:rsidR="00160D51" w:rsidRPr="005F0947" w:rsidRDefault="00160D51" w:rsidP="00305FBA">
            <w:pPr>
              <w:rPr>
                <w:rFonts w:ascii="Arial" w:eastAsia="Times New Roman" w:hAnsi="Arial" w:cs="Arial"/>
                <w:b/>
                <w:bCs/>
                <w:color w:val="000000" w:themeColor="text1"/>
              </w:rPr>
            </w:pPr>
            <w:r w:rsidRPr="005F0947">
              <w:rPr>
                <w:rFonts w:ascii="Arial" w:eastAsia="Times New Roman" w:hAnsi="Arial" w:cs="Arial"/>
                <w:b/>
                <w:bCs/>
                <w:color w:val="000000" w:themeColor="text1"/>
              </w:rPr>
              <w:t>df</w:t>
            </w:r>
          </w:p>
        </w:tc>
        <w:tc>
          <w:tcPr>
            <w:tcW w:w="1231" w:type="dxa"/>
            <w:tcBorders>
              <w:top w:val="single" w:sz="4" w:space="0" w:color="auto"/>
              <w:left w:val="nil"/>
              <w:bottom w:val="double" w:sz="6" w:space="0" w:color="auto"/>
              <w:right w:val="nil"/>
            </w:tcBorders>
            <w:shd w:val="clear" w:color="auto" w:fill="auto"/>
            <w:vAlign w:val="center"/>
            <w:hideMark/>
          </w:tcPr>
          <w:p w14:paraId="65DBB2DB" w14:textId="77777777" w:rsidR="00160D51" w:rsidRPr="005F0947" w:rsidRDefault="00160D51" w:rsidP="00305FBA">
            <w:pPr>
              <w:rPr>
                <w:rFonts w:ascii="Arial" w:eastAsia="Times New Roman" w:hAnsi="Arial" w:cs="Arial"/>
                <w:b/>
                <w:bCs/>
                <w:color w:val="000000" w:themeColor="text1"/>
              </w:rPr>
            </w:pPr>
            <w:r>
              <w:rPr>
                <w:rFonts w:ascii="Arial" w:eastAsia="Times New Roman" w:hAnsi="Arial" w:cs="Arial"/>
                <w:b/>
                <w:bCs/>
                <w:color w:val="000000" w:themeColor="text1"/>
              </w:rPr>
              <w:t>L. Ratio</w:t>
            </w:r>
          </w:p>
        </w:tc>
        <w:tc>
          <w:tcPr>
            <w:tcW w:w="1199" w:type="dxa"/>
            <w:tcBorders>
              <w:top w:val="single" w:sz="4" w:space="0" w:color="auto"/>
              <w:left w:val="nil"/>
              <w:bottom w:val="double" w:sz="6" w:space="0" w:color="auto"/>
              <w:right w:val="single" w:sz="4" w:space="0" w:color="auto"/>
            </w:tcBorders>
            <w:shd w:val="clear" w:color="auto" w:fill="auto"/>
            <w:vAlign w:val="center"/>
            <w:hideMark/>
          </w:tcPr>
          <w:p w14:paraId="38695F10" w14:textId="77777777" w:rsidR="00160D51" w:rsidRPr="005F0947" w:rsidRDefault="00160D51" w:rsidP="00305FBA">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160D51" w:rsidRPr="005D300B" w14:paraId="43E880AE" w14:textId="77777777" w:rsidTr="00305FBA">
        <w:trPr>
          <w:trHeight w:val="378"/>
        </w:trPr>
        <w:tc>
          <w:tcPr>
            <w:tcW w:w="2700" w:type="dxa"/>
            <w:tcBorders>
              <w:top w:val="nil"/>
              <w:left w:val="single" w:sz="4" w:space="0" w:color="auto"/>
              <w:bottom w:val="nil"/>
              <w:right w:val="nil"/>
            </w:tcBorders>
            <w:shd w:val="clear" w:color="auto" w:fill="auto"/>
            <w:vAlign w:val="center"/>
          </w:tcPr>
          <w:p w14:paraId="2B2A43DB" w14:textId="77777777" w:rsidR="00160D51" w:rsidRPr="005F0947"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Intercept</w:t>
            </w:r>
          </w:p>
        </w:tc>
        <w:tc>
          <w:tcPr>
            <w:tcW w:w="1379" w:type="dxa"/>
            <w:tcBorders>
              <w:top w:val="nil"/>
              <w:left w:val="nil"/>
              <w:bottom w:val="nil"/>
              <w:right w:val="nil"/>
            </w:tcBorders>
            <w:shd w:val="clear" w:color="auto" w:fill="auto"/>
            <w:noWrap/>
            <w:vAlign w:val="center"/>
          </w:tcPr>
          <w:p w14:paraId="0F7A00C1"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2.4537</w:t>
            </w:r>
          </w:p>
        </w:tc>
        <w:tc>
          <w:tcPr>
            <w:tcW w:w="1411" w:type="dxa"/>
            <w:tcBorders>
              <w:top w:val="nil"/>
              <w:left w:val="nil"/>
              <w:bottom w:val="nil"/>
              <w:right w:val="nil"/>
            </w:tcBorders>
            <w:shd w:val="clear" w:color="auto" w:fill="auto"/>
            <w:noWrap/>
            <w:vAlign w:val="center"/>
          </w:tcPr>
          <w:p w14:paraId="567B9792"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0.0925</w:t>
            </w:r>
          </w:p>
        </w:tc>
        <w:tc>
          <w:tcPr>
            <w:tcW w:w="1080" w:type="dxa"/>
            <w:tcBorders>
              <w:top w:val="nil"/>
              <w:left w:val="nil"/>
              <w:bottom w:val="nil"/>
              <w:right w:val="nil"/>
            </w:tcBorders>
            <w:shd w:val="clear" w:color="auto" w:fill="auto"/>
            <w:noWrap/>
            <w:vAlign w:val="center"/>
          </w:tcPr>
          <w:p w14:paraId="5E72A35D" w14:textId="77777777" w:rsidR="00160D51" w:rsidRPr="005F0947" w:rsidRDefault="00160D51" w:rsidP="00305FBA">
            <w:pPr>
              <w:ind w:right="-91"/>
              <w:rPr>
                <w:rFonts w:ascii="Arial" w:eastAsia="Times New Roman" w:hAnsi="Arial" w:cs="Arial"/>
                <w:color w:val="000000" w:themeColor="text1"/>
              </w:rPr>
            </w:pPr>
            <w:r>
              <w:rPr>
                <w:rFonts w:ascii="Arial" w:eastAsia="Times New Roman" w:hAnsi="Arial" w:cs="Arial"/>
                <w:color w:val="000000" w:themeColor="text1"/>
              </w:rPr>
              <w:t>26.5246</w:t>
            </w:r>
          </w:p>
        </w:tc>
        <w:tc>
          <w:tcPr>
            <w:tcW w:w="810" w:type="dxa"/>
            <w:tcBorders>
              <w:top w:val="nil"/>
              <w:left w:val="nil"/>
              <w:bottom w:val="nil"/>
              <w:right w:val="nil"/>
            </w:tcBorders>
            <w:shd w:val="clear" w:color="auto" w:fill="auto"/>
            <w:noWrap/>
            <w:vAlign w:val="center"/>
          </w:tcPr>
          <w:p w14:paraId="6EF21321"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450</w:t>
            </w:r>
          </w:p>
        </w:tc>
        <w:tc>
          <w:tcPr>
            <w:tcW w:w="1231" w:type="dxa"/>
            <w:tcBorders>
              <w:top w:val="nil"/>
              <w:left w:val="nil"/>
              <w:bottom w:val="nil"/>
              <w:right w:val="nil"/>
            </w:tcBorders>
            <w:shd w:val="clear" w:color="auto" w:fill="auto"/>
            <w:noWrap/>
            <w:vAlign w:val="center"/>
          </w:tcPr>
          <w:p w14:paraId="57D4CBDA" w14:textId="77777777" w:rsidR="00160D51" w:rsidRPr="005F0947" w:rsidRDefault="00160D51" w:rsidP="00305FBA">
            <w:pPr>
              <w:rPr>
                <w:rFonts w:ascii="Arial" w:eastAsia="Times New Roman" w:hAnsi="Arial" w:cs="Arial"/>
                <w:color w:val="000000" w:themeColor="text1"/>
              </w:rPr>
            </w:pPr>
          </w:p>
        </w:tc>
        <w:tc>
          <w:tcPr>
            <w:tcW w:w="1199" w:type="dxa"/>
            <w:tcBorders>
              <w:top w:val="nil"/>
              <w:left w:val="nil"/>
              <w:bottom w:val="nil"/>
              <w:right w:val="single" w:sz="4" w:space="0" w:color="auto"/>
            </w:tcBorders>
            <w:shd w:val="clear" w:color="auto" w:fill="auto"/>
            <w:noWrap/>
            <w:vAlign w:val="center"/>
          </w:tcPr>
          <w:p w14:paraId="199D5592" w14:textId="77777777" w:rsidR="00160D51" w:rsidRPr="00660977" w:rsidRDefault="00160D51" w:rsidP="00305FBA">
            <w:pPr>
              <w:ind w:right="75"/>
              <w:rPr>
                <w:rFonts w:ascii="Arial" w:hAnsi="Arial" w:cs="Arial"/>
                <w:b/>
                <w:bCs/>
                <w:color w:val="000000" w:themeColor="text1"/>
              </w:rPr>
            </w:pPr>
            <w:r>
              <w:rPr>
                <w:rFonts w:ascii="Arial" w:hAnsi="Arial" w:cs="Arial"/>
                <w:b/>
                <w:bCs/>
                <w:color w:val="000000" w:themeColor="text1"/>
              </w:rPr>
              <w:t>&lt; 0.0001</w:t>
            </w:r>
          </w:p>
        </w:tc>
      </w:tr>
      <w:tr w:rsidR="00160D51" w:rsidRPr="005D300B" w14:paraId="4B5F8C0F" w14:textId="77777777" w:rsidTr="00305FBA">
        <w:trPr>
          <w:trHeight w:val="214"/>
        </w:trPr>
        <w:tc>
          <w:tcPr>
            <w:tcW w:w="2700" w:type="dxa"/>
            <w:tcBorders>
              <w:top w:val="nil"/>
              <w:left w:val="single" w:sz="4" w:space="0" w:color="auto"/>
              <w:bottom w:val="nil"/>
              <w:right w:val="nil"/>
            </w:tcBorders>
            <w:shd w:val="clear" w:color="auto" w:fill="auto"/>
            <w:vAlign w:val="center"/>
          </w:tcPr>
          <w:p w14:paraId="499D675B" w14:textId="77777777" w:rsidR="00160D51" w:rsidRPr="008775CE"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Salinity</w:t>
            </w:r>
          </w:p>
        </w:tc>
        <w:tc>
          <w:tcPr>
            <w:tcW w:w="1379" w:type="dxa"/>
            <w:tcBorders>
              <w:top w:val="nil"/>
              <w:left w:val="nil"/>
              <w:bottom w:val="nil"/>
              <w:right w:val="nil"/>
            </w:tcBorders>
            <w:shd w:val="clear" w:color="auto" w:fill="auto"/>
            <w:noWrap/>
            <w:vAlign w:val="center"/>
          </w:tcPr>
          <w:p w14:paraId="3692E739"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0.0069</w:t>
            </w:r>
          </w:p>
        </w:tc>
        <w:tc>
          <w:tcPr>
            <w:tcW w:w="1411" w:type="dxa"/>
            <w:tcBorders>
              <w:top w:val="nil"/>
              <w:left w:val="nil"/>
              <w:bottom w:val="nil"/>
              <w:right w:val="nil"/>
            </w:tcBorders>
            <w:shd w:val="clear" w:color="auto" w:fill="auto"/>
            <w:noWrap/>
            <w:vAlign w:val="center"/>
          </w:tcPr>
          <w:p w14:paraId="3CBD5564"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0.0403</w:t>
            </w:r>
          </w:p>
        </w:tc>
        <w:tc>
          <w:tcPr>
            <w:tcW w:w="1080" w:type="dxa"/>
            <w:tcBorders>
              <w:top w:val="nil"/>
              <w:left w:val="nil"/>
              <w:bottom w:val="nil"/>
              <w:right w:val="nil"/>
            </w:tcBorders>
            <w:shd w:val="clear" w:color="auto" w:fill="auto"/>
            <w:noWrap/>
            <w:vAlign w:val="center"/>
          </w:tcPr>
          <w:p w14:paraId="4681B572" w14:textId="77777777" w:rsidR="00160D51" w:rsidRPr="005F0947" w:rsidRDefault="00160D51" w:rsidP="00305FBA">
            <w:pPr>
              <w:ind w:right="-91"/>
              <w:rPr>
                <w:rFonts w:ascii="Arial" w:eastAsia="Times New Roman" w:hAnsi="Arial" w:cs="Arial"/>
                <w:color w:val="000000" w:themeColor="text1"/>
              </w:rPr>
            </w:pPr>
            <w:r>
              <w:rPr>
                <w:rFonts w:ascii="Arial" w:eastAsia="Times New Roman" w:hAnsi="Arial" w:cs="Arial"/>
                <w:color w:val="000000" w:themeColor="text1"/>
              </w:rPr>
              <w:t>0.1523</w:t>
            </w:r>
          </w:p>
        </w:tc>
        <w:tc>
          <w:tcPr>
            <w:tcW w:w="810" w:type="dxa"/>
            <w:tcBorders>
              <w:top w:val="nil"/>
              <w:left w:val="nil"/>
              <w:bottom w:val="nil"/>
              <w:right w:val="nil"/>
            </w:tcBorders>
            <w:shd w:val="clear" w:color="auto" w:fill="auto"/>
            <w:noWrap/>
            <w:vAlign w:val="center"/>
          </w:tcPr>
          <w:p w14:paraId="791AA144"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0DA99927" w14:textId="77777777" w:rsidR="00160D51" w:rsidRPr="005F0947" w:rsidRDefault="00160D51" w:rsidP="00305FBA">
            <w:pPr>
              <w:rPr>
                <w:rFonts w:ascii="Arial" w:eastAsia="Times New Roman" w:hAnsi="Arial" w:cs="Arial"/>
                <w:color w:val="000000" w:themeColor="text1"/>
              </w:rPr>
            </w:pPr>
          </w:p>
        </w:tc>
        <w:tc>
          <w:tcPr>
            <w:tcW w:w="1199" w:type="dxa"/>
            <w:tcBorders>
              <w:top w:val="nil"/>
              <w:left w:val="nil"/>
              <w:bottom w:val="nil"/>
              <w:right w:val="single" w:sz="4" w:space="0" w:color="auto"/>
            </w:tcBorders>
            <w:shd w:val="clear" w:color="auto" w:fill="auto"/>
            <w:noWrap/>
            <w:vAlign w:val="center"/>
          </w:tcPr>
          <w:p w14:paraId="3E6532ED" w14:textId="6DF8DBEB" w:rsidR="00160D51" w:rsidRPr="00945377" w:rsidRDefault="0093453E" w:rsidP="00305FBA">
            <w:pPr>
              <w:ind w:right="75"/>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0.8823</w:t>
            </w:r>
          </w:p>
        </w:tc>
      </w:tr>
      <w:tr w:rsidR="00160D51" w:rsidRPr="005D300B" w14:paraId="73162BB0" w14:textId="77777777" w:rsidTr="00305FBA">
        <w:trPr>
          <w:trHeight w:val="355"/>
        </w:trPr>
        <w:tc>
          <w:tcPr>
            <w:tcW w:w="2700" w:type="dxa"/>
            <w:tcBorders>
              <w:top w:val="nil"/>
              <w:left w:val="single" w:sz="4" w:space="0" w:color="auto"/>
              <w:bottom w:val="nil"/>
              <w:right w:val="nil"/>
            </w:tcBorders>
            <w:shd w:val="clear" w:color="auto" w:fill="auto"/>
            <w:vAlign w:val="center"/>
          </w:tcPr>
          <w:p w14:paraId="2B8CECBF" w14:textId="77777777" w:rsidR="00160D51" w:rsidRPr="005F0947"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Initial size</w:t>
            </w:r>
          </w:p>
        </w:tc>
        <w:tc>
          <w:tcPr>
            <w:tcW w:w="1379" w:type="dxa"/>
            <w:tcBorders>
              <w:top w:val="nil"/>
              <w:left w:val="nil"/>
              <w:bottom w:val="nil"/>
              <w:right w:val="nil"/>
            </w:tcBorders>
            <w:shd w:val="clear" w:color="auto" w:fill="auto"/>
            <w:noWrap/>
            <w:vAlign w:val="center"/>
          </w:tcPr>
          <w:p w14:paraId="5863384C"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0.0002</w:t>
            </w:r>
          </w:p>
        </w:tc>
        <w:tc>
          <w:tcPr>
            <w:tcW w:w="1411" w:type="dxa"/>
            <w:tcBorders>
              <w:top w:val="nil"/>
              <w:left w:val="nil"/>
              <w:bottom w:val="nil"/>
              <w:right w:val="nil"/>
            </w:tcBorders>
            <w:shd w:val="clear" w:color="auto" w:fill="auto"/>
            <w:noWrap/>
            <w:vAlign w:val="center"/>
          </w:tcPr>
          <w:p w14:paraId="71739E70"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0.0005</w:t>
            </w:r>
          </w:p>
        </w:tc>
        <w:tc>
          <w:tcPr>
            <w:tcW w:w="1080" w:type="dxa"/>
            <w:tcBorders>
              <w:top w:val="nil"/>
              <w:left w:val="nil"/>
              <w:bottom w:val="nil"/>
              <w:right w:val="nil"/>
            </w:tcBorders>
            <w:shd w:val="clear" w:color="auto" w:fill="auto"/>
            <w:noWrap/>
            <w:vAlign w:val="center"/>
          </w:tcPr>
          <w:p w14:paraId="7B921EED" w14:textId="77777777" w:rsidR="00160D51" w:rsidRPr="005F0947" w:rsidRDefault="00160D51" w:rsidP="00305FBA">
            <w:pPr>
              <w:ind w:right="-91"/>
              <w:rPr>
                <w:rFonts w:ascii="Arial" w:eastAsia="Times New Roman" w:hAnsi="Arial" w:cs="Arial"/>
                <w:color w:val="000000" w:themeColor="text1"/>
              </w:rPr>
            </w:pPr>
            <w:r>
              <w:rPr>
                <w:rFonts w:ascii="Arial" w:eastAsia="Times New Roman" w:hAnsi="Arial" w:cs="Arial"/>
                <w:color w:val="000000" w:themeColor="text1"/>
              </w:rPr>
              <w:t>0.4743</w:t>
            </w:r>
          </w:p>
        </w:tc>
        <w:tc>
          <w:tcPr>
            <w:tcW w:w="810" w:type="dxa"/>
            <w:tcBorders>
              <w:top w:val="nil"/>
              <w:left w:val="nil"/>
              <w:bottom w:val="nil"/>
              <w:right w:val="nil"/>
            </w:tcBorders>
            <w:shd w:val="clear" w:color="auto" w:fill="auto"/>
            <w:noWrap/>
            <w:vAlign w:val="center"/>
          </w:tcPr>
          <w:p w14:paraId="2FB96E33"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450</w:t>
            </w:r>
          </w:p>
        </w:tc>
        <w:tc>
          <w:tcPr>
            <w:tcW w:w="1231" w:type="dxa"/>
            <w:tcBorders>
              <w:top w:val="nil"/>
              <w:left w:val="nil"/>
              <w:bottom w:val="nil"/>
              <w:right w:val="nil"/>
            </w:tcBorders>
            <w:shd w:val="clear" w:color="auto" w:fill="auto"/>
            <w:noWrap/>
            <w:vAlign w:val="center"/>
          </w:tcPr>
          <w:p w14:paraId="77C556FE" w14:textId="77777777" w:rsidR="00160D51" w:rsidRPr="005F0947" w:rsidRDefault="00160D51" w:rsidP="00305FBA">
            <w:pPr>
              <w:rPr>
                <w:rFonts w:ascii="Arial" w:eastAsia="Times New Roman" w:hAnsi="Arial" w:cs="Arial"/>
                <w:color w:val="000000" w:themeColor="text1"/>
              </w:rPr>
            </w:pPr>
          </w:p>
        </w:tc>
        <w:tc>
          <w:tcPr>
            <w:tcW w:w="1199" w:type="dxa"/>
            <w:tcBorders>
              <w:top w:val="nil"/>
              <w:left w:val="nil"/>
              <w:bottom w:val="nil"/>
              <w:right w:val="single" w:sz="4" w:space="0" w:color="auto"/>
            </w:tcBorders>
            <w:shd w:val="clear" w:color="auto" w:fill="auto"/>
            <w:noWrap/>
            <w:vAlign w:val="center"/>
          </w:tcPr>
          <w:p w14:paraId="68A73E84" w14:textId="3C00055A" w:rsidR="00160D51" w:rsidRPr="009417C3" w:rsidRDefault="0093453E" w:rsidP="00305FBA">
            <w:pPr>
              <w:ind w:right="75"/>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0.6355</w:t>
            </w:r>
          </w:p>
        </w:tc>
      </w:tr>
      <w:tr w:rsidR="00160D51" w:rsidRPr="005D300B" w14:paraId="54284C5A" w14:textId="77777777" w:rsidTr="00305FBA">
        <w:trPr>
          <w:trHeight w:val="355"/>
        </w:trPr>
        <w:tc>
          <w:tcPr>
            <w:tcW w:w="2700" w:type="dxa"/>
            <w:tcBorders>
              <w:top w:val="nil"/>
              <w:left w:val="single" w:sz="4" w:space="0" w:color="auto"/>
              <w:bottom w:val="nil"/>
              <w:right w:val="nil"/>
            </w:tcBorders>
            <w:shd w:val="clear" w:color="auto" w:fill="auto"/>
            <w:vAlign w:val="center"/>
          </w:tcPr>
          <w:p w14:paraId="3496E1B2" w14:textId="77777777" w:rsidR="00160D51" w:rsidRPr="005F0947"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Total alkalinity</w:t>
            </w:r>
          </w:p>
        </w:tc>
        <w:tc>
          <w:tcPr>
            <w:tcW w:w="1379" w:type="dxa"/>
            <w:tcBorders>
              <w:top w:val="nil"/>
              <w:left w:val="nil"/>
              <w:bottom w:val="nil"/>
              <w:right w:val="nil"/>
            </w:tcBorders>
            <w:shd w:val="clear" w:color="auto" w:fill="auto"/>
            <w:noWrap/>
            <w:vAlign w:val="center"/>
          </w:tcPr>
          <w:p w14:paraId="1B5D2CBA"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5.920e-05</w:t>
            </w:r>
          </w:p>
        </w:tc>
        <w:tc>
          <w:tcPr>
            <w:tcW w:w="1411" w:type="dxa"/>
            <w:tcBorders>
              <w:top w:val="nil"/>
              <w:left w:val="nil"/>
              <w:bottom w:val="nil"/>
              <w:right w:val="nil"/>
            </w:tcBorders>
            <w:shd w:val="clear" w:color="auto" w:fill="auto"/>
            <w:noWrap/>
            <w:vAlign w:val="center"/>
          </w:tcPr>
          <w:p w14:paraId="6089A4D9"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3.1130e-05</w:t>
            </w:r>
          </w:p>
        </w:tc>
        <w:tc>
          <w:tcPr>
            <w:tcW w:w="1080" w:type="dxa"/>
            <w:tcBorders>
              <w:top w:val="nil"/>
              <w:left w:val="nil"/>
              <w:bottom w:val="nil"/>
              <w:right w:val="nil"/>
            </w:tcBorders>
            <w:shd w:val="clear" w:color="auto" w:fill="auto"/>
            <w:noWrap/>
            <w:vAlign w:val="center"/>
          </w:tcPr>
          <w:p w14:paraId="1B860B66" w14:textId="77777777" w:rsidR="00160D51" w:rsidRPr="005F0947" w:rsidRDefault="00160D51" w:rsidP="00305FBA">
            <w:pPr>
              <w:ind w:right="-91"/>
              <w:rPr>
                <w:rFonts w:ascii="Arial" w:eastAsia="Times New Roman" w:hAnsi="Arial" w:cs="Arial"/>
                <w:color w:val="000000" w:themeColor="text1"/>
              </w:rPr>
            </w:pPr>
            <w:r>
              <w:rPr>
                <w:rFonts w:ascii="Arial" w:eastAsia="Times New Roman" w:hAnsi="Arial" w:cs="Arial"/>
                <w:color w:val="000000" w:themeColor="text1"/>
              </w:rPr>
              <w:t>1.9202</w:t>
            </w:r>
          </w:p>
        </w:tc>
        <w:tc>
          <w:tcPr>
            <w:tcW w:w="810" w:type="dxa"/>
            <w:tcBorders>
              <w:top w:val="nil"/>
              <w:left w:val="nil"/>
              <w:bottom w:val="nil"/>
              <w:right w:val="nil"/>
            </w:tcBorders>
            <w:shd w:val="clear" w:color="auto" w:fill="auto"/>
            <w:noWrap/>
            <w:vAlign w:val="center"/>
          </w:tcPr>
          <w:p w14:paraId="0070177C"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674191D6" w14:textId="77777777" w:rsidR="00160D51" w:rsidRPr="005F0947" w:rsidRDefault="00160D51" w:rsidP="00305FBA">
            <w:pPr>
              <w:rPr>
                <w:rFonts w:ascii="Arial" w:eastAsia="Times New Roman" w:hAnsi="Arial" w:cs="Arial"/>
                <w:color w:val="000000" w:themeColor="text1"/>
              </w:rPr>
            </w:pPr>
          </w:p>
        </w:tc>
        <w:tc>
          <w:tcPr>
            <w:tcW w:w="1199" w:type="dxa"/>
            <w:tcBorders>
              <w:top w:val="nil"/>
              <w:left w:val="nil"/>
              <w:bottom w:val="nil"/>
              <w:right w:val="single" w:sz="4" w:space="0" w:color="auto"/>
            </w:tcBorders>
            <w:shd w:val="clear" w:color="auto" w:fill="auto"/>
            <w:noWrap/>
            <w:vAlign w:val="center"/>
          </w:tcPr>
          <w:p w14:paraId="5984BBDF" w14:textId="7135F652" w:rsidR="00160D51" w:rsidRPr="00843E02" w:rsidRDefault="0093453E" w:rsidP="00305FBA">
            <w:pPr>
              <w:ind w:right="75"/>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0.0895</w:t>
            </w:r>
          </w:p>
        </w:tc>
      </w:tr>
      <w:tr w:rsidR="00160D51" w:rsidRPr="005D300B" w14:paraId="5286D87D" w14:textId="77777777" w:rsidTr="00305FBA">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2905F994" w14:textId="77777777" w:rsidR="00160D51" w:rsidRDefault="00160D51" w:rsidP="00305FBA">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65447748" w14:textId="77777777" w:rsidR="00160D51" w:rsidRDefault="00160D51" w:rsidP="00305FBA">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411" w:type="dxa"/>
            <w:tcBorders>
              <w:top w:val="single" w:sz="4" w:space="0" w:color="auto"/>
              <w:left w:val="nil"/>
              <w:bottom w:val="single" w:sz="4" w:space="0" w:color="auto"/>
              <w:right w:val="nil"/>
            </w:tcBorders>
            <w:shd w:val="clear" w:color="auto" w:fill="auto"/>
            <w:noWrap/>
            <w:vAlign w:val="center"/>
          </w:tcPr>
          <w:p w14:paraId="0EA1012A" w14:textId="77777777" w:rsidR="00160D51" w:rsidRDefault="00160D51" w:rsidP="00305FBA">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51B67356" w14:textId="77777777" w:rsidR="00160D51" w:rsidRDefault="00160D51" w:rsidP="00305FBA">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F73843B" w14:textId="77777777" w:rsidR="00160D51" w:rsidRDefault="00160D51" w:rsidP="00305FBA">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6DA4AB0A" w14:textId="77777777" w:rsidR="00160D51" w:rsidRPr="005F0947" w:rsidRDefault="00160D51" w:rsidP="00305FBA">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199" w:type="dxa"/>
            <w:tcBorders>
              <w:top w:val="single" w:sz="4" w:space="0" w:color="auto"/>
              <w:left w:val="nil"/>
              <w:bottom w:val="single" w:sz="4" w:space="0" w:color="auto"/>
              <w:right w:val="single" w:sz="4" w:space="0" w:color="auto"/>
            </w:tcBorders>
            <w:shd w:val="clear" w:color="auto" w:fill="auto"/>
            <w:noWrap/>
            <w:vAlign w:val="center"/>
          </w:tcPr>
          <w:p w14:paraId="61429624" w14:textId="77777777" w:rsidR="00160D51" w:rsidRPr="00660977" w:rsidRDefault="00160D51" w:rsidP="00305FBA">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160D51" w:rsidRPr="005D300B" w14:paraId="2C6B31D2" w14:textId="77777777" w:rsidTr="00305FBA">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1A2C2574" w14:textId="77777777" w:rsidR="00160D51"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lastRenderedPageBreak/>
              <w:t>Culture chamber</w:t>
            </w:r>
          </w:p>
        </w:tc>
        <w:tc>
          <w:tcPr>
            <w:tcW w:w="1379" w:type="dxa"/>
            <w:tcBorders>
              <w:top w:val="single" w:sz="4" w:space="0" w:color="auto"/>
              <w:left w:val="nil"/>
              <w:bottom w:val="single" w:sz="4" w:space="0" w:color="auto"/>
              <w:right w:val="nil"/>
            </w:tcBorders>
            <w:shd w:val="clear" w:color="auto" w:fill="auto"/>
            <w:noWrap/>
            <w:vAlign w:val="center"/>
          </w:tcPr>
          <w:p w14:paraId="2AA59827" w14:textId="77777777" w:rsidR="00160D51" w:rsidRDefault="00160D51" w:rsidP="00305FBA">
            <w:pPr>
              <w:rPr>
                <w:rFonts w:ascii="Arial" w:eastAsia="Times New Roman" w:hAnsi="Arial" w:cs="Arial"/>
                <w:color w:val="000000" w:themeColor="text1"/>
              </w:rPr>
            </w:pPr>
            <w:r>
              <w:rPr>
                <w:rFonts w:ascii="Arial" w:eastAsia="Times New Roman" w:hAnsi="Arial" w:cs="Arial"/>
                <w:color w:val="000000" w:themeColor="text1"/>
              </w:rPr>
              <w:t>2.5337e-05</w:t>
            </w:r>
          </w:p>
        </w:tc>
        <w:tc>
          <w:tcPr>
            <w:tcW w:w="1411" w:type="dxa"/>
            <w:tcBorders>
              <w:top w:val="single" w:sz="4" w:space="0" w:color="auto"/>
              <w:left w:val="nil"/>
              <w:bottom w:val="single" w:sz="4" w:space="0" w:color="auto"/>
              <w:right w:val="nil"/>
            </w:tcBorders>
            <w:shd w:val="clear" w:color="auto" w:fill="auto"/>
            <w:noWrap/>
            <w:vAlign w:val="center"/>
          </w:tcPr>
          <w:p w14:paraId="2DCACECF" w14:textId="77777777" w:rsidR="00160D51" w:rsidRDefault="00160D51" w:rsidP="00305FBA">
            <w:pPr>
              <w:rPr>
                <w:rFonts w:ascii="Arial" w:eastAsia="Times New Roman" w:hAnsi="Arial" w:cs="Arial"/>
                <w:color w:val="000000" w:themeColor="text1"/>
              </w:rPr>
            </w:pPr>
            <w:r>
              <w:rPr>
                <w:rFonts w:ascii="Arial" w:eastAsia="Times New Roman" w:hAnsi="Arial" w:cs="Arial"/>
                <w:color w:val="000000" w:themeColor="text1"/>
              </w:rPr>
              <w:t>0.4574</w:t>
            </w:r>
          </w:p>
        </w:tc>
        <w:tc>
          <w:tcPr>
            <w:tcW w:w="1080" w:type="dxa"/>
            <w:tcBorders>
              <w:top w:val="single" w:sz="4" w:space="0" w:color="auto"/>
              <w:left w:val="nil"/>
              <w:bottom w:val="single" w:sz="4" w:space="0" w:color="auto"/>
              <w:right w:val="nil"/>
            </w:tcBorders>
            <w:shd w:val="clear" w:color="auto" w:fill="auto"/>
            <w:noWrap/>
            <w:vAlign w:val="center"/>
          </w:tcPr>
          <w:p w14:paraId="586CAF58" w14:textId="77777777" w:rsidR="00160D51" w:rsidRDefault="00160D51" w:rsidP="00305FBA">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C8F9C22" w14:textId="77777777" w:rsidR="00160D51" w:rsidRDefault="00160D51" w:rsidP="00305FBA">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C65A40A" w14:textId="77777777" w:rsidR="00160D51" w:rsidRPr="005F0947" w:rsidRDefault="00160D51" w:rsidP="00305FBA">
            <w:pPr>
              <w:rPr>
                <w:rFonts w:ascii="Arial" w:eastAsia="Times New Roman" w:hAnsi="Arial" w:cs="Arial"/>
                <w:color w:val="000000" w:themeColor="text1"/>
              </w:rPr>
            </w:pPr>
          </w:p>
        </w:tc>
        <w:tc>
          <w:tcPr>
            <w:tcW w:w="1199" w:type="dxa"/>
            <w:tcBorders>
              <w:top w:val="single" w:sz="4" w:space="0" w:color="auto"/>
              <w:left w:val="nil"/>
              <w:bottom w:val="single" w:sz="4" w:space="0" w:color="auto"/>
              <w:right w:val="single" w:sz="4" w:space="0" w:color="auto"/>
            </w:tcBorders>
            <w:shd w:val="clear" w:color="auto" w:fill="auto"/>
            <w:noWrap/>
            <w:vAlign w:val="center"/>
          </w:tcPr>
          <w:p w14:paraId="3252C563" w14:textId="4B6E5C50" w:rsidR="00160D51" w:rsidRPr="009417C3" w:rsidRDefault="0093453E" w:rsidP="00305FBA">
            <w:pPr>
              <w:ind w:right="75"/>
              <w:rPr>
                <w:rFonts w:ascii="Arial" w:eastAsia="Times New Roman" w:hAnsi="Arial" w:cs="Arial"/>
                <w:color w:val="000000" w:themeColor="text1"/>
              </w:rPr>
            </w:pPr>
            <w:r>
              <w:rPr>
                <w:rFonts w:ascii="Arial" w:eastAsia="Times New Roman" w:hAnsi="Arial" w:cs="Arial"/>
                <w:color w:val="000000" w:themeColor="text1"/>
              </w:rPr>
              <w:t xml:space="preserve">   </w:t>
            </w:r>
            <w:r w:rsidR="00160D51" w:rsidRPr="009417C3">
              <w:rPr>
                <w:rFonts w:ascii="Arial" w:eastAsia="Times New Roman" w:hAnsi="Arial" w:cs="Arial"/>
                <w:color w:val="000000" w:themeColor="text1"/>
              </w:rPr>
              <w:t>0.9</w:t>
            </w:r>
            <w:r w:rsidR="00160D51">
              <w:rPr>
                <w:rFonts w:ascii="Arial" w:eastAsia="Times New Roman" w:hAnsi="Arial" w:cs="Arial"/>
                <w:color w:val="000000" w:themeColor="text1"/>
              </w:rPr>
              <w:t>997</w:t>
            </w:r>
          </w:p>
        </w:tc>
      </w:tr>
    </w:tbl>
    <w:p w14:paraId="27630A60" w14:textId="77777777" w:rsidR="00160D51" w:rsidRDefault="00160D51" w:rsidP="00160D51">
      <w:pPr>
        <w:pStyle w:val="NoSpacing"/>
        <w:rPr>
          <w:rFonts w:ascii="Arial" w:hAnsi="Arial" w:cs="Arial"/>
          <w:b/>
          <w:bCs/>
          <w:i/>
          <w:iCs/>
          <w:sz w:val="28"/>
          <w:szCs w:val="28"/>
        </w:rPr>
      </w:pPr>
    </w:p>
    <w:p w14:paraId="1D91CA7C" w14:textId="77777777" w:rsidR="00160D51" w:rsidRPr="00BC14D3" w:rsidRDefault="00160D51" w:rsidP="00160D51">
      <w:pPr>
        <w:pStyle w:val="NoSpacing"/>
        <w:rPr>
          <w:rFonts w:ascii="Arial" w:hAnsi="Arial" w:cs="Arial"/>
          <w:sz w:val="24"/>
          <w:szCs w:val="24"/>
        </w:rPr>
      </w:pPr>
    </w:p>
    <w:p w14:paraId="7D11C711" w14:textId="77777777" w:rsidR="00160D51" w:rsidRDefault="00160D51" w:rsidP="00160D51">
      <w:pPr>
        <w:pStyle w:val="NoSpacing"/>
        <w:rPr>
          <w:rFonts w:ascii="Arial" w:hAnsi="Arial" w:cs="Arial"/>
          <w:b/>
          <w:bCs/>
          <w:i/>
          <w:iCs/>
          <w:sz w:val="28"/>
          <w:szCs w:val="28"/>
        </w:rPr>
      </w:pPr>
    </w:p>
    <w:p w14:paraId="2E0ED714" w14:textId="77777777" w:rsidR="00160D51" w:rsidRPr="00B20949" w:rsidRDefault="00160D51" w:rsidP="00160D51">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4</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w:t>
      </w:r>
      <w:r>
        <w:rPr>
          <w:rFonts w:ascii="Arial" w:hAnsi="Arial" w:cs="Arial"/>
          <w:color w:val="000000" w:themeColor="text1"/>
          <w:kern w:val="24"/>
        </w:rPr>
        <w:t xml:space="preserve">a </w:t>
      </w:r>
      <w:r w:rsidRPr="00B20949">
        <w:rPr>
          <w:rFonts w:ascii="Arial" w:hAnsi="Arial" w:cs="Arial"/>
          <w:color w:val="000000" w:themeColor="text1"/>
          <w:kern w:val="24"/>
        </w:rPr>
        <w:t xml:space="preserve">mixed effects, linear </w:t>
      </w:r>
      <w:r>
        <w:rPr>
          <w:rFonts w:ascii="Arial" w:hAnsi="Arial" w:cs="Arial"/>
          <w:color w:val="000000" w:themeColor="text1"/>
          <w:kern w:val="24"/>
        </w:rPr>
        <w:t xml:space="preserve">regression </w:t>
      </w:r>
      <w:r w:rsidRPr="00B20949">
        <w:rPr>
          <w:rFonts w:ascii="Arial" w:hAnsi="Arial" w:cs="Arial"/>
          <w:color w:val="000000" w:themeColor="text1"/>
          <w:kern w:val="24"/>
        </w:rPr>
        <w:t>model testing the</w:t>
      </w:r>
      <w:r>
        <w:rPr>
          <w:rFonts w:ascii="Arial" w:hAnsi="Arial" w:cs="Arial"/>
          <w:color w:val="000000" w:themeColor="text1"/>
          <w:kern w:val="24"/>
        </w:rPr>
        <w:t xml:space="preserve"> independent effects of total alkalinity (TA), salinity (factor, 2 levels) and initial size (mm</w:t>
      </w:r>
      <w:r>
        <w:rPr>
          <w:rFonts w:ascii="Arial" w:hAnsi="Arial" w:cs="Arial"/>
          <w:color w:val="000000" w:themeColor="text1"/>
          <w:vertAlign w:val="superscript"/>
        </w:rPr>
        <w:t>2</w:t>
      </w:r>
      <w:r>
        <w:rPr>
          <w:rFonts w:ascii="Arial" w:hAnsi="Arial" w:cs="Arial"/>
          <w:color w:val="000000" w:themeColor="text1"/>
          <w:kern w:val="24"/>
        </w:rPr>
        <w:t xml:space="preserve">) on condition index </w:t>
      </w:r>
      <w:r w:rsidRPr="00B20949">
        <w:rPr>
          <w:rFonts w:ascii="Arial" w:hAnsi="Arial" w:cs="Arial"/>
          <w:color w:val="000000" w:themeColor="text1"/>
          <w:kern w:val="24"/>
        </w:rPr>
        <w:t>(</w:t>
      </w:r>
      <w:r>
        <w:rPr>
          <w:rFonts w:ascii="Arial" w:hAnsi="Arial" w:cs="Arial"/>
          <w:color w:val="000000" w:themeColor="text1"/>
          <w:kern w:val="24"/>
        </w:rPr>
        <w:t>mg mg</w:t>
      </w:r>
      <w:r w:rsidRPr="00B20949">
        <w:rPr>
          <w:rFonts w:ascii="Arial" w:hAnsi="Arial" w:cs="Arial"/>
          <w:color w:val="000000" w:themeColor="text1"/>
          <w:vertAlign w:val="superscript"/>
        </w:rPr>
        <w:t>-</w:t>
      </w:r>
      <w:r>
        <w:rPr>
          <w:rFonts w:ascii="Arial" w:hAnsi="Arial" w:cs="Arial"/>
          <w:color w:val="000000" w:themeColor="text1"/>
          <w:vertAlign w:val="superscript"/>
        </w:rPr>
        <w:t>2</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 after 36 days.</w:t>
      </w:r>
      <w:r w:rsidRPr="00B20949">
        <w:rPr>
          <w:rFonts w:ascii="Arial" w:hAnsi="Arial" w:cs="Arial"/>
          <w:color w:val="000000" w:themeColor="text1"/>
          <w:kern w:val="24"/>
        </w:rPr>
        <w:t xml:space="preserve"> L-Ratios</w:t>
      </w:r>
      <w:r>
        <w:rPr>
          <w:rFonts w:ascii="Arial" w:hAnsi="Arial" w:cs="Arial"/>
          <w:color w:val="000000" w:themeColor="text1"/>
          <w:kern w:val="24"/>
        </w:rPr>
        <w:t xml:space="preserve"> (significant parameters)</w:t>
      </w:r>
      <w:r w:rsidRPr="00B20949">
        <w:rPr>
          <w:rFonts w:ascii="Arial" w:hAnsi="Arial" w:cs="Arial"/>
          <w:color w:val="000000" w:themeColor="text1"/>
          <w:kern w:val="24"/>
        </w:rPr>
        <w:t xml:space="preserve"> and p-values were recorded during backward stepwise model selection and refer to the ANOVA test output between the full model and a model with the specified predictor omitted. Bolded values denote a significant effect, determined by alpha &lt; 0.05. </w:t>
      </w:r>
      <w:r>
        <w:rPr>
          <w:rFonts w:ascii="Arial" w:hAnsi="Arial" w:cs="Arial"/>
          <w:color w:val="000000" w:themeColor="text1"/>
          <w:kern w:val="24"/>
        </w:rPr>
        <w:t>In t</w:t>
      </w:r>
      <w:r w:rsidRPr="00B20949">
        <w:rPr>
          <w:rFonts w:ascii="Arial" w:hAnsi="Arial" w:cs="Arial"/>
          <w:color w:val="000000" w:themeColor="text1"/>
          <w:kern w:val="24"/>
        </w:rPr>
        <w:t xml:space="preserve">he final model: </w:t>
      </w:r>
      <w:r>
        <w:rPr>
          <w:rFonts w:ascii="Arial" w:hAnsi="Arial" w:cs="Arial"/>
          <w:color w:val="000000" w:themeColor="text1"/>
          <w:kern w:val="24"/>
        </w:rPr>
        <w:t xml:space="preserve">Condition index </w:t>
      </w:r>
      <w:r w:rsidRPr="00B20949">
        <w:rPr>
          <w:rFonts w:ascii="Arial" w:hAnsi="Arial" w:cs="Arial"/>
          <w:color w:val="000000" w:themeColor="text1"/>
          <w:kern w:val="24"/>
        </w:rPr>
        <w:t>~</w:t>
      </w:r>
      <w:r>
        <w:rPr>
          <w:rFonts w:ascii="Arial" w:hAnsi="Arial" w:cs="Arial"/>
          <w:color w:val="000000" w:themeColor="text1"/>
          <w:kern w:val="24"/>
        </w:rPr>
        <w:t xml:space="preserve"> total alkalinity + factor(salinity) + initial size</w:t>
      </w:r>
      <w:r w:rsidDel="00062229">
        <w:rPr>
          <w:rFonts w:ascii="Arial" w:hAnsi="Arial" w:cs="Arial"/>
          <w:color w:val="000000" w:themeColor="text1"/>
          <w:kern w:val="24"/>
        </w:rPr>
        <w:t xml:space="preserve"> </w:t>
      </w:r>
      <w:r>
        <w:rPr>
          <w:rFonts w:ascii="Arial" w:hAnsi="Arial" w:cs="Arial"/>
          <w:color w:val="000000" w:themeColor="text1"/>
          <w:kern w:val="24"/>
        </w:rPr>
        <w:t>+ random intercept(culture chamber, the estimate for the intercept refers to the effect of ambient salinity, whereas the salinity term refers to the effect of low salinity.</w:t>
      </w:r>
    </w:p>
    <w:tbl>
      <w:tblPr>
        <w:tblW w:w="9961" w:type="dxa"/>
        <w:tblInd w:w="-275" w:type="dxa"/>
        <w:tblLook w:val="04A0" w:firstRow="1" w:lastRow="0" w:firstColumn="1" w:lastColumn="0" w:noHBand="0" w:noVBand="1"/>
      </w:tblPr>
      <w:tblGrid>
        <w:gridCol w:w="2700"/>
        <w:gridCol w:w="1530"/>
        <w:gridCol w:w="1411"/>
        <w:gridCol w:w="1080"/>
        <w:gridCol w:w="810"/>
        <w:gridCol w:w="1231"/>
        <w:gridCol w:w="1199"/>
      </w:tblGrid>
      <w:tr w:rsidR="00160D51" w:rsidRPr="005D300B" w14:paraId="6F580AFA" w14:textId="77777777" w:rsidTr="00584E44">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0A5DF682" w14:textId="77777777" w:rsidR="00160D51" w:rsidRPr="003A626C" w:rsidRDefault="00160D51" w:rsidP="00305FBA">
            <w:pPr>
              <w:ind w:right="-44"/>
              <w:rPr>
                <w:rFonts w:ascii="Arial" w:eastAsia="Times New Roman" w:hAnsi="Arial" w:cs="Arial"/>
                <w:b/>
                <w:bCs/>
                <w:color w:val="000000" w:themeColor="text1"/>
                <w:sz w:val="8"/>
                <w:szCs w:val="8"/>
              </w:rPr>
            </w:pPr>
          </w:p>
          <w:p w14:paraId="51C67D57" w14:textId="77777777" w:rsidR="00160D51" w:rsidRPr="00C4494E" w:rsidRDefault="00160D51" w:rsidP="00305FBA">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46C36193" w14:textId="77777777" w:rsidR="00160D51" w:rsidRPr="00C4494E" w:rsidRDefault="00160D51" w:rsidP="00305FBA">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0.16</w:t>
            </w:r>
            <w:r w:rsidRPr="00C4494E">
              <w:rPr>
                <w:rFonts w:ascii="Arial" w:eastAsia="Times New Roman" w:hAnsi="Arial" w:cs="Arial"/>
                <w:color w:val="000000" w:themeColor="text1"/>
                <w:sz w:val="18"/>
                <w:szCs w:val="18"/>
              </w:rPr>
              <w:t xml:space="preserve">                                                                            </w:t>
            </w:r>
          </w:p>
          <w:p w14:paraId="50831E9E" w14:textId="77777777" w:rsidR="00160D51" w:rsidRPr="005F0947" w:rsidRDefault="00160D51" w:rsidP="00305FBA">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0.32</w:t>
            </w:r>
          </w:p>
        </w:tc>
        <w:tc>
          <w:tcPr>
            <w:tcW w:w="1530" w:type="dxa"/>
            <w:tcBorders>
              <w:top w:val="single" w:sz="4" w:space="0" w:color="auto"/>
              <w:left w:val="nil"/>
              <w:bottom w:val="double" w:sz="6" w:space="0" w:color="auto"/>
              <w:right w:val="nil"/>
            </w:tcBorders>
            <w:shd w:val="clear" w:color="auto" w:fill="auto"/>
            <w:noWrap/>
            <w:vAlign w:val="center"/>
            <w:hideMark/>
          </w:tcPr>
          <w:p w14:paraId="513A618C" w14:textId="77777777" w:rsidR="00160D51" w:rsidRPr="005F0947" w:rsidRDefault="00160D51" w:rsidP="00305FBA">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411" w:type="dxa"/>
            <w:tcBorders>
              <w:top w:val="single" w:sz="4" w:space="0" w:color="auto"/>
              <w:left w:val="nil"/>
              <w:bottom w:val="double" w:sz="6" w:space="0" w:color="auto"/>
              <w:right w:val="nil"/>
            </w:tcBorders>
            <w:shd w:val="clear" w:color="auto" w:fill="auto"/>
            <w:noWrap/>
            <w:vAlign w:val="center"/>
            <w:hideMark/>
          </w:tcPr>
          <w:p w14:paraId="47BD2302" w14:textId="77777777" w:rsidR="00160D51" w:rsidRPr="005F0947" w:rsidRDefault="00160D51" w:rsidP="00305FBA">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3DF4D3D3" w14:textId="77777777" w:rsidR="00160D51" w:rsidRPr="005F0947" w:rsidRDefault="00160D51" w:rsidP="00305FBA">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746F2628" w14:textId="77777777" w:rsidR="00160D51" w:rsidRPr="005F0947" w:rsidRDefault="00160D51" w:rsidP="00305FBA">
            <w:pPr>
              <w:rPr>
                <w:rFonts w:ascii="Arial" w:eastAsia="Times New Roman" w:hAnsi="Arial" w:cs="Arial"/>
                <w:b/>
                <w:bCs/>
                <w:color w:val="000000" w:themeColor="text1"/>
              </w:rPr>
            </w:pPr>
            <w:r w:rsidRPr="005F0947">
              <w:rPr>
                <w:rFonts w:ascii="Arial" w:eastAsia="Times New Roman" w:hAnsi="Arial" w:cs="Arial"/>
                <w:b/>
                <w:bCs/>
                <w:color w:val="000000" w:themeColor="text1"/>
              </w:rPr>
              <w:t>df</w:t>
            </w:r>
          </w:p>
        </w:tc>
        <w:tc>
          <w:tcPr>
            <w:tcW w:w="1231" w:type="dxa"/>
            <w:tcBorders>
              <w:top w:val="single" w:sz="4" w:space="0" w:color="auto"/>
              <w:left w:val="nil"/>
              <w:bottom w:val="double" w:sz="6" w:space="0" w:color="auto"/>
              <w:right w:val="nil"/>
            </w:tcBorders>
            <w:shd w:val="clear" w:color="auto" w:fill="auto"/>
            <w:vAlign w:val="center"/>
            <w:hideMark/>
          </w:tcPr>
          <w:p w14:paraId="6717CAEF" w14:textId="77777777" w:rsidR="00160D51" w:rsidRPr="005F0947" w:rsidRDefault="00160D51" w:rsidP="00305FBA">
            <w:pPr>
              <w:rPr>
                <w:rFonts w:ascii="Arial" w:eastAsia="Times New Roman" w:hAnsi="Arial" w:cs="Arial"/>
                <w:b/>
                <w:bCs/>
                <w:color w:val="000000" w:themeColor="text1"/>
              </w:rPr>
            </w:pPr>
            <w:r>
              <w:rPr>
                <w:rFonts w:ascii="Arial" w:eastAsia="Times New Roman" w:hAnsi="Arial" w:cs="Arial"/>
                <w:b/>
                <w:bCs/>
                <w:color w:val="000000" w:themeColor="text1"/>
              </w:rPr>
              <w:t>L. Ratio</w:t>
            </w:r>
          </w:p>
        </w:tc>
        <w:tc>
          <w:tcPr>
            <w:tcW w:w="1199" w:type="dxa"/>
            <w:tcBorders>
              <w:top w:val="single" w:sz="4" w:space="0" w:color="auto"/>
              <w:left w:val="nil"/>
              <w:bottom w:val="double" w:sz="6" w:space="0" w:color="auto"/>
              <w:right w:val="single" w:sz="4" w:space="0" w:color="auto"/>
            </w:tcBorders>
            <w:shd w:val="clear" w:color="auto" w:fill="auto"/>
            <w:vAlign w:val="center"/>
            <w:hideMark/>
          </w:tcPr>
          <w:p w14:paraId="16D11D26" w14:textId="77777777" w:rsidR="00160D51" w:rsidRPr="005F0947" w:rsidRDefault="00160D51" w:rsidP="00305FBA">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160D51" w:rsidRPr="005D300B" w14:paraId="7F09C035" w14:textId="77777777" w:rsidTr="00584E44">
        <w:trPr>
          <w:trHeight w:val="378"/>
        </w:trPr>
        <w:tc>
          <w:tcPr>
            <w:tcW w:w="2700" w:type="dxa"/>
            <w:tcBorders>
              <w:top w:val="nil"/>
              <w:left w:val="single" w:sz="4" w:space="0" w:color="auto"/>
              <w:bottom w:val="nil"/>
              <w:right w:val="nil"/>
            </w:tcBorders>
            <w:shd w:val="clear" w:color="auto" w:fill="auto"/>
            <w:vAlign w:val="center"/>
          </w:tcPr>
          <w:p w14:paraId="1FAA004C" w14:textId="77777777" w:rsidR="00160D51" w:rsidRPr="005F0947"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Intercept</w:t>
            </w:r>
          </w:p>
        </w:tc>
        <w:tc>
          <w:tcPr>
            <w:tcW w:w="1530" w:type="dxa"/>
            <w:tcBorders>
              <w:top w:val="nil"/>
              <w:left w:val="nil"/>
              <w:bottom w:val="nil"/>
              <w:right w:val="nil"/>
            </w:tcBorders>
            <w:shd w:val="clear" w:color="auto" w:fill="auto"/>
            <w:noWrap/>
            <w:vAlign w:val="center"/>
          </w:tcPr>
          <w:p w14:paraId="57DA379A" w14:textId="3C8E645B" w:rsidR="00160D51" w:rsidRPr="005F0947" w:rsidRDefault="00E23349" w:rsidP="00305FBA">
            <w:pPr>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0.0116</w:t>
            </w:r>
          </w:p>
        </w:tc>
        <w:tc>
          <w:tcPr>
            <w:tcW w:w="1411" w:type="dxa"/>
            <w:tcBorders>
              <w:top w:val="nil"/>
              <w:left w:val="nil"/>
              <w:bottom w:val="nil"/>
              <w:right w:val="nil"/>
            </w:tcBorders>
            <w:shd w:val="clear" w:color="auto" w:fill="auto"/>
            <w:noWrap/>
            <w:vAlign w:val="center"/>
          </w:tcPr>
          <w:p w14:paraId="69940089"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0.0016</w:t>
            </w:r>
          </w:p>
        </w:tc>
        <w:tc>
          <w:tcPr>
            <w:tcW w:w="1080" w:type="dxa"/>
            <w:tcBorders>
              <w:top w:val="nil"/>
              <w:left w:val="nil"/>
              <w:bottom w:val="nil"/>
              <w:right w:val="nil"/>
            </w:tcBorders>
            <w:shd w:val="clear" w:color="auto" w:fill="auto"/>
            <w:noWrap/>
            <w:vAlign w:val="center"/>
          </w:tcPr>
          <w:p w14:paraId="6DE56FB1" w14:textId="2CBE65F8" w:rsidR="00160D51" w:rsidRPr="005F0947" w:rsidRDefault="00E23349" w:rsidP="00305FBA">
            <w:pPr>
              <w:ind w:right="-91"/>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7.0949</w:t>
            </w:r>
          </w:p>
        </w:tc>
        <w:tc>
          <w:tcPr>
            <w:tcW w:w="810" w:type="dxa"/>
            <w:tcBorders>
              <w:top w:val="nil"/>
              <w:left w:val="nil"/>
              <w:bottom w:val="nil"/>
              <w:right w:val="nil"/>
            </w:tcBorders>
            <w:shd w:val="clear" w:color="auto" w:fill="auto"/>
            <w:noWrap/>
            <w:vAlign w:val="center"/>
          </w:tcPr>
          <w:p w14:paraId="15FAD709"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450</w:t>
            </w:r>
          </w:p>
        </w:tc>
        <w:tc>
          <w:tcPr>
            <w:tcW w:w="1231" w:type="dxa"/>
            <w:tcBorders>
              <w:top w:val="nil"/>
              <w:left w:val="nil"/>
              <w:bottom w:val="nil"/>
              <w:right w:val="nil"/>
            </w:tcBorders>
            <w:shd w:val="clear" w:color="auto" w:fill="auto"/>
            <w:noWrap/>
            <w:vAlign w:val="center"/>
          </w:tcPr>
          <w:p w14:paraId="53181FF4" w14:textId="77777777" w:rsidR="00160D51" w:rsidRPr="005F0947" w:rsidRDefault="00160D51" w:rsidP="00305FBA">
            <w:pPr>
              <w:rPr>
                <w:rFonts w:ascii="Arial" w:eastAsia="Times New Roman" w:hAnsi="Arial" w:cs="Arial"/>
                <w:color w:val="000000" w:themeColor="text1"/>
              </w:rPr>
            </w:pPr>
          </w:p>
        </w:tc>
        <w:tc>
          <w:tcPr>
            <w:tcW w:w="1199" w:type="dxa"/>
            <w:tcBorders>
              <w:top w:val="nil"/>
              <w:left w:val="nil"/>
              <w:bottom w:val="nil"/>
              <w:right w:val="single" w:sz="4" w:space="0" w:color="auto"/>
            </w:tcBorders>
            <w:shd w:val="clear" w:color="auto" w:fill="auto"/>
            <w:noWrap/>
            <w:vAlign w:val="center"/>
          </w:tcPr>
          <w:p w14:paraId="5F8EA982" w14:textId="77777777" w:rsidR="00160D51" w:rsidRPr="00660977" w:rsidRDefault="00160D51" w:rsidP="00305FBA">
            <w:pPr>
              <w:ind w:right="75"/>
              <w:rPr>
                <w:rFonts w:ascii="Arial" w:hAnsi="Arial" w:cs="Arial"/>
                <w:b/>
                <w:bCs/>
                <w:color w:val="000000" w:themeColor="text1"/>
              </w:rPr>
            </w:pPr>
            <w:r>
              <w:rPr>
                <w:rFonts w:ascii="Arial" w:hAnsi="Arial" w:cs="Arial"/>
                <w:b/>
                <w:bCs/>
                <w:color w:val="000000" w:themeColor="text1"/>
              </w:rPr>
              <w:t>&lt; 0.0001</w:t>
            </w:r>
          </w:p>
        </w:tc>
      </w:tr>
      <w:tr w:rsidR="00160D51" w:rsidRPr="005D300B" w14:paraId="14D1BC8A" w14:textId="77777777" w:rsidTr="00584E44">
        <w:trPr>
          <w:trHeight w:val="214"/>
        </w:trPr>
        <w:tc>
          <w:tcPr>
            <w:tcW w:w="2700" w:type="dxa"/>
            <w:tcBorders>
              <w:top w:val="nil"/>
              <w:left w:val="single" w:sz="4" w:space="0" w:color="auto"/>
              <w:bottom w:val="nil"/>
              <w:right w:val="nil"/>
            </w:tcBorders>
            <w:shd w:val="clear" w:color="auto" w:fill="auto"/>
            <w:vAlign w:val="center"/>
          </w:tcPr>
          <w:p w14:paraId="341FA53E" w14:textId="77777777" w:rsidR="00160D51" w:rsidRPr="008775CE"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Salinity</w:t>
            </w:r>
          </w:p>
        </w:tc>
        <w:tc>
          <w:tcPr>
            <w:tcW w:w="1530" w:type="dxa"/>
            <w:tcBorders>
              <w:top w:val="nil"/>
              <w:left w:val="nil"/>
              <w:bottom w:val="nil"/>
              <w:right w:val="nil"/>
            </w:tcBorders>
            <w:shd w:val="clear" w:color="auto" w:fill="auto"/>
            <w:noWrap/>
            <w:vAlign w:val="center"/>
          </w:tcPr>
          <w:p w14:paraId="3D131C42"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-0.0018</w:t>
            </w:r>
          </w:p>
        </w:tc>
        <w:tc>
          <w:tcPr>
            <w:tcW w:w="1411" w:type="dxa"/>
            <w:tcBorders>
              <w:top w:val="nil"/>
              <w:left w:val="nil"/>
              <w:bottom w:val="nil"/>
              <w:right w:val="nil"/>
            </w:tcBorders>
            <w:shd w:val="clear" w:color="auto" w:fill="auto"/>
            <w:noWrap/>
            <w:vAlign w:val="center"/>
          </w:tcPr>
          <w:p w14:paraId="212FD690"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0.0011</w:t>
            </w:r>
          </w:p>
        </w:tc>
        <w:tc>
          <w:tcPr>
            <w:tcW w:w="1080" w:type="dxa"/>
            <w:tcBorders>
              <w:top w:val="nil"/>
              <w:left w:val="nil"/>
              <w:bottom w:val="nil"/>
              <w:right w:val="nil"/>
            </w:tcBorders>
            <w:shd w:val="clear" w:color="auto" w:fill="auto"/>
            <w:noWrap/>
            <w:vAlign w:val="center"/>
          </w:tcPr>
          <w:p w14:paraId="434709D6" w14:textId="77777777" w:rsidR="00160D51" w:rsidRPr="005F0947" w:rsidRDefault="00160D51" w:rsidP="00305FBA">
            <w:pPr>
              <w:ind w:right="-91"/>
              <w:rPr>
                <w:rFonts w:ascii="Arial" w:eastAsia="Times New Roman" w:hAnsi="Arial" w:cs="Arial"/>
                <w:color w:val="000000" w:themeColor="text1"/>
              </w:rPr>
            </w:pPr>
            <w:r>
              <w:rPr>
                <w:rFonts w:ascii="Arial" w:eastAsia="Times New Roman" w:hAnsi="Arial" w:cs="Arial"/>
                <w:color w:val="000000" w:themeColor="text1"/>
              </w:rPr>
              <w:t>-1.7086</w:t>
            </w:r>
          </w:p>
        </w:tc>
        <w:tc>
          <w:tcPr>
            <w:tcW w:w="810" w:type="dxa"/>
            <w:tcBorders>
              <w:top w:val="nil"/>
              <w:left w:val="nil"/>
              <w:bottom w:val="nil"/>
              <w:right w:val="nil"/>
            </w:tcBorders>
            <w:shd w:val="clear" w:color="auto" w:fill="auto"/>
            <w:noWrap/>
            <w:vAlign w:val="center"/>
          </w:tcPr>
          <w:p w14:paraId="17512113"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1E6E9093" w14:textId="77777777" w:rsidR="00160D51" w:rsidRPr="005F0947" w:rsidRDefault="00160D51" w:rsidP="00305FBA">
            <w:pPr>
              <w:rPr>
                <w:rFonts w:ascii="Arial" w:eastAsia="Times New Roman" w:hAnsi="Arial" w:cs="Arial"/>
                <w:color w:val="000000" w:themeColor="text1"/>
              </w:rPr>
            </w:pPr>
          </w:p>
        </w:tc>
        <w:tc>
          <w:tcPr>
            <w:tcW w:w="1199" w:type="dxa"/>
            <w:tcBorders>
              <w:top w:val="nil"/>
              <w:left w:val="nil"/>
              <w:bottom w:val="nil"/>
              <w:right w:val="single" w:sz="4" w:space="0" w:color="auto"/>
            </w:tcBorders>
            <w:shd w:val="clear" w:color="auto" w:fill="auto"/>
            <w:noWrap/>
            <w:vAlign w:val="center"/>
          </w:tcPr>
          <w:p w14:paraId="12AD137F" w14:textId="134B7A4D" w:rsidR="00160D51" w:rsidRPr="00945377" w:rsidRDefault="00E23349" w:rsidP="00305FBA">
            <w:pPr>
              <w:ind w:right="75"/>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0.2205</w:t>
            </w:r>
          </w:p>
        </w:tc>
      </w:tr>
      <w:tr w:rsidR="00160D51" w:rsidRPr="005D300B" w14:paraId="603A175C" w14:textId="77777777" w:rsidTr="00584E44">
        <w:trPr>
          <w:trHeight w:val="355"/>
        </w:trPr>
        <w:tc>
          <w:tcPr>
            <w:tcW w:w="2700" w:type="dxa"/>
            <w:tcBorders>
              <w:top w:val="nil"/>
              <w:left w:val="single" w:sz="4" w:space="0" w:color="auto"/>
              <w:bottom w:val="nil"/>
              <w:right w:val="nil"/>
            </w:tcBorders>
            <w:shd w:val="clear" w:color="auto" w:fill="auto"/>
            <w:vAlign w:val="center"/>
          </w:tcPr>
          <w:p w14:paraId="4D3AC5F6" w14:textId="77777777" w:rsidR="00160D51" w:rsidRPr="005F0947"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Initial size</w:t>
            </w:r>
          </w:p>
        </w:tc>
        <w:tc>
          <w:tcPr>
            <w:tcW w:w="1530" w:type="dxa"/>
            <w:tcBorders>
              <w:top w:val="nil"/>
              <w:left w:val="nil"/>
              <w:bottom w:val="nil"/>
              <w:right w:val="nil"/>
            </w:tcBorders>
            <w:shd w:val="clear" w:color="auto" w:fill="auto"/>
            <w:noWrap/>
            <w:vAlign w:val="center"/>
          </w:tcPr>
          <w:p w14:paraId="62C94150" w14:textId="3A7DFB8D" w:rsidR="00160D51" w:rsidRPr="005F0947" w:rsidRDefault="00E23349" w:rsidP="00305FBA">
            <w:pPr>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3.3018e-05</w:t>
            </w:r>
          </w:p>
        </w:tc>
        <w:tc>
          <w:tcPr>
            <w:tcW w:w="1411" w:type="dxa"/>
            <w:tcBorders>
              <w:top w:val="nil"/>
              <w:left w:val="nil"/>
              <w:bottom w:val="nil"/>
              <w:right w:val="nil"/>
            </w:tcBorders>
            <w:shd w:val="clear" w:color="auto" w:fill="auto"/>
            <w:noWrap/>
            <w:vAlign w:val="center"/>
          </w:tcPr>
          <w:p w14:paraId="5DDB76D2"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3.7727e-06</w:t>
            </w:r>
          </w:p>
        </w:tc>
        <w:tc>
          <w:tcPr>
            <w:tcW w:w="1080" w:type="dxa"/>
            <w:tcBorders>
              <w:top w:val="nil"/>
              <w:left w:val="nil"/>
              <w:bottom w:val="nil"/>
              <w:right w:val="nil"/>
            </w:tcBorders>
            <w:shd w:val="clear" w:color="auto" w:fill="auto"/>
            <w:noWrap/>
            <w:vAlign w:val="center"/>
          </w:tcPr>
          <w:p w14:paraId="476A518C" w14:textId="2B5BF5E8" w:rsidR="00160D51" w:rsidRPr="005F0947" w:rsidRDefault="00E23349" w:rsidP="00305FBA">
            <w:pPr>
              <w:ind w:right="-91"/>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8.7517</w:t>
            </w:r>
          </w:p>
        </w:tc>
        <w:tc>
          <w:tcPr>
            <w:tcW w:w="810" w:type="dxa"/>
            <w:tcBorders>
              <w:top w:val="nil"/>
              <w:left w:val="nil"/>
              <w:bottom w:val="nil"/>
              <w:right w:val="nil"/>
            </w:tcBorders>
            <w:shd w:val="clear" w:color="auto" w:fill="auto"/>
            <w:noWrap/>
            <w:vAlign w:val="center"/>
          </w:tcPr>
          <w:p w14:paraId="54C739FB"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450</w:t>
            </w:r>
          </w:p>
        </w:tc>
        <w:tc>
          <w:tcPr>
            <w:tcW w:w="1231" w:type="dxa"/>
            <w:tcBorders>
              <w:top w:val="nil"/>
              <w:left w:val="nil"/>
              <w:bottom w:val="nil"/>
              <w:right w:val="nil"/>
            </w:tcBorders>
            <w:shd w:val="clear" w:color="auto" w:fill="auto"/>
            <w:noWrap/>
            <w:vAlign w:val="center"/>
          </w:tcPr>
          <w:p w14:paraId="7A082F04" w14:textId="77777777" w:rsidR="00160D51" w:rsidRPr="005F0947" w:rsidRDefault="00160D51" w:rsidP="00305FBA">
            <w:pPr>
              <w:rPr>
                <w:rFonts w:ascii="Arial" w:eastAsia="Times New Roman" w:hAnsi="Arial" w:cs="Arial"/>
                <w:color w:val="000000" w:themeColor="text1"/>
              </w:rPr>
            </w:pPr>
            <w:r w:rsidRPr="008A1318">
              <w:rPr>
                <w:rFonts w:ascii="Arial" w:eastAsia="Times New Roman" w:hAnsi="Arial" w:cs="Arial"/>
                <w:color w:val="000000" w:themeColor="text1"/>
              </w:rPr>
              <w:t>6</w:t>
            </w:r>
            <w:r>
              <w:rPr>
                <w:rFonts w:ascii="Arial" w:eastAsia="Times New Roman" w:hAnsi="Arial" w:cs="Arial"/>
                <w:color w:val="000000" w:themeColor="text1"/>
              </w:rPr>
              <w:t>5</w:t>
            </w:r>
            <w:r w:rsidRPr="008A1318">
              <w:rPr>
                <w:rFonts w:ascii="Arial" w:eastAsia="Times New Roman" w:hAnsi="Arial" w:cs="Arial"/>
                <w:color w:val="000000" w:themeColor="text1"/>
              </w:rPr>
              <w:t>.</w:t>
            </w:r>
            <w:r>
              <w:rPr>
                <w:rFonts w:ascii="Arial" w:eastAsia="Times New Roman" w:hAnsi="Arial" w:cs="Arial"/>
                <w:color w:val="000000" w:themeColor="text1"/>
              </w:rPr>
              <w:t>1080</w:t>
            </w:r>
          </w:p>
        </w:tc>
        <w:tc>
          <w:tcPr>
            <w:tcW w:w="1199" w:type="dxa"/>
            <w:tcBorders>
              <w:top w:val="nil"/>
              <w:left w:val="nil"/>
              <w:bottom w:val="nil"/>
              <w:right w:val="single" w:sz="4" w:space="0" w:color="auto"/>
            </w:tcBorders>
            <w:shd w:val="clear" w:color="auto" w:fill="auto"/>
            <w:noWrap/>
            <w:vAlign w:val="center"/>
          </w:tcPr>
          <w:p w14:paraId="2700AEAE" w14:textId="77777777" w:rsidR="00160D51" w:rsidRPr="009D2D32" w:rsidRDefault="00160D51" w:rsidP="00305FBA">
            <w:pPr>
              <w:ind w:right="75"/>
              <w:rPr>
                <w:rFonts w:ascii="Arial" w:eastAsia="Times New Roman" w:hAnsi="Arial" w:cs="Arial"/>
                <w:b/>
                <w:bCs/>
                <w:color w:val="000000" w:themeColor="text1"/>
              </w:rPr>
            </w:pPr>
            <w:r>
              <w:rPr>
                <w:rFonts w:ascii="Arial" w:eastAsia="Times New Roman" w:hAnsi="Arial" w:cs="Arial"/>
                <w:b/>
                <w:bCs/>
                <w:color w:val="000000" w:themeColor="text1"/>
              </w:rPr>
              <w:t>&lt; 0.0001</w:t>
            </w:r>
          </w:p>
        </w:tc>
      </w:tr>
      <w:tr w:rsidR="00160D51" w:rsidRPr="005D300B" w14:paraId="6A16BF23" w14:textId="77777777" w:rsidTr="00584E44">
        <w:trPr>
          <w:trHeight w:val="355"/>
        </w:trPr>
        <w:tc>
          <w:tcPr>
            <w:tcW w:w="2700" w:type="dxa"/>
            <w:tcBorders>
              <w:top w:val="nil"/>
              <w:left w:val="single" w:sz="4" w:space="0" w:color="auto"/>
              <w:bottom w:val="nil"/>
              <w:right w:val="nil"/>
            </w:tcBorders>
            <w:shd w:val="clear" w:color="auto" w:fill="auto"/>
            <w:vAlign w:val="center"/>
          </w:tcPr>
          <w:p w14:paraId="2F9F0F92" w14:textId="77777777" w:rsidR="00160D51" w:rsidRPr="005F0947"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Total alkalinity</w:t>
            </w:r>
          </w:p>
        </w:tc>
        <w:tc>
          <w:tcPr>
            <w:tcW w:w="1530" w:type="dxa"/>
            <w:tcBorders>
              <w:top w:val="nil"/>
              <w:left w:val="nil"/>
              <w:bottom w:val="nil"/>
              <w:right w:val="nil"/>
            </w:tcBorders>
            <w:shd w:val="clear" w:color="auto" w:fill="auto"/>
            <w:noWrap/>
            <w:vAlign w:val="center"/>
          </w:tcPr>
          <w:p w14:paraId="04252424" w14:textId="53ED5FDC" w:rsidR="00160D51" w:rsidRPr="005F0947" w:rsidRDefault="00E23349" w:rsidP="00305FBA">
            <w:pPr>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2.080e-07</w:t>
            </w:r>
          </w:p>
        </w:tc>
        <w:tc>
          <w:tcPr>
            <w:tcW w:w="1411" w:type="dxa"/>
            <w:tcBorders>
              <w:top w:val="nil"/>
              <w:left w:val="nil"/>
              <w:bottom w:val="nil"/>
              <w:right w:val="nil"/>
            </w:tcBorders>
            <w:shd w:val="clear" w:color="auto" w:fill="auto"/>
            <w:noWrap/>
            <w:vAlign w:val="center"/>
          </w:tcPr>
          <w:p w14:paraId="1FE8333A"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7.2360e-07</w:t>
            </w:r>
          </w:p>
        </w:tc>
        <w:tc>
          <w:tcPr>
            <w:tcW w:w="1080" w:type="dxa"/>
            <w:tcBorders>
              <w:top w:val="nil"/>
              <w:left w:val="nil"/>
              <w:bottom w:val="nil"/>
              <w:right w:val="nil"/>
            </w:tcBorders>
            <w:shd w:val="clear" w:color="auto" w:fill="auto"/>
            <w:noWrap/>
            <w:vAlign w:val="center"/>
          </w:tcPr>
          <w:p w14:paraId="2A01E9C0" w14:textId="209D0C40" w:rsidR="00160D51" w:rsidRPr="005F0947" w:rsidRDefault="00E23349" w:rsidP="00305FBA">
            <w:pPr>
              <w:ind w:right="-91"/>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0.2877</w:t>
            </w:r>
          </w:p>
        </w:tc>
        <w:tc>
          <w:tcPr>
            <w:tcW w:w="810" w:type="dxa"/>
            <w:tcBorders>
              <w:top w:val="nil"/>
              <w:left w:val="nil"/>
              <w:bottom w:val="nil"/>
              <w:right w:val="nil"/>
            </w:tcBorders>
            <w:shd w:val="clear" w:color="auto" w:fill="auto"/>
            <w:noWrap/>
            <w:vAlign w:val="center"/>
          </w:tcPr>
          <w:p w14:paraId="26712EA3"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5F16EC6B" w14:textId="77777777" w:rsidR="00160D51" w:rsidRPr="005F0947" w:rsidRDefault="00160D51" w:rsidP="00305FBA">
            <w:pPr>
              <w:rPr>
                <w:rFonts w:ascii="Arial" w:eastAsia="Times New Roman" w:hAnsi="Arial" w:cs="Arial"/>
                <w:color w:val="000000" w:themeColor="text1"/>
              </w:rPr>
            </w:pPr>
          </w:p>
        </w:tc>
        <w:tc>
          <w:tcPr>
            <w:tcW w:w="1199" w:type="dxa"/>
            <w:tcBorders>
              <w:top w:val="nil"/>
              <w:left w:val="nil"/>
              <w:bottom w:val="nil"/>
              <w:right w:val="single" w:sz="4" w:space="0" w:color="auto"/>
            </w:tcBorders>
            <w:shd w:val="clear" w:color="auto" w:fill="auto"/>
            <w:noWrap/>
            <w:vAlign w:val="center"/>
          </w:tcPr>
          <w:p w14:paraId="0D78B079" w14:textId="10D73CA4" w:rsidR="00160D51" w:rsidRPr="00843E02" w:rsidRDefault="00E23349" w:rsidP="00305FBA">
            <w:pPr>
              <w:ind w:right="75"/>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0.4677</w:t>
            </w:r>
          </w:p>
        </w:tc>
      </w:tr>
      <w:tr w:rsidR="00160D51" w:rsidRPr="005D300B" w14:paraId="73111015" w14:textId="77777777" w:rsidTr="00584E44">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05AF8FDD" w14:textId="77777777" w:rsidR="00160D51" w:rsidRDefault="00160D51" w:rsidP="00305FBA">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530" w:type="dxa"/>
            <w:tcBorders>
              <w:top w:val="single" w:sz="4" w:space="0" w:color="auto"/>
              <w:left w:val="nil"/>
              <w:bottom w:val="single" w:sz="4" w:space="0" w:color="auto"/>
              <w:right w:val="nil"/>
            </w:tcBorders>
            <w:shd w:val="clear" w:color="auto" w:fill="auto"/>
            <w:noWrap/>
            <w:vAlign w:val="center"/>
          </w:tcPr>
          <w:p w14:paraId="3B2EC536" w14:textId="77777777" w:rsidR="00160D51" w:rsidRDefault="00160D51" w:rsidP="00305FBA">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411" w:type="dxa"/>
            <w:tcBorders>
              <w:top w:val="single" w:sz="4" w:space="0" w:color="auto"/>
              <w:left w:val="nil"/>
              <w:bottom w:val="single" w:sz="4" w:space="0" w:color="auto"/>
              <w:right w:val="nil"/>
            </w:tcBorders>
            <w:shd w:val="clear" w:color="auto" w:fill="auto"/>
            <w:noWrap/>
            <w:vAlign w:val="center"/>
          </w:tcPr>
          <w:p w14:paraId="0C507DBD" w14:textId="77777777" w:rsidR="00160D51" w:rsidRDefault="00160D51" w:rsidP="00305FBA">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06F47C54" w14:textId="77777777" w:rsidR="00160D51" w:rsidRDefault="00160D51" w:rsidP="00305FBA">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C524C9F" w14:textId="77777777" w:rsidR="00160D51" w:rsidRDefault="00160D51" w:rsidP="00305FBA">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C52731D" w14:textId="77777777" w:rsidR="00160D51" w:rsidRPr="005F0947" w:rsidRDefault="00160D51" w:rsidP="00305FBA">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199" w:type="dxa"/>
            <w:tcBorders>
              <w:top w:val="single" w:sz="4" w:space="0" w:color="auto"/>
              <w:left w:val="nil"/>
              <w:bottom w:val="single" w:sz="4" w:space="0" w:color="auto"/>
              <w:right w:val="single" w:sz="4" w:space="0" w:color="auto"/>
            </w:tcBorders>
            <w:shd w:val="clear" w:color="auto" w:fill="auto"/>
            <w:noWrap/>
            <w:vAlign w:val="center"/>
          </w:tcPr>
          <w:p w14:paraId="7216E30B" w14:textId="77777777" w:rsidR="00160D51" w:rsidRPr="00660977" w:rsidRDefault="00160D51" w:rsidP="00305FBA">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160D51" w:rsidRPr="005D300B" w14:paraId="2C2615F1" w14:textId="77777777" w:rsidTr="00584E44">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70A2F5D4" w14:textId="77777777" w:rsidR="00160D51" w:rsidRDefault="00160D51" w:rsidP="00305FBA">
            <w:pPr>
              <w:ind w:right="-44"/>
              <w:rPr>
                <w:rFonts w:ascii="Arial" w:eastAsia="Times New Roman" w:hAnsi="Arial" w:cs="Arial"/>
                <w:color w:val="000000" w:themeColor="text1"/>
              </w:rPr>
            </w:pPr>
            <w:r>
              <w:rPr>
                <w:rFonts w:ascii="Arial" w:eastAsia="Times New Roman" w:hAnsi="Arial" w:cs="Arial"/>
                <w:color w:val="000000" w:themeColor="text1"/>
              </w:rPr>
              <w:t>Culture chamber</w:t>
            </w:r>
          </w:p>
        </w:tc>
        <w:tc>
          <w:tcPr>
            <w:tcW w:w="1530" w:type="dxa"/>
            <w:tcBorders>
              <w:top w:val="single" w:sz="4" w:space="0" w:color="auto"/>
              <w:left w:val="nil"/>
              <w:bottom w:val="single" w:sz="4" w:space="0" w:color="auto"/>
              <w:right w:val="nil"/>
            </w:tcBorders>
            <w:shd w:val="clear" w:color="auto" w:fill="auto"/>
            <w:noWrap/>
            <w:vAlign w:val="center"/>
          </w:tcPr>
          <w:p w14:paraId="36BDBE20" w14:textId="760DEEC4" w:rsidR="00160D51" w:rsidRDefault="00E23349" w:rsidP="00305FBA">
            <w:pPr>
              <w:rPr>
                <w:rFonts w:ascii="Arial" w:eastAsia="Times New Roman" w:hAnsi="Arial" w:cs="Arial"/>
                <w:color w:val="000000" w:themeColor="text1"/>
              </w:rPr>
            </w:pPr>
            <w:r>
              <w:rPr>
                <w:rFonts w:ascii="Arial" w:eastAsia="Times New Roman" w:hAnsi="Arial" w:cs="Arial"/>
                <w:color w:val="000000" w:themeColor="text1"/>
              </w:rPr>
              <w:t xml:space="preserve"> </w:t>
            </w:r>
            <w:r w:rsidR="00160D51">
              <w:rPr>
                <w:rFonts w:ascii="Arial" w:eastAsia="Times New Roman" w:hAnsi="Arial" w:cs="Arial"/>
                <w:color w:val="000000" w:themeColor="text1"/>
              </w:rPr>
              <w:t>0.0016</w:t>
            </w:r>
          </w:p>
        </w:tc>
        <w:tc>
          <w:tcPr>
            <w:tcW w:w="1411" w:type="dxa"/>
            <w:tcBorders>
              <w:top w:val="single" w:sz="4" w:space="0" w:color="auto"/>
              <w:left w:val="nil"/>
              <w:bottom w:val="single" w:sz="4" w:space="0" w:color="auto"/>
              <w:right w:val="nil"/>
            </w:tcBorders>
            <w:shd w:val="clear" w:color="auto" w:fill="auto"/>
            <w:noWrap/>
            <w:vAlign w:val="center"/>
          </w:tcPr>
          <w:p w14:paraId="2833B20F" w14:textId="77777777" w:rsidR="00160D51" w:rsidRDefault="00160D51" w:rsidP="00305FBA">
            <w:pPr>
              <w:rPr>
                <w:rFonts w:ascii="Arial" w:eastAsia="Times New Roman" w:hAnsi="Arial" w:cs="Arial"/>
                <w:color w:val="000000" w:themeColor="text1"/>
              </w:rPr>
            </w:pPr>
            <w:r>
              <w:rPr>
                <w:rFonts w:ascii="Arial" w:eastAsia="Times New Roman" w:hAnsi="Arial" w:cs="Arial"/>
                <w:color w:val="000000" w:themeColor="text1"/>
              </w:rPr>
              <w:t>0.0033</w:t>
            </w:r>
          </w:p>
        </w:tc>
        <w:tc>
          <w:tcPr>
            <w:tcW w:w="1080" w:type="dxa"/>
            <w:tcBorders>
              <w:top w:val="single" w:sz="4" w:space="0" w:color="auto"/>
              <w:left w:val="nil"/>
              <w:bottom w:val="single" w:sz="4" w:space="0" w:color="auto"/>
              <w:right w:val="nil"/>
            </w:tcBorders>
            <w:shd w:val="clear" w:color="auto" w:fill="auto"/>
            <w:noWrap/>
            <w:vAlign w:val="center"/>
          </w:tcPr>
          <w:p w14:paraId="6242BA85" w14:textId="77777777" w:rsidR="00160D51" w:rsidRDefault="00160D51" w:rsidP="00305FBA">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34FA6EB0" w14:textId="77777777" w:rsidR="00160D51" w:rsidRDefault="00160D51" w:rsidP="00305FBA">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6751EC6" w14:textId="77777777" w:rsidR="00160D51" w:rsidRPr="005F0947" w:rsidRDefault="00160D51" w:rsidP="00305FBA">
            <w:pPr>
              <w:rPr>
                <w:rFonts w:ascii="Arial" w:eastAsia="Times New Roman" w:hAnsi="Arial" w:cs="Arial"/>
                <w:color w:val="000000" w:themeColor="text1"/>
              </w:rPr>
            </w:pPr>
            <w:r>
              <w:rPr>
                <w:rFonts w:ascii="Arial" w:eastAsia="Times New Roman" w:hAnsi="Arial" w:cs="Arial"/>
                <w:color w:val="000000" w:themeColor="text1"/>
              </w:rPr>
              <w:t>49.1364</w:t>
            </w:r>
          </w:p>
        </w:tc>
        <w:tc>
          <w:tcPr>
            <w:tcW w:w="1199" w:type="dxa"/>
            <w:tcBorders>
              <w:top w:val="single" w:sz="4" w:space="0" w:color="auto"/>
              <w:left w:val="nil"/>
              <w:bottom w:val="single" w:sz="4" w:space="0" w:color="auto"/>
              <w:right w:val="single" w:sz="4" w:space="0" w:color="auto"/>
            </w:tcBorders>
            <w:shd w:val="clear" w:color="auto" w:fill="auto"/>
            <w:noWrap/>
            <w:vAlign w:val="center"/>
          </w:tcPr>
          <w:p w14:paraId="562A3452" w14:textId="77777777" w:rsidR="00160D51" w:rsidRPr="00660977" w:rsidRDefault="00160D51" w:rsidP="00305FBA">
            <w:pPr>
              <w:ind w:right="75"/>
              <w:rPr>
                <w:rFonts w:ascii="Arial" w:eastAsia="Times New Roman" w:hAnsi="Arial" w:cs="Arial"/>
                <w:b/>
                <w:bCs/>
                <w:color w:val="000000" w:themeColor="text1"/>
              </w:rPr>
            </w:pPr>
            <w:r>
              <w:rPr>
                <w:rFonts w:ascii="Arial" w:eastAsia="Times New Roman" w:hAnsi="Arial" w:cs="Arial"/>
                <w:b/>
                <w:bCs/>
                <w:color w:val="000000" w:themeColor="text1"/>
              </w:rPr>
              <w:t>&lt; 0.0001</w:t>
            </w:r>
          </w:p>
        </w:tc>
      </w:tr>
    </w:tbl>
    <w:p w14:paraId="4C248475" w14:textId="77777777" w:rsidR="00160D51" w:rsidRDefault="00160D51" w:rsidP="00160D51">
      <w:pPr>
        <w:pStyle w:val="NoSpacing"/>
        <w:rPr>
          <w:rFonts w:ascii="Arial" w:hAnsi="Arial" w:cs="Arial"/>
          <w:b/>
          <w:bCs/>
          <w:i/>
          <w:iCs/>
          <w:sz w:val="28"/>
          <w:szCs w:val="28"/>
        </w:rPr>
      </w:pPr>
    </w:p>
    <w:p w14:paraId="45F8C83F" w14:textId="77777777" w:rsidR="007C1518" w:rsidRDefault="007C1518" w:rsidP="004968A2"/>
    <w:sectPr w:rsidR="007C1518">
      <w:footerReference w:type="default" r:id="rId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P Gaylord" w:date="2023-10-25T10:20:00Z" w:initials="BPG">
    <w:p w14:paraId="1CE0BCF3" w14:textId="3E3607B5" w:rsidR="00BB4801" w:rsidRDefault="00BB4801">
      <w:pPr>
        <w:pStyle w:val="CommentText"/>
      </w:pPr>
      <w:r>
        <w:rPr>
          <w:rStyle w:val="CommentReference"/>
        </w:rPr>
        <w:annotationRef/>
      </w:r>
      <w:r>
        <w:t xml:space="preserve">I like the attempt at a declarative title.  However, the results </w:t>
      </w:r>
      <w:r w:rsidR="00E718F3">
        <w:t xml:space="preserve">of the study </w:t>
      </w:r>
      <w:r>
        <w:t>are complex enough that I wonder if a more general title might be better</w:t>
      </w:r>
      <w:r w:rsidR="00C93742">
        <w:t xml:space="preserve"> (also can’t use an abbreviation in a title)</w:t>
      </w:r>
      <w:r>
        <w:t xml:space="preserve">.  Something like: </w:t>
      </w:r>
      <w:r>
        <w:br/>
        <w:t xml:space="preserve">“Scope and trajectory of response of oysters growing under altered total alkalinity and salinity”  </w:t>
      </w:r>
    </w:p>
  </w:comment>
  <w:comment w:id="30" w:author="alisha saley" w:date="2023-10-25T14:01:00Z" w:initials="as">
    <w:p w14:paraId="19A28910" w14:textId="270F8ED6" w:rsidR="00E635EB" w:rsidRDefault="00E635EB">
      <w:pPr>
        <w:pStyle w:val="CommentText"/>
      </w:pPr>
      <w:r>
        <w:rPr>
          <w:rStyle w:val="CommentReference"/>
        </w:rPr>
        <w:annotationRef/>
      </w:r>
      <w:r>
        <w:rPr>
          <w:b/>
          <w:bCs/>
        </w:rPr>
        <w:t>Overall patterns on growth from both low pH and low S.</w:t>
      </w:r>
    </w:p>
    <w:p w14:paraId="74E4BE91" w14:textId="77777777" w:rsidR="00E635EB" w:rsidRDefault="00E635EB" w:rsidP="004458C2">
      <w:pPr>
        <w:pStyle w:val="CommentText"/>
      </w:pPr>
      <w:r>
        <w:rPr>
          <w:b/>
          <w:bCs/>
        </w:rPr>
        <w:t xml:space="preserve">Potential consequences for other biological activities (tradeoffs) through lower CI or shell thickness? </w:t>
      </w:r>
    </w:p>
  </w:comment>
  <w:comment w:id="43" w:author="Brian P Gaylord" w:date="2023-10-25T09:44:00Z" w:initials="BPG">
    <w:p w14:paraId="33877756" w14:textId="038B3461" w:rsidR="004F119E" w:rsidRDefault="004F119E">
      <w:pPr>
        <w:pStyle w:val="CommentText"/>
      </w:pPr>
      <w:r>
        <w:rPr>
          <w:rStyle w:val="CommentReference"/>
        </w:rPr>
        <w:annotationRef/>
      </w:r>
      <w:r>
        <w:t>This sentence may be redundant with the preceding one.  I might</w:t>
      </w:r>
      <w:r w:rsidR="00046A3D">
        <w:t xml:space="preserve"> consider</w:t>
      </w:r>
      <w:r>
        <w:t xml:space="preserve"> </w:t>
      </w:r>
      <w:r w:rsidR="00046A3D">
        <w:t>deleting</w:t>
      </w:r>
      <w:r>
        <w:t xml:space="preserve"> it.</w:t>
      </w:r>
    </w:p>
  </w:comment>
  <w:comment w:id="50" w:author="alisha saley" w:date="2023-10-25T14:01:00Z" w:initials="as">
    <w:p w14:paraId="0A78F2D6" w14:textId="77777777" w:rsidR="00E635EB" w:rsidRDefault="00E635EB">
      <w:pPr>
        <w:pStyle w:val="CommentText"/>
      </w:pPr>
      <w:r>
        <w:rPr>
          <w:rStyle w:val="CommentReference"/>
        </w:rPr>
        <w:annotationRef/>
      </w:r>
      <w:r>
        <w:rPr>
          <w:b/>
          <w:bCs/>
        </w:rPr>
        <w:t>as principle of allocation  dictates that growth processes are often not operating at maximums, seeing how the effect of seawater condition may differ between temporally distinct windows, for example, during phases of high and low activity, would be interesting. Expectations of the types of responses we may see?</w:t>
      </w:r>
    </w:p>
    <w:p w14:paraId="6D6EA04A" w14:textId="77777777" w:rsidR="00E635EB" w:rsidRDefault="00E635EB" w:rsidP="00186080">
      <w:pPr>
        <w:pStyle w:val="CommentText"/>
      </w:pPr>
      <w:r>
        <w:rPr>
          <w:b/>
          <w:bCs/>
        </w:rPr>
        <w:t>The effect of food will likely play a role, as increasing energetic reserves can often weaken consequences of energetically costly maintenance of internal acid-base, sometimes full off-setting the effects.</w:t>
      </w:r>
    </w:p>
  </w:comment>
  <w:comment w:id="58" w:author="alisha saley" w:date="2023-10-25T13:02:00Z" w:initials="as">
    <w:p w14:paraId="71635118" w14:textId="2F11D8B6" w:rsidR="00085FF7" w:rsidRDefault="00085FF7" w:rsidP="00A274E8">
      <w:pPr>
        <w:pStyle w:val="CommentText"/>
      </w:pPr>
      <w:r>
        <w:rPr>
          <w:rStyle w:val="CommentReference"/>
        </w:rPr>
        <w:annotationRef/>
      </w:r>
      <w:r>
        <w:t>I worry that without a qualifier that this sentence carries some 'judgement'</w:t>
      </w:r>
    </w:p>
  </w:comment>
  <w:comment w:id="84" w:author="alisha saley" w:date="2023-10-18T18:29:00Z" w:initials="as">
    <w:p w14:paraId="3428D689" w14:textId="5BFC3186" w:rsidR="0034758C" w:rsidRDefault="0034758C" w:rsidP="00901EBE">
      <w:pPr>
        <w:pStyle w:val="CommentText"/>
      </w:pPr>
      <w:r>
        <w:rPr>
          <w:rStyle w:val="CommentReference"/>
        </w:rPr>
        <w:annotationRef/>
      </w:r>
      <w:r>
        <w:t>I am thinking about adding something to show the temporal aspect of the experiment to show the exposure trajectory and measurements taken</w:t>
      </w:r>
    </w:p>
    <w:p w14:paraId="3F5CD669" w14:textId="14E02D20" w:rsidR="0034758C" w:rsidRDefault="0034758C" w:rsidP="00901EBE">
      <w:pPr>
        <w:pStyle w:val="CommentText"/>
      </w:pPr>
    </w:p>
    <w:p w14:paraId="772FEC2E" w14:textId="3C5DA694" w:rsidR="0034758C" w:rsidRDefault="0034758C" w:rsidP="00901EBE">
      <w:pPr>
        <w:pStyle w:val="CommentText"/>
      </w:pPr>
      <w:r>
        <w:t>BG:  I think this is an excellent idea, especially since the temporal element is the most noticeable result of the study.</w:t>
      </w:r>
    </w:p>
  </w:comment>
  <w:comment w:id="85" w:author="alisha saley" w:date="2023-10-11T12:10:00Z" w:initials="as">
    <w:p w14:paraId="50B53198" w14:textId="032416A2" w:rsidR="0034758C" w:rsidRDefault="0034758C" w:rsidP="000C2617">
      <w:pPr>
        <w:pStyle w:val="CommentText"/>
      </w:pPr>
      <w:r>
        <w:rPr>
          <w:rStyle w:val="CommentReference"/>
        </w:rPr>
        <w:annotationRef/>
      </w:r>
      <w:r>
        <w:t>along with the Chesapeake Bay and tributaries (as the only native oyster species) (cite). C. virginica prefer brackish or marine seawater in subtidal habitats, however, in warmer location they also form reefs intertidally (NOAA). Natural oyster reefs create important habitat for hundreds of species (cite), while commercial aquaculture growers favor C. virginica for X reasons (cite).</w:t>
      </w:r>
    </w:p>
  </w:comment>
  <w:comment w:id="144" w:author="alisha saley" w:date="2023-10-18T19:42:00Z" w:initials="as">
    <w:p w14:paraId="49423B51" w14:textId="5F5D1947" w:rsidR="0034758C" w:rsidRDefault="0034758C">
      <w:pPr>
        <w:pStyle w:val="CommentText"/>
      </w:pPr>
      <w:r>
        <w:rPr>
          <w:rStyle w:val="CommentReference"/>
        </w:rPr>
        <w:annotationRef/>
      </w:r>
      <w:r>
        <w:rPr>
          <w:color w:val="000000"/>
        </w:rPr>
        <w:t>I also tried to contextualize the findings using comparisons but am not sure if they might be more useful in the discussion section….</w:t>
      </w:r>
    </w:p>
    <w:p w14:paraId="0CEA642D" w14:textId="77777777" w:rsidR="0034758C" w:rsidRDefault="0034758C">
      <w:pPr>
        <w:pStyle w:val="CommentText"/>
      </w:pPr>
      <w:r>
        <w:rPr>
          <w:color w:val="000000"/>
        </w:rPr>
        <w:t xml:space="preserve"> An effect of 0.0002 mm2/d per unit TA later on, could equate to 0.45 mm2/ d if TA levels were ~2250umol kg, or 0.20 if TA was 1000 umol kg. Then, if the TA change occurred in low S instead of ambient S, we might also see an increase in 0.20mm2/d when dropping to S = 27. To the extent that TA has a positive role when the organisms downregulate shell building activity, how long organisms stay in cycles of shell building versus tissue growth could play out in different long-term effects.</w:t>
      </w:r>
    </w:p>
    <w:p w14:paraId="76B56F68" w14:textId="137ABB7C" w:rsidR="0034758C" w:rsidRDefault="0034758C" w:rsidP="00901EBE">
      <w:pPr>
        <w:pStyle w:val="CommentText"/>
        <w:rPr>
          <w:color w:val="000000"/>
        </w:rPr>
      </w:pPr>
      <w:r>
        <w:rPr>
          <w:color w:val="000000"/>
        </w:rPr>
        <w:t>Initial size had a 0.0012 mm2/d effect per surface area (mm2), indicating that the  growth between in the smallest individuals (60 mm2) was far lower than in the largest, (160 mm2), specifically,  0.07 mm2d-1 and 0.192 mm2d-1, respectively. This could have been due to larger organisms being more able to osmotically conform to new conditions, or that small individuals may have suffered a higher energetic cost to changing conditions.</w:t>
      </w:r>
    </w:p>
    <w:p w14:paraId="66773785" w14:textId="05540139" w:rsidR="0034758C" w:rsidRDefault="0034758C" w:rsidP="00901EBE">
      <w:pPr>
        <w:pStyle w:val="CommentText"/>
        <w:rPr>
          <w:color w:val="000000"/>
        </w:rPr>
      </w:pPr>
    </w:p>
    <w:p w14:paraId="02BF8D1A" w14:textId="30CC1203" w:rsidR="0034758C" w:rsidRDefault="0034758C" w:rsidP="00901EBE">
      <w:pPr>
        <w:pStyle w:val="CommentText"/>
      </w:pPr>
      <w:r>
        <w:rPr>
          <w:color w:val="000000"/>
        </w:rPr>
        <w:t>BG:  I’m finding the many numbers above less than attention-grabbing.  I’m unsure if there is a way to make the points jump out, or whether the material above is better placed in the Discussion where you have more license to move sedately through an explanation.</w:t>
      </w:r>
    </w:p>
  </w:comment>
  <w:comment w:id="166" w:author="alisha saley" w:date="2023-10-25T13:22:00Z" w:initials="as">
    <w:p w14:paraId="151E565B" w14:textId="77777777" w:rsidR="00DB2C3B" w:rsidRDefault="00DB2C3B" w:rsidP="008018A5">
      <w:pPr>
        <w:pStyle w:val="CommentText"/>
      </w:pPr>
      <w:r>
        <w:rPr>
          <w:rStyle w:val="CommentReference"/>
        </w:rPr>
        <w:annotationRef/>
      </w:r>
      <w:r>
        <w:t>I think if we are going to have a "time clarifier" here we should consider one for the first result paragraph (growth in shell area); I like the simplified title above and so I opted to shorten this one.</w:t>
      </w:r>
    </w:p>
  </w:comment>
  <w:comment w:id="174" w:author="Brian P Gaylord" w:date="2023-10-24T12:30:00Z" w:initials="BPG">
    <w:p w14:paraId="1DA7DB5B" w14:textId="04B29D3F" w:rsidR="0034758C" w:rsidRDefault="0034758C">
      <w:pPr>
        <w:pStyle w:val="CommentText"/>
      </w:pPr>
      <w:r>
        <w:rPr>
          <w:rStyle w:val="CommentReference"/>
        </w:rPr>
        <w:annotationRef/>
      </w:r>
      <w:r>
        <w:t>Some of this material is a bit speculative so probably would fit better in the Discussion</w:t>
      </w:r>
    </w:p>
  </w:comment>
  <w:comment w:id="185" w:author="alisha saley" w:date="2023-10-25T13:27:00Z" w:initials="as">
    <w:p w14:paraId="2FFA6867" w14:textId="77777777" w:rsidR="00160D51" w:rsidRDefault="00160D51" w:rsidP="00160D51">
      <w:pPr>
        <w:pStyle w:val="CommentText"/>
      </w:pPr>
      <w:r>
        <w:rPr>
          <w:rStyle w:val="CommentReference"/>
        </w:rPr>
        <w:annotationRef/>
      </w:r>
      <w:r>
        <w:t>Make sure the estimates are clearly described in the table legend since we simplified the in-table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E0BCF3" w15:done="1"/>
  <w15:commentEx w15:paraId="74E4BE91" w15:done="1"/>
  <w15:commentEx w15:paraId="33877756" w15:done="1"/>
  <w15:commentEx w15:paraId="6D6EA04A" w15:done="1"/>
  <w15:commentEx w15:paraId="71635118" w15:done="0"/>
  <w15:commentEx w15:paraId="772FEC2E" w15:done="1"/>
  <w15:commentEx w15:paraId="50B53198" w15:done="1"/>
  <w15:commentEx w15:paraId="02BF8D1A" w15:done="1"/>
  <w15:commentEx w15:paraId="151E565B" w15:done="0"/>
  <w15:commentEx w15:paraId="1DA7DB5B" w15:done="1"/>
  <w15:commentEx w15:paraId="2FFA686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39E31" w16cex:dateUtc="2023-10-25T21:01:00Z"/>
  <w16cex:commentExtensible w16cex:durableId="28E39E57" w16cex:dateUtc="2023-10-25T21:01:00Z"/>
  <w16cex:commentExtensible w16cex:durableId="28E3906C" w16cex:dateUtc="2023-10-25T20:02:00Z"/>
  <w16cex:commentExtensible w16cex:durableId="28D10F3E" w16cex:dateUtc="2023-10-11T19:10:00Z"/>
  <w16cex:commentExtensible w16cex:durableId="28E39503" w16cex:dateUtc="2023-10-25T20:22:00Z"/>
  <w16cex:commentExtensible w16cex:durableId="28EA10A3" w16cex:dateUtc="2023-10-25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E0BCF3" w16cid:durableId="28E38E46"/>
  <w16cid:commentId w16cid:paraId="74E4BE91" w16cid:durableId="28E39E31"/>
  <w16cid:commentId w16cid:paraId="33877756" w16cid:durableId="28E38E48"/>
  <w16cid:commentId w16cid:paraId="6D6EA04A" w16cid:durableId="28E39E57"/>
  <w16cid:commentId w16cid:paraId="71635118" w16cid:durableId="28E3906C"/>
  <w16cid:commentId w16cid:paraId="772FEC2E" w16cid:durableId="28DBA631"/>
  <w16cid:commentId w16cid:paraId="50B53198" w16cid:durableId="28D10F3E"/>
  <w16cid:commentId w16cid:paraId="02BF8D1A" w16cid:durableId="28DBA63A"/>
  <w16cid:commentId w16cid:paraId="151E565B" w16cid:durableId="28E39503"/>
  <w16cid:commentId w16cid:paraId="1DA7DB5B" w16cid:durableId="28E38E4D"/>
  <w16cid:commentId w16cid:paraId="2FFA6867" w16cid:durableId="28EA10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8C8F7" w14:textId="77777777" w:rsidR="002A64D5" w:rsidRDefault="002A64D5" w:rsidP="00A72FAD">
      <w:pPr>
        <w:spacing w:after="0" w:line="240" w:lineRule="auto"/>
      </w:pPr>
      <w:r>
        <w:separator/>
      </w:r>
    </w:p>
  </w:endnote>
  <w:endnote w:type="continuationSeparator" w:id="0">
    <w:p w14:paraId="42435274" w14:textId="77777777" w:rsidR="002A64D5" w:rsidRDefault="002A64D5" w:rsidP="00A72FAD">
      <w:pPr>
        <w:spacing w:after="0" w:line="240" w:lineRule="auto"/>
      </w:pPr>
      <w:r>
        <w:continuationSeparator/>
      </w:r>
    </w:p>
  </w:endnote>
  <w:endnote w:type="continuationNotice" w:id="1">
    <w:p w14:paraId="5BAE3056" w14:textId="77777777" w:rsidR="002A64D5" w:rsidRDefault="002A64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055744"/>
      <w:docPartObj>
        <w:docPartGallery w:val="Page Numbers (Bottom of Page)"/>
        <w:docPartUnique/>
      </w:docPartObj>
    </w:sdtPr>
    <w:sdtEndPr>
      <w:rPr>
        <w:noProof/>
      </w:rPr>
    </w:sdtEndPr>
    <w:sdtContent>
      <w:p w14:paraId="4A47EF71" w14:textId="3F017928" w:rsidR="0034758C" w:rsidRDefault="0034758C">
        <w:pPr>
          <w:pStyle w:val="Footer"/>
          <w:jc w:val="center"/>
        </w:pPr>
        <w:r>
          <w:fldChar w:fldCharType="begin"/>
        </w:r>
        <w:r>
          <w:instrText xml:space="preserve"> PAGE   \* MERGEFORMAT </w:instrText>
        </w:r>
        <w:r>
          <w:fldChar w:fldCharType="separate"/>
        </w:r>
        <w:r w:rsidR="003B0CE4">
          <w:rPr>
            <w:noProof/>
          </w:rPr>
          <w:t>16</w:t>
        </w:r>
        <w:r>
          <w:rPr>
            <w:noProof/>
          </w:rPr>
          <w:fldChar w:fldCharType="end"/>
        </w:r>
      </w:p>
    </w:sdtContent>
  </w:sdt>
  <w:p w14:paraId="15608DCB" w14:textId="77777777" w:rsidR="0034758C" w:rsidRDefault="00347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FB88B" w14:textId="77777777" w:rsidR="002A64D5" w:rsidRDefault="002A64D5" w:rsidP="00A72FAD">
      <w:pPr>
        <w:spacing w:after="0" w:line="240" w:lineRule="auto"/>
      </w:pPr>
      <w:r>
        <w:separator/>
      </w:r>
    </w:p>
  </w:footnote>
  <w:footnote w:type="continuationSeparator" w:id="0">
    <w:p w14:paraId="7A706E2E" w14:textId="77777777" w:rsidR="002A64D5" w:rsidRDefault="002A64D5" w:rsidP="00A72FAD">
      <w:pPr>
        <w:spacing w:after="0" w:line="240" w:lineRule="auto"/>
      </w:pPr>
      <w:r>
        <w:continuationSeparator/>
      </w:r>
    </w:p>
  </w:footnote>
  <w:footnote w:type="continuationNotice" w:id="1">
    <w:p w14:paraId="17E9B559" w14:textId="77777777" w:rsidR="002A64D5" w:rsidRDefault="002A64D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17F"/>
    <w:multiLevelType w:val="hybridMultilevel"/>
    <w:tmpl w:val="916673EA"/>
    <w:lvl w:ilvl="0" w:tplc="A614CC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0665B"/>
    <w:multiLevelType w:val="hybridMultilevel"/>
    <w:tmpl w:val="B9BA9DB6"/>
    <w:lvl w:ilvl="0" w:tplc="BC6E659E">
      <w:start w:val="5"/>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323A9"/>
    <w:multiLevelType w:val="hybridMultilevel"/>
    <w:tmpl w:val="BF1C1E3A"/>
    <w:lvl w:ilvl="0" w:tplc="B4C219E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17A21"/>
    <w:multiLevelType w:val="hybridMultilevel"/>
    <w:tmpl w:val="2DC8BCB2"/>
    <w:lvl w:ilvl="0" w:tplc="BA224A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311CD"/>
    <w:multiLevelType w:val="hybridMultilevel"/>
    <w:tmpl w:val="DE3E9DF2"/>
    <w:lvl w:ilvl="0" w:tplc="52FCEEE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C41B9"/>
    <w:multiLevelType w:val="hybridMultilevel"/>
    <w:tmpl w:val="D7E04730"/>
    <w:lvl w:ilvl="0" w:tplc="E28CC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F70E5"/>
    <w:multiLevelType w:val="hybridMultilevel"/>
    <w:tmpl w:val="B510B2AE"/>
    <w:lvl w:ilvl="0" w:tplc="54F6C1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71A0C"/>
    <w:multiLevelType w:val="hybridMultilevel"/>
    <w:tmpl w:val="0B50388C"/>
    <w:lvl w:ilvl="0" w:tplc="BBF4252C">
      <w:start w:val="1"/>
      <w:numFmt w:val="decimal"/>
      <w:lvlText w:val="%1."/>
      <w:lvlJc w:val="left"/>
      <w:pPr>
        <w:ind w:left="720" w:hanging="360"/>
      </w:pPr>
      <w:rPr>
        <w:rFonts w:ascii="Arial" w:eastAsiaTheme="minorHAnsi" w:hAnsi="Arial" w:cs="Arial"/>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12324"/>
    <w:multiLevelType w:val="hybridMultilevel"/>
    <w:tmpl w:val="D0B8A5DC"/>
    <w:lvl w:ilvl="0" w:tplc="F20C608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E0E6A"/>
    <w:multiLevelType w:val="hybridMultilevel"/>
    <w:tmpl w:val="CCF0B24A"/>
    <w:lvl w:ilvl="0" w:tplc="2CF0444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CF6AA0"/>
    <w:multiLevelType w:val="hybridMultilevel"/>
    <w:tmpl w:val="BE4CDBAE"/>
    <w:lvl w:ilvl="0" w:tplc="6D7EFD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A15D1A"/>
    <w:multiLevelType w:val="hybridMultilevel"/>
    <w:tmpl w:val="0B8C3FA8"/>
    <w:lvl w:ilvl="0" w:tplc="3B3E2A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6279362">
    <w:abstractNumId w:val="0"/>
  </w:num>
  <w:num w:numId="2" w16cid:durableId="221411109">
    <w:abstractNumId w:val="5"/>
  </w:num>
  <w:num w:numId="3" w16cid:durableId="1316447390">
    <w:abstractNumId w:val="11"/>
  </w:num>
  <w:num w:numId="4" w16cid:durableId="24524117">
    <w:abstractNumId w:val="10"/>
  </w:num>
  <w:num w:numId="5" w16cid:durableId="420764206">
    <w:abstractNumId w:val="9"/>
  </w:num>
  <w:num w:numId="6" w16cid:durableId="215623658">
    <w:abstractNumId w:val="3"/>
  </w:num>
  <w:num w:numId="7" w16cid:durableId="309789458">
    <w:abstractNumId w:val="1"/>
  </w:num>
  <w:num w:numId="8" w16cid:durableId="1902713746">
    <w:abstractNumId w:val="7"/>
  </w:num>
  <w:num w:numId="9" w16cid:durableId="923689078">
    <w:abstractNumId w:val="8"/>
  </w:num>
  <w:num w:numId="10" w16cid:durableId="434790787">
    <w:abstractNumId w:val="4"/>
  </w:num>
  <w:num w:numId="11" w16cid:durableId="648899008">
    <w:abstractNumId w:val="6"/>
  </w:num>
  <w:num w:numId="12" w16cid:durableId="125543568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P Gaylord">
    <w15:presenceInfo w15:providerId="AD" w15:userId="S-1-5-21-3516884288-2819916808-3028616173-17414"/>
  </w15:person>
  <w15:person w15:author="alisha saley">
    <w15:presenceInfo w15:providerId="Windows Live" w15:userId="92261b077c2843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AD7"/>
    <w:rsid w:val="0000002D"/>
    <w:rsid w:val="00000AD1"/>
    <w:rsid w:val="000010AD"/>
    <w:rsid w:val="00001198"/>
    <w:rsid w:val="000014D7"/>
    <w:rsid w:val="00001A96"/>
    <w:rsid w:val="00001DA9"/>
    <w:rsid w:val="00001F7D"/>
    <w:rsid w:val="00002D7E"/>
    <w:rsid w:val="00003555"/>
    <w:rsid w:val="000035CB"/>
    <w:rsid w:val="00003D05"/>
    <w:rsid w:val="00004F22"/>
    <w:rsid w:val="0000504D"/>
    <w:rsid w:val="00005552"/>
    <w:rsid w:val="00005EAF"/>
    <w:rsid w:val="0000610F"/>
    <w:rsid w:val="00006187"/>
    <w:rsid w:val="0000637D"/>
    <w:rsid w:val="0000645A"/>
    <w:rsid w:val="00006BFC"/>
    <w:rsid w:val="00006D58"/>
    <w:rsid w:val="000073F6"/>
    <w:rsid w:val="000077B2"/>
    <w:rsid w:val="00007B7A"/>
    <w:rsid w:val="0001054A"/>
    <w:rsid w:val="00010968"/>
    <w:rsid w:val="000115C9"/>
    <w:rsid w:val="00011BEE"/>
    <w:rsid w:val="00011F05"/>
    <w:rsid w:val="000124D1"/>
    <w:rsid w:val="00013089"/>
    <w:rsid w:val="000131C5"/>
    <w:rsid w:val="00013A35"/>
    <w:rsid w:val="00014642"/>
    <w:rsid w:val="000158C7"/>
    <w:rsid w:val="0001620B"/>
    <w:rsid w:val="00016A6C"/>
    <w:rsid w:val="00016EF5"/>
    <w:rsid w:val="000204E6"/>
    <w:rsid w:val="0002119D"/>
    <w:rsid w:val="000212B4"/>
    <w:rsid w:val="000213B5"/>
    <w:rsid w:val="000213CB"/>
    <w:rsid w:val="00022047"/>
    <w:rsid w:val="0002322C"/>
    <w:rsid w:val="00023DA7"/>
    <w:rsid w:val="00024132"/>
    <w:rsid w:val="000245F6"/>
    <w:rsid w:val="00024911"/>
    <w:rsid w:val="00025063"/>
    <w:rsid w:val="00025319"/>
    <w:rsid w:val="00025881"/>
    <w:rsid w:val="00025CDC"/>
    <w:rsid w:val="00025EA0"/>
    <w:rsid w:val="00026092"/>
    <w:rsid w:val="000262AA"/>
    <w:rsid w:val="000272D9"/>
    <w:rsid w:val="0002747C"/>
    <w:rsid w:val="00027693"/>
    <w:rsid w:val="00027839"/>
    <w:rsid w:val="000304FA"/>
    <w:rsid w:val="000308BD"/>
    <w:rsid w:val="00030C54"/>
    <w:rsid w:val="00032354"/>
    <w:rsid w:val="000326F2"/>
    <w:rsid w:val="0003322A"/>
    <w:rsid w:val="000343E0"/>
    <w:rsid w:val="0003663C"/>
    <w:rsid w:val="00037999"/>
    <w:rsid w:val="000379D4"/>
    <w:rsid w:val="00037B59"/>
    <w:rsid w:val="000401F5"/>
    <w:rsid w:val="0004060C"/>
    <w:rsid w:val="0004167D"/>
    <w:rsid w:val="00042787"/>
    <w:rsid w:val="00042F08"/>
    <w:rsid w:val="000439D6"/>
    <w:rsid w:val="00043B14"/>
    <w:rsid w:val="00043B92"/>
    <w:rsid w:val="00043E85"/>
    <w:rsid w:val="00043F7A"/>
    <w:rsid w:val="000447B4"/>
    <w:rsid w:val="00044AB8"/>
    <w:rsid w:val="00045AB1"/>
    <w:rsid w:val="00046A3D"/>
    <w:rsid w:val="00046A5F"/>
    <w:rsid w:val="00050773"/>
    <w:rsid w:val="00050F94"/>
    <w:rsid w:val="0005272B"/>
    <w:rsid w:val="00052956"/>
    <w:rsid w:val="00052F65"/>
    <w:rsid w:val="00053458"/>
    <w:rsid w:val="000536D8"/>
    <w:rsid w:val="000545D3"/>
    <w:rsid w:val="00054A80"/>
    <w:rsid w:val="00054D9B"/>
    <w:rsid w:val="00054ED4"/>
    <w:rsid w:val="000559B5"/>
    <w:rsid w:val="00055D35"/>
    <w:rsid w:val="000561D6"/>
    <w:rsid w:val="000569A3"/>
    <w:rsid w:val="00056CC1"/>
    <w:rsid w:val="00060A63"/>
    <w:rsid w:val="00060B7A"/>
    <w:rsid w:val="000617C8"/>
    <w:rsid w:val="00062229"/>
    <w:rsid w:val="000629DD"/>
    <w:rsid w:val="00063049"/>
    <w:rsid w:val="00063324"/>
    <w:rsid w:val="00063EF5"/>
    <w:rsid w:val="00064DEB"/>
    <w:rsid w:val="00065A05"/>
    <w:rsid w:val="00065CB8"/>
    <w:rsid w:val="00065D7E"/>
    <w:rsid w:val="00065E7F"/>
    <w:rsid w:val="000660C8"/>
    <w:rsid w:val="000666B3"/>
    <w:rsid w:val="00066B66"/>
    <w:rsid w:val="00067A8C"/>
    <w:rsid w:val="00067DCE"/>
    <w:rsid w:val="0007010E"/>
    <w:rsid w:val="0007051C"/>
    <w:rsid w:val="0007150B"/>
    <w:rsid w:val="00071714"/>
    <w:rsid w:val="00071910"/>
    <w:rsid w:val="00072750"/>
    <w:rsid w:val="00072A64"/>
    <w:rsid w:val="00072AF1"/>
    <w:rsid w:val="000730FD"/>
    <w:rsid w:val="00073562"/>
    <w:rsid w:val="00074253"/>
    <w:rsid w:val="000748AA"/>
    <w:rsid w:val="00075049"/>
    <w:rsid w:val="00075271"/>
    <w:rsid w:val="00076008"/>
    <w:rsid w:val="000762B6"/>
    <w:rsid w:val="0007657F"/>
    <w:rsid w:val="00077A24"/>
    <w:rsid w:val="00080F3F"/>
    <w:rsid w:val="000825F9"/>
    <w:rsid w:val="00084BE2"/>
    <w:rsid w:val="00084CAD"/>
    <w:rsid w:val="00084F40"/>
    <w:rsid w:val="00085581"/>
    <w:rsid w:val="00085910"/>
    <w:rsid w:val="00085FEC"/>
    <w:rsid w:val="00085FF7"/>
    <w:rsid w:val="00086D24"/>
    <w:rsid w:val="00087337"/>
    <w:rsid w:val="0008774F"/>
    <w:rsid w:val="00091A3C"/>
    <w:rsid w:val="000922DE"/>
    <w:rsid w:val="00092444"/>
    <w:rsid w:val="00092E49"/>
    <w:rsid w:val="00093769"/>
    <w:rsid w:val="00093942"/>
    <w:rsid w:val="00093A36"/>
    <w:rsid w:val="00093B32"/>
    <w:rsid w:val="000940D2"/>
    <w:rsid w:val="00094182"/>
    <w:rsid w:val="00094692"/>
    <w:rsid w:val="000946E1"/>
    <w:rsid w:val="00095A95"/>
    <w:rsid w:val="000963CE"/>
    <w:rsid w:val="000968CC"/>
    <w:rsid w:val="00097712"/>
    <w:rsid w:val="000A0174"/>
    <w:rsid w:val="000A0527"/>
    <w:rsid w:val="000A0748"/>
    <w:rsid w:val="000A1488"/>
    <w:rsid w:val="000A1CD3"/>
    <w:rsid w:val="000A24EE"/>
    <w:rsid w:val="000A2F6A"/>
    <w:rsid w:val="000A32A1"/>
    <w:rsid w:val="000A3613"/>
    <w:rsid w:val="000A3AFB"/>
    <w:rsid w:val="000A3EA7"/>
    <w:rsid w:val="000A4A5E"/>
    <w:rsid w:val="000A4B0F"/>
    <w:rsid w:val="000A522F"/>
    <w:rsid w:val="000A52FC"/>
    <w:rsid w:val="000A53A0"/>
    <w:rsid w:val="000A54AA"/>
    <w:rsid w:val="000A5A1A"/>
    <w:rsid w:val="000A5E56"/>
    <w:rsid w:val="000A5FAD"/>
    <w:rsid w:val="000A6556"/>
    <w:rsid w:val="000A66A9"/>
    <w:rsid w:val="000A67D5"/>
    <w:rsid w:val="000A6EB4"/>
    <w:rsid w:val="000A73E0"/>
    <w:rsid w:val="000B06F3"/>
    <w:rsid w:val="000B0789"/>
    <w:rsid w:val="000B0935"/>
    <w:rsid w:val="000B0ED3"/>
    <w:rsid w:val="000B0EFB"/>
    <w:rsid w:val="000B103E"/>
    <w:rsid w:val="000B1342"/>
    <w:rsid w:val="000B1937"/>
    <w:rsid w:val="000B1974"/>
    <w:rsid w:val="000B245C"/>
    <w:rsid w:val="000B2B2F"/>
    <w:rsid w:val="000B2E5E"/>
    <w:rsid w:val="000B2EE9"/>
    <w:rsid w:val="000B38E0"/>
    <w:rsid w:val="000B40CB"/>
    <w:rsid w:val="000B42A6"/>
    <w:rsid w:val="000B46B1"/>
    <w:rsid w:val="000B5180"/>
    <w:rsid w:val="000B5301"/>
    <w:rsid w:val="000B58B6"/>
    <w:rsid w:val="000B5F8E"/>
    <w:rsid w:val="000B5FBA"/>
    <w:rsid w:val="000B61B9"/>
    <w:rsid w:val="000B6200"/>
    <w:rsid w:val="000B6DC4"/>
    <w:rsid w:val="000B71DB"/>
    <w:rsid w:val="000C027E"/>
    <w:rsid w:val="000C0664"/>
    <w:rsid w:val="000C07A7"/>
    <w:rsid w:val="000C0975"/>
    <w:rsid w:val="000C0C29"/>
    <w:rsid w:val="000C10C9"/>
    <w:rsid w:val="000C1506"/>
    <w:rsid w:val="000C196C"/>
    <w:rsid w:val="000C2617"/>
    <w:rsid w:val="000C2C01"/>
    <w:rsid w:val="000C2FD4"/>
    <w:rsid w:val="000C3A7D"/>
    <w:rsid w:val="000C4254"/>
    <w:rsid w:val="000C425F"/>
    <w:rsid w:val="000C4438"/>
    <w:rsid w:val="000C4A37"/>
    <w:rsid w:val="000C523A"/>
    <w:rsid w:val="000C5955"/>
    <w:rsid w:val="000C5FBF"/>
    <w:rsid w:val="000C6679"/>
    <w:rsid w:val="000C68DC"/>
    <w:rsid w:val="000C76F9"/>
    <w:rsid w:val="000C7A78"/>
    <w:rsid w:val="000C7F08"/>
    <w:rsid w:val="000D0388"/>
    <w:rsid w:val="000D0AEC"/>
    <w:rsid w:val="000D0FDD"/>
    <w:rsid w:val="000D1313"/>
    <w:rsid w:val="000D21A6"/>
    <w:rsid w:val="000D2531"/>
    <w:rsid w:val="000D2A2C"/>
    <w:rsid w:val="000D310C"/>
    <w:rsid w:val="000D3440"/>
    <w:rsid w:val="000D3457"/>
    <w:rsid w:val="000D36DB"/>
    <w:rsid w:val="000D37E3"/>
    <w:rsid w:val="000D4B05"/>
    <w:rsid w:val="000D4C52"/>
    <w:rsid w:val="000D58CD"/>
    <w:rsid w:val="000D61AE"/>
    <w:rsid w:val="000D698A"/>
    <w:rsid w:val="000D6A86"/>
    <w:rsid w:val="000D6B7B"/>
    <w:rsid w:val="000D71CE"/>
    <w:rsid w:val="000D72D0"/>
    <w:rsid w:val="000D7492"/>
    <w:rsid w:val="000D7982"/>
    <w:rsid w:val="000E09C1"/>
    <w:rsid w:val="000E0C12"/>
    <w:rsid w:val="000E0F75"/>
    <w:rsid w:val="000E218B"/>
    <w:rsid w:val="000E234B"/>
    <w:rsid w:val="000E32C1"/>
    <w:rsid w:val="000E4546"/>
    <w:rsid w:val="000E5900"/>
    <w:rsid w:val="000E5D8C"/>
    <w:rsid w:val="000E62FA"/>
    <w:rsid w:val="000E66D7"/>
    <w:rsid w:val="000E6812"/>
    <w:rsid w:val="000E758D"/>
    <w:rsid w:val="000F1420"/>
    <w:rsid w:val="000F1819"/>
    <w:rsid w:val="000F1ACF"/>
    <w:rsid w:val="000F33B1"/>
    <w:rsid w:val="000F39CD"/>
    <w:rsid w:val="000F4995"/>
    <w:rsid w:val="000F4C75"/>
    <w:rsid w:val="000F54D7"/>
    <w:rsid w:val="000F71B4"/>
    <w:rsid w:val="000F7A81"/>
    <w:rsid w:val="000F7AF8"/>
    <w:rsid w:val="000F7C93"/>
    <w:rsid w:val="000F7E63"/>
    <w:rsid w:val="000F7E98"/>
    <w:rsid w:val="00100008"/>
    <w:rsid w:val="0010067C"/>
    <w:rsid w:val="00100FE9"/>
    <w:rsid w:val="00101122"/>
    <w:rsid w:val="00101333"/>
    <w:rsid w:val="00101916"/>
    <w:rsid w:val="00101C00"/>
    <w:rsid w:val="00101C9D"/>
    <w:rsid w:val="001020BF"/>
    <w:rsid w:val="00102217"/>
    <w:rsid w:val="00102A30"/>
    <w:rsid w:val="00102A82"/>
    <w:rsid w:val="0010430C"/>
    <w:rsid w:val="00104E4F"/>
    <w:rsid w:val="00105C99"/>
    <w:rsid w:val="001063D4"/>
    <w:rsid w:val="00106998"/>
    <w:rsid w:val="00107139"/>
    <w:rsid w:val="00107982"/>
    <w:rsid w:val="00110303"/>
    <w:rsid w:val="001109D1"/>
    <w:rsid w:val="001112F7"/>
    <w:rsid w:val="00111A1C"/>
    <w:rsid w:val="001121E6"/>
    <w:rsid w:val="001123D8"/>
    <w:rsid w:val="00113B58"/>
    <w:rsid w:val="00114A2C"/>
    <w:rsid w:val="001151A4"/>
    <w:rsid w:val="00115C92"/>
    <w:rsid w:val="00115EF5"/>
    <w:rsid w:val="00116397"/>
    <w:rsid w:val="00117A27"/>
    <w:rsid w:val="00117BDB"/>
    <w:rsid w:val="00117E48"/>
    <w:rsid w:val="00117FE1"/>
    <w:rsid w:val="001206A0"/>
    <w:rsid w:val="001206E8"/>
    <w:rsid w:val="001207C7"/>
    <w:rsid w:val="001209DD"/>
    <w:rsid w:val="00120C3E"/>
    <w:rsid w:val="0012130F"/>
    <w:rsid w:val="00121B7F"/>
    <w:rsid w:val="00122279"/>
    <w:rsid w:val="00122B81"/>
    <w:rsid w:val="00122BB8"/>
    <w:rsid w:val="00123066"/>
    <w:rsid w:val="0012314E"/>
    <w:rsid w:val="00123EFE"/>
    <w:rsid w:val="00125132"/>
    <w:rsid w:val="00125402"/>
    <w:rsid w:val="00125A07"/>
    <w:rsid w:val="00126342"/>
    <w:rsid w:val="00127CF7"/>
    <w:rsid w:val="0013021E"/>
    <w:rsid w:val="00131D7A"/>
    <w:rsid w:val="001320DF"/>
    <w:rsid w:val="001326FA"/>
    <w:rsid w:val="00133708"/>
    <w:rsid w:val="0013406E"/>
    <w:rsid w:val="0013424A"/>
    <w:rsid w:val="00134F1E"/>
    <w:rsid w:val="00135145"/>
    <w:rsid w:val="00135ABA"/>
    <w:rsid w:val="00135C88"/>
    <w:rsid w:val="00135E68"/>
    <w:rsid w:val="00136103"/>
    <w:rsid w:val="00136554"/>
    <w:rsid w:val="0013677B"/>
    <w:rsid w:val="0013684C"/>
    <w:rsid w:val="001369BD"/>
    <w:rsid w:val="00136DF1"/>
    <w:rsid w:val="00137B12"/>
    <w:rsid w:val="00140CBB"/>
    <w:rsid w:val="00140E60"/>
    <w:rsid w:val="00141188"/>
    <w:rsid w:val="001412BC"/>
    <w:rsid w:val="00141773"/>
    <w:rsid w:val="001435FE"/>
    <w:rsid w:val="001437D3"/>
    <w:rsid w:val="00143D71"/>
    <w:rsid w:val="0014451A"/>
    <w:rsid w:val="0014587B"/>
    <w:rsid w:val="001459BF"/>
    <w:rsid w:val="001467DF"/>
    <w:rsid w:val="00146959"/>
    <w:rsid w:val="00146CF2"/>
    <w:rsid w:val="00147305"/>
    <w:rsid w:val="001474F7"/>
    <w:rsid w:val="00147F13"/>
    <w:rsid w:val="0015042B"/>
    <w:rsid w:val="00150512"/>
    <w:rsid w:val="0015065F"/>
    <w:rsid w:val="00151247"/>
    <w:rsid w:val="00151533"/>
    <w:rsid w:val="001519B0"/>
    <w:rsid w:val="001535EE"/>
    <w:rsid w:val="00153617"/>
    <w:rsid w:val="00153FE6"/>
    <w:rsid w:val="001556A2"/>
    <w:rsid w:val="00155713"/>
    <w:rsid w:val="00155882"/>
    <w:rsid w:val="0015697F"/>
    <w:rsid w:val="00156DED"/>
    <w:rsid w:val="00157228"/>
    <w:rsid w:val="00157674"/>
    <w:rsid w:val="00160C3E"/>
    <w:rsid w:val="00160D51"/>
    <w:rsid w:val="00161A30"/>
    <w:rsid w:val="00161BD8"/>
    <w:rsid w:val="0016203D"/>
    <w:rsid w:val="0016243C"/>
    <w:rsid w:val="001627F7"/>
    <w:rsid w:val="001636E0"/>
    <w:rsid w:val="001642F2"/>
    <w:rsid w:val="0016499A"/>
    <w:rsid w:val="00164A16"/>
    <w:rsid w:val="00164C44"/>
    <w:rsid w:val="00164E3F"/>
    <w:rsid w:val="00164E67"/>
    <w:rsid w:val="00165AA7"/>
    <w:rsid w:val="001675E6"/>
    <w:rsid w:val="00167914"/>
    <w:rsid w:val="001679A6"/>
    <w:rsid w:val="00170572"/>
    <w:rsid w:val="0017064B"/>
    <w:rsid w:val="001712A1"/>
    <w:rsid w:val="00171667"/>
    <w:rsid w:val="0017279D"/>
    <w:rsid w:val="00173E23"/>
    <w:rsid w:val="00174438"/>
    <w:rsid w:val="00174566"/>
    <w:rsid w:val="001746CD"/>
    <w:rsid w:val="00174A3A"/>
    <w:rsid w:val="00175684"/>
    <w:rsid w:val="001756DA"/>
    <w:rsid w:val="001757A6"/>
    <w:rsid w:val="001758EA"/>
    <w:rsid w:val="00175973"/>
    <w:rsid w:val="00176BA2"/>
    <w:rsid w:val="0017741F"/>
    <w:rsid w:val="0017749B"/>
    <w:rsid w:val="001778C5"/>
    <w:rsid w:val="0018027A"/>
    <w:rsid w:val="00180C34"/>
    <w:rsid w:val="00181154"/>
    <w:rsid w:val="0018130D"/>
    <w:rsid w:val="001813E9"/>
    <w:rsid w:val="00181701"/>
    <w:rsid w:val="001818FE"/>
    <w:rsid w:val="001821A0"/>
    <w:rsid w:val="001829A8"/>
    <w:rsid w:val="00182EA1"/>
    <w:rsid w:val="00183032"/>
    <w:rsid w:val="00183587"/>
    <w:rsid w:val="0018389D"/>
    <w:rsid w:val="001838B0"/>
    <w:rsid w:val="0018567B"/>
    <w:rsid w:val="001863F8"/>
    <w:rsid w:val="001864A7"/>
    <w:rsid w:val="00186576"/>
    <w:rsid w:val="001868B3"/>
    <w:rsid w:val="0018717B"/>
    <w:rsid w:val="001906C9"/>
    <w:rsid w:val="00190D64"/>
    <w:rsid w:val="00191443"/>
    <w:rsid w:val="0019195B"/>
    <w:rsid w:val="00191A4C"/>
    <w:rsid w:val="00192684"/>
    <w:rsid w:val="0019295D"/>
    <w:rsid w:val="00193063"/>
    <w:rsid w:val="001930F8"/>
    <w:rsid w:val="001930FE"/>
    <w:rsid w:val="001939E7"/>
    <w:rsid w:val="001951E8"/>
    <w:rsid w:val="001963DA"/>
    <w:rsid w:val="00196770"/>
    <w:rsid w:val="00196BBF"/>
    <w:rsid w:val="00196C97"/>
    <w:rsid w:val="00196DAF"/>
    <w:rsid w:val="00197C66"/>
    <w:rsid w:val="001A073E"/>
    <w:rsid w:val="001A0BAA"/>
    <w:rsid w:val="001A1168"/>
    <w:rsid w:val="001A1633"/>
    <w:rsid w:val="001A1782"/>
    <w:rsid w:val="001A1A94"/>
    <w:rsid w:val="001A22BF"/>
    <w:rsid w:val="001A368B"/>
    <w:rsid w:val="001A5062"/>
    <w:rsid w:val="001A5A04"/>
    <w:rsid w:val="001A5D7B"/>
    <w:rsid w:val="001A5DEB"/>
    <w:rsid w:val="001A6414"/>
    <w:rsid w:val="001A7371"/>
    <w:rsid w:val="001A7D5B"/>
    <w:rsid w:val="001A7E99"/>
    <w:rsid w:val="001B1089"/>
    <w:rsid w:val="001B15D5"/>
    <w:rsid w:val="001B264C"/>
    <w:rsid w:val="001B2E0D"/>
    <w:rsid w:val="001B3230"/>
    <w:rsid w:val="001B3D13"/>
    <w:rsid w:val="001B4E92"/>
    <w:rsid w:val="001B52C9"/>
    <w:rsid w:val="001B56AC"/>
    <w:rsid w:val="001B5881"/>
    <w:rsid w:val="001B5E85"/>
    <w:rsid w:val="001B635D"/>
    <w:rsid w:val="001B7503"/>
    <w:rsid w:val="001C0009"/>
    <w:rsid w:val="001C0343"/>
    <w:rsid w:val="001C0522"/>
    <w:rsid w:val="001C0727"/>
    <w:rsid w:val="001C107F"/>
    <w:rsid w:val="001C1ABB"/>
    <w:rsid w:val="001C1EE1"/>
    <w:rsid w:val="001C1FA5"/>
    <w:rsid w:val="001C20BD"/>
    <w:rsid w:val="001C27A8"/>
    <w:rsid w:val="001C2BBA"/>
    <w:rsid w:val="001C3805"/>
    <w:rsid w:val="001C391F"/>
    <w:rsid w:val="001C39D2"/>
    <w:rsid w:val="001C3F15"/>
    <w:rsid w:val="001C41E2"/>
    <w:rsid w:val="001C4632"/>
    <w:rsid w:val="001C4880"/>
    <w:rsid w:val="001C5CCD"/>
    <w:rsid w:val="001C65D5"/>
    <w:rsid w:val="001C671B"/>
    <w:rsid w:val="001C6A91"/>
    <w:rsid w:val="001C6CA4"/>
    <w:rsid w:val="001C74A8"/>
    <w:rsid w:val="001C7780"/>
    <w:rsid w:val="001C7BDB"/>
    <w:rsid w:val="001C7EE0"/>
    <w:rsid w:val="001D00CD"/>
    <w:rsid w:val="001D083E"/>
    <w:rsid w:val="001D0AFA"/>
    <w:rsid w:val="001D0F4F"/>
    <w:rsid w:val="001D1027"/>
    <w:rsid w:val="001D1B9F"/>
    <w:rsid w:val="001D2111"/>
    <w:rsid w:val="001D2613"/>
    <w:rsid w:val="001D3071"/>
    <w:rsid w:val="001D32DD"/>
    <w:rsid w:val="001D3729"/>
    <w:rsid w:val="001D3851"/>
    <w:rsid w:val="001D3A78"/>
    <w:rsid w:val="001D521D"/>
    <w:rsid w:val="001D53D6"/>
    <w:rsid w:val="001D55A2"/>
    <w:rsid w:val="001D5E23"/>
    <w:rsid w:val="001D5F4E"/>
    <w:rsid w:val="001D7890"/>
    <w:rsid w:val="001D7B63"/>
    <w:rsid w:val="001E0897"/>
    <w:rsid w:val="001E12B1"/>
    <w:rsid w:val="001E2E05"/>
    <w:rsid w:val="001E3172"/>
    <w:rsid w:val="001E37AA"/>
    <w:rsid w:val="001E392D"/>
    <w:rsid w:val="001E3A12"/>
    <w:rsid w:val="001E4410"/>
    <w:rsid w:val="001E4434"/>
    <w:rsid w:val="001E4A73"/>
    <w:rsid w:val="001E4E3D"/>
    <w:rsid w:val="001E51C0"/>
    <w:rsid w:val="001E523E"/>
    <w:rsid w:val="001E5368"/>
    <w:rsid w:val="001E58C6"/>
    <w:rsid w:val="001E673D"/>
    <w:rsid w:val="001E6E1C"/>
    <w:rsid w:val="001E6F48"/>
    <w:rsid w:val="001E7948"/>
    <w:rsid w:val="001E7DAC"/>
    <w:rsid w:val="001F041B"/>
    <w:rsid w:val="001F07E6"/>
    <w:rsid w:val="001F0CFD"/>
    <w:rsid w:val="001F1BFD"/>
    <w:rsid w:val="001F1C3C"/>
    <w:rsid w:val="001F219E"/>
    <w:rsid w:val="001F27F3"/>
    <w:rsid w:val="001F382E"/>
    <w:rsid w:val="001F3F27"/>
    <w:rsid w:val="001F4B36"/>
    <w:rsid w:val="001F57EA"/>
    <w:rsid w:val="001F58B1"/>
    <w:rsid w:val="001F71A6"/>
    <w:rsid w:val="001F736A"/>
    <w:rsid w:val="00201AC8"/>
    <w:rsid w:val="0020217D"/>
    <w:rsid w:val="002025CB"/>
    <w:rsid w:val="00202704"/>
    <w:rsid w:val="00203041"/>
    <w:rsid w:val="002031B6"/>
    <w:rsid w:val="00203338"/>
    <w:rsid w:val="0020397D"/>
    <w:rsid w:val="0020432F"/>
    <w:rsid w:val="0020487E"/>
    <w:rsid w:val="00204FAF"/>
    <w:rsid w:val="002053C6"/>
    <w:rsid w:val="00205853"/>
    <w:rsid w:val="00205B80"/>
    <w:rsid w:val="00205E33"/>
    <w:rsid w:val="00205FD6"/>
    <w:rsid w:val="00206975"/>
    <w:rsid w:val="00206B4D"/>
    <w:rsid w:val="002070AD"/>
    <w:rsid w:val="0020760E"/>
    <w:rsid w:val="0020765F"/>
    <w:rsid w:val="00207C54"/>
    <w:rsid w:val="00207CC9"/>
    <w:rsid w:val="002101D3"/>
    <w:rsid w:val="0021038E"/>
    <w:rsid w:val="00210FAC"/>
    <w:rsid w:val="002113D3"/>
    <w:rsid w:val="00211513"/>
    <w:rsid w:val="00211582"/>
    <w:rsid w:val="00211EAA"/>
    <w:rsid w:val="002124AF"/>
    <w:rsid w:val="00212532"/>
    <w:rsid w:val="00212C88"/>
    <w:rsid w:val="002135C4"/>
    <w:rsid w:val="0021372A"/>
    <w:rsid w:val="002142F5"/>
    <w:rsid w:val="00214AB9"/>
    <w:rsid w:val="00215837"/>
    <w:rsid w:val="0021624A"/>
    <w:rsid w:val="00216389"/>
    <w:rsid w:val="00216533"/>
    <w:rsid w:val="0021675C"/>
    <w:rsid w:val="002174E6"/>
    <w:rsid w:val="00217AA3"/>
    <w:rsid w:val="00221499"/>
    <w:rsid w:val="00222BD3"/>
    <w:rsid w:val="002234F1"/>
    <w:rsid w:val="00223D55"/>
    <w:rsid w:val="00224224"/>
    <w:rsid w:val="00224990"/>
    <w:rsid w:val="00224DFD"/>
    <w:rsid w:val="00225A90"/>
    <w:rsid w:val="00225DE0"/>
    <w:rsid w:val="002263B7"/>
    <w:rsid w:val="002265A1"/>
    <w:rsid w:val="002270F8"/>
    <w:rsid w:val="0022725C"/>
    <w:rsid w:val="002274A9"/>
    <w:rsid w:val="00227C9C"/>
    <w:rsid w:val="00227E36"/>
    <w:rsid w:val="0023060D"/>
    <w:rsid w:val="00230F64"/>
    <w:rsid w:val="002315E8"/>
    <w:rsid w:val="002319F7"/>
    <w:rsid w:val="00232417"/>
    <w:rsid w:val="00232A83"/>
    <w:rsid w:val="00232BF1"/>
    <w:rsid w:val="002330CE"/>
    <w:rsid w:val="002332C1"/>
    <w:rsid w:val="00233E9D"/>
    <w:rsid w:val="0023444A"/>
    <w:rsid w:val="002348CC"/>
    <w:rsid w:val="00235A52"/>
    <w:rsid w:val="00235CFC"/>
    <w:rsid w:val="0023697A"/>
    <w:rsid w:val="00236985"/>
    <w:rsid w:val="0023698F"/>
    <w:rsid w:val="00236D7E"/>
    <w:rsid w:val="0023718A"/>
    <w:rsid w:val="00237193"/>
    <w:rsid w:val="00237851"/>
    <w:rsid w:val="0023792E"/>
    <w:rsid w:val="00237C49"/>
    <w:rsid w:val="002401C4"/>
    <w:rsid w:val="00240675"/>
    <w:rsid w:val="00240E66"/>
    <w:rsid w:val="00241108"/>
    <w:rsid w:val="00241386"/>
    <w:rsid w:val="002413E9"/>
    <w:rsid w:val="00242A2B"/>
    <w:rsid w:val="00242E9A"/>
    <w:rsid w:val="00243BB8"/>
    <w:rsid w:val="00244477"/>
    <w:rsid w:val="00244908"/>
    <w:rsid w:val="00244BE2"/>
    <w:rsid w:val="00245250"/>
    <w:rsid w:val="00246507"/>
    <w:rsid w:val="00246C5C"/>
    <w:rsid w:val="00246D9C"/>
    <w:rsid w:val="002477BF"/>
    <w:rsid w:val="00250631"/>
    <w:rsid w:val="00250734"/>
    <w:rsid w:val="00250B9D"/>
    <w:rsid w:val="00251102"/>
    <w:rsid w:val="00251C55"/>
    <w:rsid w:val="00251E04"/>
    <w:rsid w:val="00252281"/>
    <w:rsid w:val="00252645"/>
    <w:rsid w:val="0025276C"/>
    <w:rsid w:val="002530C6"/>
    <w:rsid w:val="0025390D"/>
    <w:rsid w:val="002543E1"/>
    <w:rsid w:val="002549A8"/>
    <w:rsid w:val="00255300"/>
    <w:rsid w:val="00255853"/>
    <w:rsid w:val="0025643B"/>
    <w:rsid w:val="0025650C"/>
    <w:rsid w:val="00256D60"/>
    <w:rsid w:val="00256E01"/>
    <w:rsid w:val="002570D4"/>
    <w:rsid w:val="00257AF8"/>
    <w:rsid w:val="00260645"/>
    <w:rsid w:val="00260CCD"/>
    <w:rsid w:val="00261049"/>
    <w:rsid w:val="002611AB"/>
    <w:rsid w:val="0026210E"/>
    <w:rsid w:val="0026240C"/>
    <w:rsid w:val="002627B1"/>
    <w:rsid w:val="002628D8"/>
    <w:rsid w:val="002635AB"/>
    <w:rsid w:val="00263984"/>
    <w:rsid w:val="00263D50"/>
    <w:rsid w:val="00263F10"/>
    <w:rsid w:val="00264592"/>
    <w:rsid w:val="00264E16"/>
    <w:rsid w:val="00264EA5"/>
    <w:rsid w:val="0026578E"/>
    <w:rsid w:val="00266B9C"/>
    <w:rsid w:val="00267A45"/>
    <w:rsid w:val="00267D06"/>
    <w:rsid w:val="00267EA5"/>
    <w:rsid w:val="00270777"/>
    <w:rsid w:val="00270884"/>
    <w:rsid w:val="00270906"/>
    <w:rsid w:val="00270D45"/>
    <w:rsid w:val="002715F2"/>
    <w:rsid w:val="00271853"/>
    <w:rsid w:val="00271CE9"/>
    <w:rsid w:val="0027209C"/>
    <w:rsid w:val="002723B3"/>
    <w:rsid w:val="002726C7"/>
    <w:rsid w:val="00273429"/>
    <w:rsid w:val="00273933"/>
    <w:rsid w:val="00274B1A"/>
    <w:rsid w:val="002753BD"/>
    <w:rsid w:val="00275735"/>
    <w:rsid w:val="00275A5F"/>
    <w:rsid w:val="0027612E"/>
    <w:rsid w:val="002767BA"/>
    <w:rsid w:val="00276C87"/>
    <w:rsid w:val="00276F80"/>
    <w:rsid w:val="002770B0"/>
    <w:rsid w:val="00277570"/>
    <w:rsid w:val="00280048"/>
    <w:rsid w:val="00280737"/>
    <w:rsid w:val="002814E0"/>
    <w:rsid w:val="00281DFA"/>
    <w:rsid w:val="00282022"/>
    <w:rsid w:val="0028218C"/>
    <w:rsid w:val="002825CC"/>
    <w:rsid w:val="00282A53"/>
    <w:rsid w:val="00283812"/>
    <w:rsid w:val="00283A43"/>
    <w:rsid w:val="00284F7D"/>
    <w:rsid w:val="002855B6"/>
    <w:rsid w:val="00285FBA"/>
    <w:rsid w:val="00286420"/>
    <w:rsid w:val="00286487"/>
    <w:rsid w:val="00286A8B"/>
    <w:rsid w:val="0028708B"/>
    <w:rsid w:val="0028756E"/>
    <w:rsid w:val="002878FC"/>
    <w:rsid w:val="00287C9E"/>
    <w:rsid w:val="002900A4"/>
    <w:rsid w:val="00290181"/>
    <w:rsid w:val="00290219"/>
    <w:rsid w:val="0029082E"/>
    <w:rsid w:val="00290E4E"/>
    <w:rsid w:val="00290EB0"/>
    <w:rsid w:val="00291249"/>
    <w:rsid w:val="00291440"/>
    <w:rsid w:val="0029195F"/>
    <w:rsid w:val="00292A2D"/>
    <w:rsid w:val="00292C3D"/>
    <w:rsid w:val="00292DAD"/>
    <w:rsid w:val="00292F2B"/>
    <w:rsid w:val="00292FDB"/>
    <w:rsid w:val="00293083"/>
    <w:rsid w:val="002933AA"/>
    <w:rsid w:val="00293426"/>
    <w:rsid w:val="002934B0"/>
    <w:rsid w:val="00293D13"/>
    <w:rsid w:val="002950BD"/>
    <w:rsid w:val="00295461"/>
    <w:rsid w:val="0029564B"/>
    <w:rsid w:val="002959D6"/>
    <w:rsid w:val="00295B7A"/>
    <w:rsid w:val="00295D57"/>
    <w:rsid w:val="00296BA0"/>
    <w:rsid w:val="0029714F"/>
    <w:rsid w:val="00297B43"/>
    <w:rsid w:val="002A02E8"/>
    <w:rsid w:val="002A0DE1"/>
    <w:rsid w:val="002A1196"/>
    <w:rsid w:val="002A196E"/>
    <w:rsid w:val="002A1ACC"/>
    <w:rsid w:val="002A23BB"/>
    <w:rsid w:val="002A24B9"/>
    <w:rsid w:val="002A255A"/>
    <w:rsid w:val="002A2739"/>
    <w:rsid w:val="002A3757"/>
    <w:rsid w:val="002A40D5"/>
    <w:rsid w:val="002A4FBF"/>
    <w:rsid w:val="002A5C8F"/>
    <w:rsid w:val="002A5EE0"/>
    <w:rsid w:val="002A5FD5"/>
    <w:rsid w:val="002A605F"/>
    <w:rsid w:val="002A64D5"/>
    <w:rsid w:val="002A707F"/>
    <w:rsid w:val="002A709C"/>
    <w:rsid w:val="002A7648"/>
    <w:rsid w:val="002A78C6"/>
    <w:rsid w:val="002A7E46"/>
    <w:rsid w:val="002B0277"/>
    <w:rsid w:val="002B080A"/>
    <w:rsid w:val="002B0990"/>
    <w:rsid w:val="002B16E7"/>
    <w:rsid w:val="002B1797"/>
    <w:rsid w:val="002B182A"/>
    <w:rsid w:val="002B24F3"/>
    <w:rsid w:val="002B2A42"/>
    <w:rsid w:val="002B2A9A"/>
    <w:rsid w:val="002B3380"/>
    <w:rsid w:val="002B368F"/>
    <w:rsid w:val="002B3A7E"/>
    <w:rsid w:val="002B473D"/>
    <w:rsid w:val="002B53DE"/>
    <w:rsid w:val="002B54AB"/>
    <w:rsid w:val="002B61D5"/>
    <w:rsid w:val="002B6C93"/>
    <w:rsid w:val="002B701F"/>
    <w:rsid w:val="002B7524"/>
    <w:rsid w:val="002B7607"/>
    <w:rsid w:val="002B7947"/>
    <w:rsid w:val="002B7C40"/>
    <w:rsid w:val="002C0B0E"/>
    <w:rsid w:val="002C0EEE"/>
    <w:rsid w:val="002C139F"/>
    <w:rsid w:val="002C172E"/>
    <w:rsid w:val="002C3492"/>
    <w:rsid w:val="002C3516"/>
    <w:rsid w:val="002C3B4A"/>
    <w:rsid w:val="002C3D07"/>
    <w:rsid w:val="002C53BB"/>
    <w:rsid w:val="002C55A3"/>
    <w:rsid w:val="002C5EB9"/>
    <w:rsid w:val="002C6137"/>
    <w:rsid w:val="002C63FD"/>
    <w:rsid w:val="002C6F40"/>
    <w:rsid w:val="002C7085"/>
    <w:rsid w:val="002C70BC"/>
    <w:rsid w:val="002C715D"/>
    <w:rsid w:val="002C72F7"/>
    <w:rsid w:val="002C7D67"/>
    <w:rsid w:val="002D1438"/>
    <w:rsid w:val="002D1602"/>
    <w:rsid w:val="002D1CF9"/>
    <w:rsid w:val="002D1F20"/>
    <w:rsid w:val="002D262A"/>
    <w:rsid w:val="002D315E"/>
    <w:rsid w:val="002D3297"/>
    <w:rsid w:val="002D402F"/>
    <w:rsid w:val="002D40C2"/>
    <w:rsid w:val="002D41DC"/>
    <w:rsid w:val="002D4F29"/>
    <w:rsid w:val="002D500C"/>
    <w:rsid w:val="002D64FB"/>
    <w:rsid w:val="002D66F2"/>
    <w:rsid w:val="002D6C53"/>
    <w:rsid w:val="002D7F08"/>
    <w:rsid w:val="002E0984"/>
    <w:rsid w:val="002E0E44"/>
    <w:rsid w:val="002E0ED7"/>
    <w:rsid w:val="002E0FC5"/>
    <w:rsid w:val="002E1038"/>
    <w:rsid w:val="002E1139"/>
    <w:rsid w:val="002E1148"/>
    <w:rsid w:val="002E1B37"/>
    <w:rsid w:val="002E293A"/>
    <w:rsid w:val="002E3917"/>
    <w:rsid w:val="002E4020"/>
    <w:rsid w:val="002E45ED"/>
    <w:rsid w:val="002E4E71"/>
    <w:rsid w:val="002E517A"/>
    <w:rsid w:val="002E5414"/>
    <w:rsid w:val="002E56EE"/>
    <w:rsid w:val="002E5C79"/>
    <w:rsid w:val="002E604D"/>
    <w:rsid w:val="002E6230"/>
    <w:rsid w:val="002E67E8"/>
    <w:rsid w:val="002E7099"/>
    <w:rsid w:val="002E72EC"/>
    <w:rsid w:val="002E7555"/>
    <w:rsid w:val="002F04F0"/>
    <w:rsid w:val="002F08C3"/>
    <w:rsid w:val="002F092D"/>
    <w:rsid w:val="002F0B63"/>
    <w:rsid w:val="002F0C10"/>
    <w:rsid w:val="002F122F"/>
    <w:rsid w:val="002F1474"/>
    <w:rsid w:val="002F17CA"/>
    <w:rsid w:val="002F1945"/>
    <w:rsid w:val="002F26E9"/>
    <w:rsid w:val="002F2D6C"/>
    <w:rsid w:val="002F2F51"/>
    <w:rsid w:val="002F3568"/>
    <w:rsid w:val="002F4467"/>
    <w:rsid w:val="002F4518"/>
    <w:rsid w:val="002F4661"/>
    <w:rsid w:val="002F4DE2"/>
    <w:rsid w:val="002F5356"/>
    <w:rsid w:val="002F5B72"/>
    <w:rsid w:val="002F5D8E"/>
    <w:rsid w:val="002F775C"/>
    <w:rsid w:val="002F7A9C"/>
    <w:rsid w:val="002F7C27"/>
    <w:rsid w:val="002F7E45"/>
    <w:rsid w:val="003002EE"/>
    <w:rsid w:val="003007F7"/>
    <w:rsid w:val="00300845"/>
    <w:rsid w:val="00300E09"/>
    <w:rsid w:val="00301F40"/>
    <w:rsid w:val="003034C7"/>
    <w:rsid w:val="00303901"/>
    <w:rsid w:val="00303F03"/>
    <w:rsid w:val="00304377"/>
    <w:rsid w:val="003046B8"/>
    <w:rsid w:val="00304BC2"/>
    <w:rsid w:val="00304BEE"/>
    <w:rsid w:val="0030540B"/>
    <w:rsid w:val="003056EC"/>
    <w:rsid w:val="003059AA"/>
    <w:rsid w:val="003069EA"/>
    <w:rsid w:val="00306C41"/>
    <w:rsid w:val="00307261"/>
    <w:rsid w:val="00307420"/>
    <w:rsid w:val="0030777D"/>
    <w:rsid w:val="00307841"/>
    <w:rsid w:val="003102C3"/>
    <w:rsid w:val="003122BA"/>
    <w:rsid w:val="0031247E"/>
    <w:rsid w:val="00313B87"/>
    <w:rsid w:val="00314CC5"/>
    <w:rsid w:val="00314FD5"/>
    <w:rsid w:val="00315861"/>
    <w:rsid w:val="00315C71"/>
    <w:rsid w:val="0031644D"/>
    <w:rsid w:val="00316499"/>
    <w:rsid w:val="00316BDE"/>
    <w:rsid w:val="00316E3B"/>
    <w:rsid w:val="00317316"/>
    <w:rsid w:val="003177FB"/>
    <w:rsid w:val="00317916"/>
    <w:rsid w:val="00320185"/>
    <w:rsid w:val="00320304"/>
    <w:rsid w:val="00320564"/>
    <w:rsid w:val="00320883"/>
    <w:rsid w:val="00320D74"/>
    <w:rsid w:val="00320E9B"/>
    <w:rsid w:val="00320F7E"/>
    <w:rsid w:val="00321486"/>
    <w:rsid w:val="00322132"/>
    <w:rsid w:val="00323DC3"/>
    <w:rsid w:val="003242E1"/>
    <w:rsid w:val="00324CE7"/>
    <w:rsid w:val="00325109"/>
    <w:rsid w:val="00325F3A"/>
    <w:rsid w:val="00325F42"/>
    <w:rsid w:val="00325F8F"/>
    <w:rsid w:val="00325FD6"/>
    <w:rsid w:val="0032626C"/>
    <w:rsid w:val="003263D1"/>
    <w:rsid w:val="003268DB"/>
    <w:rsid w:val="00327377"/>
    <w:rsid w:val="00327E12"/>
    <w:rsid w:val="00327EA1"/>
    <w:rsid w:val="0033066B"/>
    <w:rsid w:val="00330B28"/>
    <w:rsid w:val="00330F6A"/>
    <w:rsid w:val="003312BF"/>
    <w:rsid w:val="00331822"/>
    <w:rsid w:val="003319FB"/>
    <w:rsid w:val="00331A0F"/>
    <w:rsid w:val="003326A6"/>
    <w:rsid w:val="003328DF"/>
    <w:rsid w:val="00332A11"/>
    <w:rsid w:val="0033369B"/>
    <w:rsid w:val="0033411C"/>
    <w:rsid w:val="00334330"/>
    <w:rsid w:val="0033448A"/>
    <w:rsid w:val="003346E4"/>
    <w:rsid w:val="0033482E"/>
    <w:rsid w:val="00334F31"/>
    <w:rsid w:val="003356D0"/>
    <w:rsid w:val="003359AE"/>
    <w:rsid w:val="00335BDA"/>
    <w:rsid w:val="00336758"/>
    <w:rsid w:val="003369D6"/>
    <w:rsid w:val="0033703E"/>
    <w:rsid w:val="00337086"/>
    <w:rsid w:val="00337FC1"/>
    <w:rsid w:val="00340E54"/>
    <w:rsid w:val="0034240D"/>
    <w:rsid w:val="00342933"/>
    <w:rsid w:val="00342A40"/>
    <w:rsid w:val="00343102"/>
    <w:rsid w:val="003434F7"/>
    <w:rsid w:val="00343F3A"/>
    <w:rsid w:val="00344358"/>
    <w:rsid w:val="00346377"/>
    <w:rsid w:val="00346475"/>
    <w:rsid w:val="0034692C"/>
    <w:rsid w:val="00346BBA"/>
    <w:rsid w:val="0034719F"/>
    <w:rsid w:val="0034758C"/>
    <w:rsid w:val="0035088A"/>
    <w:rsid w:val="00350B0F"/>
    <w:rsid w:val="00351586"/>
    <w:rsid w:val="00351E3F"/>
    <w:rsid w:val="003524B2"/>
    <w:rsid w:val="00352FF7"/>
    <w:rsid w:val="0035423E"/>
    <w:rsid w:val="003548D2"/>
    <w:rsid w:val="00354E3F"/>
    <w:rsid w:val="00355447"/>
    <w:rsid w:val="00355AE2"/>
    <w:rsid w:val="003563C6"/>
    <w:rsid w:val="003565C7"/>
    <w:rsid w:val="00356C86"/>
    <w:rsid w:val="00356F7C"/>
    <w:rsid w:val="00357513"/>
    <w:rsid w:val="00357962"/>
    <w:rsid w:val="00357D71"/>
    <w:rsid w:val="00357DD2"/>
    <w:rsid w:val="003609AE"/>
    <w:rsid w:val="00361403"/>
    <w:rsid w:val="00361759"/>
    <w:rsid w:val="00361C46"/>
    <w:rsid w:val="003627B4"/>
    <w:rsid w:val="00363485"/>
    <w:rsid w:val="00363CAE"/>
    <w:rsid w:val="00364876"/>
    <w:rsid w:val="00364C83"/>
    <w:rsid w:val="00364DFD"/>
    <w:rsid w:val="003657C6"/>
    <w:rsid w:val="00365DAD"/>
    <w:rsid w:val="0036601C"/>
    <w:rsid w:val="00366411"/>
    <w:rsid w:val="00366641"/>
    <w:rsid w:val="003668A6"/>
    <w:rsid w:val="00366AF6"/>
    <w:rsid w:val="00366F06"/>
    <w:rsid w:val="00370538"/>
    <w:rsid w:val="003710F5"/>
    <w:rsid w:val="0037185F"/>
    <w:rsid w:val="00371FA1"/>
    <w:rsid w:val="00372A71"/>
    <w:rsid w:val="00372A77"/>
    <w:rsid w:val="0037404C"/>
    <w:rsid w:val="003740DC"/>
    <w:rsid w:val="00374398"/>
    <w:rsid w:val="00374734"/>
    <w:rsid w:val="00374BBD"/>
    <w:rsid w:val="00374CBA"/>
    <w:rsid w:val="0037658B"/>
    <w:rsid w:val="00376889"/>
    <w:rsid w:val="00377873"/>
    <w:rsid w:val="00377BB6"/>
    <w:rsid w:val="00377D7E"/>
    <w:rsid w:val="00377DE4"/>
    <w:rsid w:val="00380193"/>
    <w:rsid w:val="003803E3"/>
    <w:rsid w:val="00380CC0"/>
    <w:rsid w:val="00380FE4"/>
    <w:rsid w:val="00381327"/>
    <w:rsid w:val="00381619"/>
    <w:rsid w:val="00381B18"/>
    <w:rsid w:val="00381C2D"/>
    <w:rsid w:val="00381FF0"/>
    <w:rsid w:val="00383060"/>
    <w:rsid w:val="00384077"/>
    <w:rsid w:val="0038455D"/>
    <w:rsid w:val="003846C6"/>
    <w:rsid w:val="00384782"/>
    <w:rsid w:val="003847D1"/>
    <w:rsid w:val="00385985"/>
    <w:rsid w:val="00385F2F"/>
    <w:rsid w:val="0038618D"/>
    <w:rsid w:val="003864C9"/>
    <w:rsid w:val="00387345"/>
    <w:rsid w:val="003878AC"/>
    <w:rsid w:val="003901AF"/>
    <w:rsid w:val="00390608"/>
    <w:rsid w:val="00391CFF"/>
    <w:rsid w:val="003928FD"/>
    <w:rsid w:val="00392F2C"/>
    <w:rsid w:val="003931AE"/>
    <w:rsid w:val="0039320B"/>
    <w:rsid w:val="003932B3"/>
    <w:rsid w:val="00393813"/>
    <w:rsid w:val="00394048"/>
    <w:rsid w:val="00394906"/>
    <w:rsid w:val="003954F3"/>
    <w:rsid w:val="00395880"/>
    <w:rsid w:val="00395A74"/>
    <w:rsid w:val="00395BA9"/>
    <w:rsid w:val="00396012"/>
    <w:rsid w:val="0039697D"/>
    <w:rsid w:val="003A0652"/>
    <w:rsid w:val="003A08A3"/>
    <w:rsid w:val="003A0A2A"/>
    <w:rsid w:val="003A14E3"/>
    <w:rsid w:val="003A23A5"/>
    <w:rsid w:val="003A2F00"/>
    <w:rsid w:val="003A35C5"/>
    <w:rsid w:val="003A36BA"/>
    <w:rsid w:val="003A45D7"/>
    <w:rsid w:val="003A473F"/>
    <w:rsid w:val="003A4D08"/>
    <w:rsid w:val="003A5026"/>
    <w:rsid w:val="003A5852"/>
    <w:rsid w:val="003A6082"/>
    <w:rsid w:val="003A626C"/>
    <w:rsid w:val="003A691E"/>
    <w:rsid w:val="003A6A02"/>
    <w:rsid w:val="003A6B82"/>
    <w:rsid w:val="003A6FBE"/>
    <w:rsid w:val="003B0141"/>
    <w:rsid w:val="003B02F4"/>
    <w:rsid w:val="003B0A01"/>
    <w:rsid w:val="003B0CE4"/>
    <w:rsid w:val="003B1127"/>
    <w:rsid w:val="003B114B"/>
    <w:rsid w:val="003B15D6"/>
    <w:rsid w:val="003B1C55"/>
    <w:rsid w:val="003B1D4B"/>
    <w:rsid w:val="003B1DEA"/>
    <w:rsid w:val="003B213F"/>
    <w:rsid w:val="003B29AA"/>
    <w:rsid w:val="003B2DE0"/>
    <w:rsid w:val="003B38A2"/>
    <w:rsid w:val="003B3A4F"/>
    <w:rsid w:val="003B3B14"/>
    <w:rsid w:val="003B3EBA"/>
    <w:rsid w:val="003B3ED9"/>
    <w:rsid w:val="003B3F34"/>
    <w:rsid w:val="003B4F90"/>
    <w:rsid w:val="003B5150"/>
    <w:rsid w:val="003B5E79"/>
    <w:rsid w:val="003B613C"/>
    <w:rsid w:val="003B7583"/>
    <w:rsid w:val="003B7DCE"/>
    <w:rsid w:val="003B7DFC"/>
    <w:rsid w:val="003C0934"/>
    <w:rsid w:val="003C1467"/>
    <w:rsid w:val="003C1804"/>
    <w:rsid w:val="003C1A11"/>
    <w:rsid w:val="003C1D07"/>
    <w:rsid w:val="003C237E"/>
    <w:rsid w:val="003C2B65"/>
    <w:rsid w:val="003C2E59"/>
    <w:rsid w:val="003C2F58"/>
    <w:rsid w:val="003C393B"/>
    <w:rsid w:val="003C4365"/>
    <w:rsid w:val="003C4384"/>
    <w:rsid w:val="003C447B"/>
    <w:rsid w:val="003C4E60"/>
    <w:rsid w:val="003C6142"/>
    <w:rsid w:val="003C6895"/>
    <w:rsid w:val="003C7666"/>
    <w:rsid w:val="003C783A"/>
    <w:rsid w:val="003C7B80"/>
    <w:rsid w:val="003D0091"/>
    <w:rsid w:val="003D0380"/>
    <w:rsid w:val="003D048B"/>
    <w:rsid w:val="003D086B"/>
    <w:rsid w:val="003D165D"/>
    <w:rsid w:val="003D16E0"/>
    <w:rsid w:val="003D1BDD"/>
    <w:rsid w:val="003D2183"/>
    <w:rsid w:val="003D23D4"/>
    <w:rsid w:val="003D250B"/>
    <w:rsid w:val="003D2935"/>
    <w:rsid w:val="003D2F49"/>
    <w:rsid w:val="003D3174"/>
    <w:rsid w:val="003D375C"/>
    <w:rsid w:val="003D387F"/>
    <w:rsid w:val="003D491A"/>
    <w:rsid w:val="003D4BBF"/>
    <w:rsid w:val="003D50F3"/>
    <w:rsid w:val="003D5ADD"/>
    <w:rsid w:val="003D5B71"/>
    <w:rsid w:val="003D5BEA"/>
    <w:rsid w:val="003D5D3C"/>
    <w:rsid w:val="003D6069"/>
    <w:rsid w:val="003D6F20"/>
    <w:rsid w:val="003D791C"/>
    <w:rsid w:val="003E0005"/>
    <w:rsid w:val="003E05F5"/>
    <w:rsid w:val="003E14FB"/>
    <w:rsid w:val="003E15AC"/>
    <w:rsid w:val="003E16BA"/>
    <w:rsid w:val="003E17D2"/>
    <w:rsid w:val="003E19A4"/>
    <w:rsid w:val="003E1DA8"/>
    <w:rsid w:val="003E2935"/>
    <w:rsid w:val="003E3693"/>
    <w:rsid w:val="003E3C55"/>
    <w:rsid w:val="003E47B6"/>
    <w:rsid w:val="003E4C90"/>
    <w:rsid w:val="003E4F24"/>
    <w:rsid w:val="003E5087"/>
    <w:rsid w:val="003E5256"/>
    <w:rsid w:val="003E527C"/>
    <w:rsid w:val="003E5322"/>
    <w:rsid w:val="003E5924"/>
    <w:rsid w:val="003E60B3"/>
    <w:rsid w:val="003E6291"/>
    <w:rsid w:val="003E671C"/>
    <w:rsid w:val="003E6753"/>
    <w:rsid w:val="003E6C67"/>
    <w:rsid w:val="003E6EBD"/>
    <w:rsid w:val="003E7445"/>
    <w:rsid w:val="003F115C"/>
    <w:rsid w:val="003F1D34"/>
    <w:rsid w:val="003F2181"/>
    <w:rsid w:val="003F266C"/>
    <w:rsid w:val="003F26FE"/>
    <w:rsid w:val="003F2707"/>
    <w:rsid w:val="003F2BBB"/>
    <w:rsid w:val="003F332F"/>
    <w:rsid w:val="003F3821"/>
    <w:rsid w:val="003F3F41"/>
    <w:rsid w:val="003F5411"/>
    <w:rsid w:val="003F5746"/>
    <w:rsid w:val="003F5B99"/>
    <w:rsid w:val="003F6B50"/>
    <w:rsid w:val="003F6B77"/>
    <w:rsid w:val="003F6BF8"/>
    <w:rsid w:val="003F7614"/>
    <w:rsid w:val="003F7DE4"/>
    <w:rsid w:val="00400201"/>
    <w:rsid w:val="00400DFF"/>
    <w:rsid w:val="004010D0"/>
    <w:rsid w:val="004012BD"/>
    <w:rsid w:val="00401478"/>
    <w:rsid w:val="004015AB"/>
    <w:rsid w:val="004016FC"/>
    <w:rsid w:val="00401A4F"/>
    <w:rsid w:val="00402BDD"/>
    <w:rsid w:val="0040376B"/>
    <w:rsid w:val="004039D1"/>
    <w:rsid w:val="00403E71"/>
    <w:rsid w:val="00405218"/>
    <w:rsid w:val="00405529"/>
    <w:rsid w:val="00405700"/>
    <w:rsid w:val="00406790"/>
    <w:rsid w:val="004102AC"/>
    <w:rsid w:val="00410887"/>
    <w:rsid w:val="00410948"/>
    <w:rsid w:val="004110FA"/>
    <w:rsid w:val="0041112D"/>
    <w:rsid w:val="00411804"/>
    <w:rsid w:val="00411BAB"/>
    <w:rsid w:val="00411DE4"/>
    <w:rsid w:val="00411EB8"/>
    <w:rsid w:val="004122F4"/>
    <w:rsid w:val="004124A6"/>
    <w:rsid w:val="00412DFB"/>
    <w:rsid w:val="004151AB"/>
    <w:rsid w:val="00415246"/>
    <w:rsid w:val="00415A9A"/>
    <w:rsid w:val="00417520"/>
    <w:rsid w:val="004176B3"/>
    <w:rsid w:val="0041775C"/>
    <w:rsid w:val="004177A0"/>
    <w:rsid w:val="004179A8"/>
    <w:rsid w:val="00420628"/>
    <w:rsid w:val="004209C0"/>
    <w:rsid w:val="00420A89"/>
    <w:rsid w:val="004210F0"/>
    <w:rsid w:val="00421848"/>
    <w:rsid w:val="00421EAE"/>
    <w:rsid w:val="00422533"/>
    <w:rsid w:val="004228E4"/>
    <w:rsid w:val="00423C04"/>
    <w:rsid w:val="00423F01"/>
    <w:rsid w:val="0042434A"/>
    <w:rsid w:val="004243D4"/>
    <w:rsid w:val="004246FA"/>
    <w:rsid w:val="004247D8"/>
    <w:rsid w:val="004256C4"/>
    <w:rsid w:val="00425712"/>
    <w:rsid w:val="004259B3"/>
    <w:rsid w:val="00425C15"/>
    <w:rsid w:val="004264D8"/>
    <w:rsid w:val="00426711"/>
    <w:rsid w:val="004268AB"/>
    <w:rsid w:val="004271AF"/>
    <w:rsid w:val="0043023C"/>
    <w:rsid w:val="004313C5"/>
    <w:rsid w:val="00431AAA"/>
    <w:rsid w:val="00431BBC"/>
    <w:rsid w:val="00432442"/>
    <w:rsid w:val="00432B0B"/>
    <w:rsid w:val="00434161"/>
    <w:rsid w:val="0043456C"/>
    <w:rsid w:val="0043613B"/>
    <w:rsid w:val="00436992"/>
    <w:rsid w:val="0043739B"/>
    <w:rsid w:val="00437EAE"/>
    <w:rsid w:val="004401D7"/>
    <w:rsid w:val="00440278"/>
    <w:rsid w:val="00440615"/>
    <w:rsid w:val="00440633"/>
    <w:rsid w:val="00440BB9"/>
    <w:rsid w:val="00441A30"/>
    <w:rsid w:val="00443214"/>
    <w:rsid w:val="0044366D"/>
    <w:rsid w:val="00444367"/>
    <w:rsid w:val="00445689"/>
    <w:rsid w:val="00445A0B"/>
    <w:rsid w:val="00445C99"/>
    <w:rsid w:val="004463AA"/>
    <w:rsid w:val="004469F5"/>
    <w:rsid w:val="00446A65"/>
    <w:rsid w:val="004472E8"/>
    <w:rsid w:val="004475C8"/>
    <w:rsid w:val="00447610"/>
    <w:rsid w:val="0044787D"/>
    <w:rsid w:val="00447975"/>
    <w:rsid w:val="00447AA7"/>
    <w:rsid w:val="004511A1"/>
    <w:rsid w:val="004514C7"/>
    <w:rsid w:val="00451878"/>
    <w:rsid w:val="0045192B"/>
    <w:rsid w:val="00453096"/>
    <w:rsid w:val="00453CA6"/>
    <w:rsid w:val="00453D33"/>
    <w:rsid w:val="00453FA0"/>
    <w:rsid w:val="004541AE"/>
    <w:rsid w:val="00454323"/>
    <w:rsid w:val="00454E50"/>
    <w:rsid w:val="004568A8"/>
    <w:rsid w:val="00457286"/>
    <w:rsid w:val="004574CB"/>
    <w:rsid w:val="0046039B"/>
    <w:rsid w:val="004611D9"/>
    <w:rsid w:val="004612F6"/>
    <w:rsid w:val="0046136E"/>
    <w:rsid w:val="0046208F"/>
    <w:rsid w:val="00462958"/>
    <w:rsid w:val="00463202"/>
    <w:rsid w:val="00463AFC"/>
    <w:rsid w:val="00463CFE"/>
    <w:rsid w:val="00463F80"/>
    <w:rsid w:val="004645BC"/>
    <w:rsid w:val="00464950"/>
    <w:rsid w:val="00464EE2"/>
    <w:rsid w:val="00465075"/>
    <w:rsid w:val="00465076"/>
    <w:rsid w:val="00465157"/>
    <w:rsid w:val="004653AF"/>
    <w:rsid w:val="00466763"/>
    <w:rsid w:val="00466A05"/>
    <w:rsid w:val="00466EA1"/>
    <w:rsid w:val="00467652"/>
    <w:rsid w:val="00467756"/>
    <w:rsid w:val="00467C1A"/>
    <w:rsid w:val="00467DB9"/>
    <w:rsid w:val="0047040A"/>
    <w:rsid w:val="004706B3"/>
    <w:rsid w:val="00471630"/>
    <w:rsid w:val="00471CB5"/>
    <w:rsid w:val="00471CD4"/>
    <w:rsid w:val="00471E9B"/>
    <w:rsid w:val="0047270A"/>
    <w:rsid w:val="004727EE"/>
    <w:rsid w:val="004728E0"/>
    <w:rsid w:val="00473881"/>
    <w:rsid w:val="00473BBD"/>
    <w:rsid w:val="00473EE4"/>
    <w:rsid w:val="00474997"/>
    <w:rsid w:val="00474E7D"/>
    <w:rsid w:val="004753F6"/>
    <w:rsid w:val="00475539"/>
    <w:rsid w:val="0047567F"/>
    <w:rsid w:val="00476828"/>
    <w:rsid w:val="00476F44"/>
    <w:rsid w:val="004773C2"/>
    <w:rsid w:val="00477771"/>
    <w:rsid w:val="00477F7C"/>
    <w:rsid w:val="00480098"/>
    <w:rsid w:val="0048044B"/>
    <w:rsid w:val="00480DEE"/>
    <w:rsid w:val="00481504"/>
    <w:rsid w:val="0048154B"/>
    <w:rsid w:val="004820EA"/>
    <w:rsid w:val="004827DA"/>
    <w:rsid w:val="0048283D"/>
    <w:rsid w:val="004849A8"/>
    <w:rsid w:val="0048531B"/>
    <w:rsid w:val="00485343"/>
    <w:rsid w:val="00485833"/>
    <w:rsid w:val="0048586F"/>
    <w:rsid w:val="0048607D"/>
    <w:rsid w:val="004862AD"/>
    <w:rsid w:val="004871C1"/>
    <w:rsid w:val="004902A0"/>
    <w:rsid w:val="004907B6"/>
    <w:rsid w:val="004908BD"/>
    <w:rsid w:val="004913DB"/>
    <w:rsid w:val="004917AB"/>
    <w:rsid w:val="00491F6D"/>
    <w:rsid w:val="004923BB"/>
    <w:rsid w:val="00492D58"/>
    <w:rsid w:val="0049345C"/>
    <w:rsid w:val="004934DB"/>
    <w:rsid w:val="00493AE7"/>
    <w:rsid w:val="00493BD8"/>
    <w:rsid w:val="00493CFA"/>
    <w:rsid w:val="004945EF"/>
    <w:rsid w:val="004948F4"/>
    <w:rsid w:val="004950DB"/>
    <w:rsid w:val="004951F3"/>
    <w:rsid w:val="0049529F"/>
    <w:rsid w:val="00495E14"/>
    <w:rsid w:val="004963E8"/>
    <w:rsid w:val="004968A2"/>
    <w:rsid w:val="00496C9D"/>
    <w:rsid w:val="00496D13"/>
    <w:rsid w:val="00496FEF"/>
    <w:rsid w:val="004974A4"/>
    <w:rsid w:val="0049767E"/>
    <w:rsid w:val="00497842"/>
    <w:rsid w:val="004A00BA"/>
    <w:rsid w:val="004A0684"/>
    <w:rsid w:val="004A0DE9"/>
    <w:rsid w:val="004A14A1"/>
    <w:rsid w:val="004A16B1"/>
    <w:rsid w:val="004A1A76"/>
    <w:rsid w:val="004A1E29"/>
    <w:rsid w:val="004A21A9"/>
    <w:rsid w:val="004A2347"/>
    <w:rsid w:val="004A27CB"/>
    <w:rsid w:val="004A294D"/>
    <w:rsid w:val="004A2ACA"/>
    <w:rsid w:val="004A3462"/>
    <w:rsid w:val="004A3B7D"/>
    <w:rsid w:val="004A3C21"/>
    <w:rsid w:val="004A5861"/>
    <w:rsid w:val="004A5A84"/>
    <w:rsid w:val="004A5C19"/>
    <w:rsid w:val="004A5D9D"/>
    <w:rsid w:val="004A63E2"/>
    <w:rsid w:val="004A6534"/>
    <w:rsid w:val="004A6578"/>
    <w:rsid w:val="004A6C53"/>
    <w:rsid w:val="004A74E4"/>
    <w:rsid w:val="004A782F"/>
    <w:rsid w:val="004A7B3A"/>
    <w:rsid w:val="004A7DA7"/>
    <w:rsid w:val="004B117C"/>
    <w:rsid w:val="004B1AE3"/>
    <w:rsid w:val="004B1DA4"/>
    <w:rsid w:val="004B2E31"/>
    <w:rsid w:val="004B31B8"/>
    <w:rsid w:val="004B460D"/>
    <w:rsid w:val="004B4C21"/>
    <w:rsid w:val="004B4DB0"/>
    <w:rsid w:val="004B4E05"/>
    <w:rsid w:val="004B5555"/>
    <w:rsid w:val="004B5BFF"/>
    <w:rsid w:val="004B5C13"/>
    <w:rsid w:val="004B6394"/>
    <w:rsid w:val="004B64E2"/>
    <w:rsid w:val="004B6576"/>
    <w:rsid w:val="004B6994"/>
    <w:rsid w:val="004B6AF9"/>
    <w:rsid w:val="004B6DF5"/>
    <w:rsid w:val="004B7417"/>
    <w:rsid w:val="004B79EF"/>
    <w:rsid w:val="004B7AD6"/>
    <w:rsid w:val="004B7BB0"/>
    <w:rsid w:val="004B7EF9"/>
    <w:rsid w:val="004B7FFE"/>
    <w:rsid w:val="004C0669"/>
    <w:rsid w:val="004C1118"/>
    <w:rsid w:val="004C2070"/>
    <w:rsid w:val="004C36F1"/>
    <w:rsid w:val="004C39FB"/>
    <w:rsid w:val="004C3FBB"/>
    <w:rsid w:val="004C4F7D"/>
    <w:rsid w:val="004C536C"/>
    <w:rsid w:val="004C6A05"/>
    <w:rsid w:val="004C6BE2"/>
    <w:rsid w:val="004C7912"/>
    <w:rsid w:val="004D03D9"/>
    <w:rsid w:val="004D079A"/>
    <w:rsid w:val="004D088D"/>
    <w:rsid w:val="004D13A8"/>
    <w:rsid w:val="004D18A8"/>
    <w:rsid w:val="004D2B6A"/>
    <w:rsid w:val="004D351E"/>
    <w:rsid w:val="004D376B"/>
    <w:rsid w:val="004D421B"/>
    <w:rsid w:val="004D479B"/>
    <w:rsid w:val="004D48E8"/>
    <w:rsid w:val="004D502C"/>
    <w:rsid w:val="004D5A3B"/>
    <w:rsid w:val="004D5A45"/>
    <w:rsid w:val="004D5EB4"/>
    <w:rsid w:val="004D6174"/>
    <w:rsid w:val="004D70A7"/>
    <w:rsid w:val="004D75CA"/>
    <w:rsid w:val="004D7BBE"/>
    <w:rsid w:val="004D7F50"/>
    <w:rsid w:val="004E0270"/>
    <w:rsid w:val="004E08FE"/>
    <w:rsid w:val="004E1087"/>
    <w:rsid w:val="004E1EBB"/>
    <w:rsid w:val="004E219F"/>
    <w:rsid w:val="004E227B"/>
    <w:rsid w:val="004E2709"/>
    <w:rsid w:val="004E2AD0"/>
    <w:rsid w:val="004E2B15"/>
    <w:rsid w:val="004E2B9A"/>
    <w:rsid w:val="004E35A6"/>
    <w:rsid w:val="004E35D9"/>
    <w:rsid w:val="004E3840"/>
    <w:rsid w:val="004E3EC6"/>
    <w:rsid w:val="004E49C3"/>
    <w:rsid w:val="004E59F2"/>
    <w:rsid w:val="004E5BF0"/>
    <w:rsid w:val="004E73C5"/>
    <w:rsid w:val="004E77B4"/>
    <w:rsid w:val="004E785E"/>
    <w:rsid w:val="004E7B70"/>
    <w:rsid w:val="004F119E"/>
    <w:rsid w:val="004F1760"/>
    <w:rsid w:val="004F298F"/>
    <w:rsid w:val="004F3066"/>
    <w:rsid w:val="004F372F"/>
    <w:rsid w:val="004F399A"/>
    <w:rsid w:val="004F409F"/>
    <w:rsid w:val="004F485D"/>
    <w:rsid w:val="004F4C90"/>
    <w:rsid w:val="004F5466"/>
    <w:rsid w:val="004F6233"/>
    <w:rsid w:val="004F6681"/>
    <w:rsid w:val="004F748F"/>
    <w:rsid w:val="004F75A3"/>
    <w:rsid w:val="004F761B"/>
    <w:rsid w:val="004F7781"/>
    <w:rsid w:val="004F7CD9"/>
    <w:rsid w:val="00500259"/>
    <w:rsid w:val="00500BE5"/>
    <w:rsid w:val="005016F4"/>
    <w:rsid w:val="00501F15"/>
    <w:rsid w:val="0050257F"/>
    <w:rsid w:val="005025E1"/>
    <w:rsid w:val="005028A4"/>
    <w:rsid w:val="005030AE"/>
    <w:rsid w:val="0050321C"/>
    <w:rsid w:val="00504150"/>
    <w:rsid w:val="00504624"/>
    <w:rsid w:val="00504827"/>
    <w:rsid w:val="005055CA"/>
    <w:rsid w:val="00505B9F"/>
    <w:rsid w:val="005067A8"/>
    <w:rsid w:val="0050693D"/>
    <w:rsid w:val="00506D54"/>
    <w:rsid w:val="00506FD7"/>
    <w:rsid w:val="00507A04"/>
    <w:rsid w:val="00507C53"/>
    <w:rsid w:val="00510C65"/>
    <w:rsid w:val="005110E9"/>
    <w:rsid w:val="00511294"/>
    <w:rsid w:val="005112C7"/>
    <w:rsid w:val="005118CF"/>
    <w:rsid w:val="005119E1"/>
    <w:rsid w:val="00512556"/>
    <w:rsid w:val="0051270D"/>
    <w:rsid w:val="00512CEF"/>
    <w:rsid w:val="00512FD7"/>
    <w:rsid w:val="00513814"/>
    <w:rsid w:val="005143CB"/>
    <w:rsid w:val="00514ED3"/>
    <w:rsid w:val="00515BED"/>
    <w:rsid w:val="00515E7E"/>
    <w:rsid w:val="00515F8B"/>
    <w:rsid w:val="005165D5"/>
    <w:rsid w:val="00516BCD"/>
    <w:rsid w:val="00517318"/>
    <w:rsid w:val="00517652"/>
    <w:rsid w:val="00517C09"/>
    <w:rsid w:val="00517D77"/>
    <w:rsid w:val="00521815"/>
    <w:rsid w:val="00521C77"/>
    <w:rsid w:val="00521FBC"/>
    <w:rsid w:val="00522602"/>
    <w:rsid w:val="00522AAC"/>
    <w:rsid w:val="00522B5D"/>
    <w:rsid w:val="00522CFD"/>
    <w:rsid w:val="005235BB"/>
    <w:rsid w:val="00523A0B"/>
    <w:rsid w:val="005241ED"/>
    <w:rsid w:val="00525155"/>
    <w:rsid w:val="0052566C"/>
    <w:rsid w:val="0052569D"/>
    <w:rsid w:val="005259EA"/>
    <w:rsid w:val="00526B9D"/>
    <w:rsid w:val="00527E31"/>
    <w:rsid w:val="00530D09"/>
    <w:rsid w:val="00530E70"/>
    <w:rsid w:val="00531453"/>
    <w:rsid w:val="00531788"/>
    <w:rsid w:val="00531C3E"/>
    <w:rsid w:val="005320AB"/>
    <w:rsid w:val="0053268D"/>
    <w:rsid w:val="0053298A"/>
    <w:rsid w:val="00533880"/>
    <w:rsid w:val="00533AAD"/>
    <w:rsid w:val="00533E81"/>
    <w:rsid w:val="00533F70"/>
    <w:rsid w:val="0053403F"/>
    <w:rsid w:val="00534BBA"/>
    <w:rsid w:val="00534DC1"/>
    <w:rsid w:val="00535183"/>
    <w:rsid w:val="005353A3"/>
    <w:rsid w:val="0053565D"/>
    <w:rsid w:val="005363AA"/>
    <w:rsid w:val="005376A6"/>
    <w:rsid w:val="00537773"/>
    <w:rsid w:val="00537EC9"/>
    <w:rsid w:val="005405F4"/>
    <w:rsid w:val="005417A2"/>
    <w:rsid w:val="00541826"/>
    <w:rsid w:val="00541D7A"/>
    <w:rsid w:val="005420A2"/>
    <w:rsid w:val="0054244F"/>
    <w:rsid w:val="0054286D"/>
    <w:rsid w:val="005431D4"/>
    <w:rsid w:val="005433BC"/>
    <w:rsid w:val="0054366C"/>
    <w:rsid w:val="005439C7"/>
    <w:rsid w:val="00543CBB"/>
    <w:rsid w:val="00543EC5"/>
    <w:rsid w:val="005444D9"/>
    <w:rsid w:val="00544B59"/>
    <w:rsid w:val="00544E9E"/>
    <w:rsid w:val="0054592B"/>
    <w:rsid w:val="005467E0"/>
    <w:rsid w:val="00547211"/>
    <w:rsid w:val="00547494"/>
    <w:rsid w:val="005475FA"/>
    <w:rsid w:val="00547C46"/>
    <w:rsid w:val="00547E13"/>
    <w:rsid w:val="0055164E"/>
    <w:rsid w:val="00551650"/>
    <w:rsid w:val="005523AF"/>
    <w:rsid w:val="00552708"/>
    <w:rsid w:val="00554BEA"/>
    <w:rsid w:val="00554D2E"/>
    <w:rsid w:val="005554CF"/>
    <w:rsid w:val="00555C91"/>
    <w:rsid w:val="00555CD1"/>
    <w:rsid w:val="00555F25"/>
    <w:rsid w:val="00555FD7"/>
    <w:rsid w:val="00556062"/>
    <w:rsid w:val="005560D8"/>
    <w:rsid w:val="00556411"/>
    <w:rsid w:val="005567CF"/>
    <w:rsid w:val="0055697C"/>
    <w:rsid w:val="00557F12"/>
    <w:rsid w:val="00560167"/>
    <w:rsid w:val="00560568"/>
    <w:rsid w:val="0056252D"/>
    <w:rsid w:val="00562ABE"/>
    <w:rsid w:val="00562C7F"/>
    <w:rsid w:val="00563BAD"/>
    <w:rsid w:val="00563C6F"/>
    <w:rsid w:val="00563CE9"/>
    <w:rsid w:val="00564923"/>
    <w:rsid w:val="0056510F"/>
    <w:rsid w:val="005669DB"/>
    <w:rsid w:val="00566E35"/>
    <w:rsid w:val="00566ECF"/>
    <w:rsid w:val="005700AC"/>
    <w:rsid w:val="005709F6"/>
    <w:rsid w:val="00570CB9"/>
    <w:rsid w:val="00570FC1"/>
    <w:rsid w:val="005710E5"/>
    <w:rsid w:val="00571838"/>
    <w:rsid w:val="00571FC7"/>
    <w:rsid w:val="00572687"/>
    <w:rsid w:val="00572A46"/>
    <w:rsid w:val="00573B57"/>
    <w:rsid w:val="00574A6F"/>
    <w:rsid w:val="00574CC8"/>
    <w:rsid w:val="00575168"/>
    <w:rsid w:val="0057594F"/>
    <w:rsid w:val="00576803"/>
    <w:rsid w:val="005777B1"/>
    <w:rsid w:val="00580014"/>
    <w:rsid w:val="00580712"/>
    <w:rsid w:val="005808C7"/>
    <w:rsid w:val="00580A25"/>
    <w:rsid w:val="005815CD"/>
    <w:rsid w:val="00581A89"/>
    <w:rsid w:val="005822DF"/>
    <w:rsid w:val="005822F8"/>
    <w:rsid w:val="005826BB"/>
    <w:rsid w:val="00583107"/>
    <w:rsid w:val="00583B23"/>
    <w:rsid w:val="00584E44"/>
    <w:rsid w:val="005855F6"/>
    <w:rsid w:val="00585A89"/>
    <w:rsid w:val="00585CCD"/>
    <w:rsid w:val="005868DE"/>
    <w:rsid w:val="005869D7"/>
    <w:rsid w:val="00586B04"/>
    <w:rsid w:val="00586C63"/>
    <w:rsid w:val="00586ED0"/>
    <w:rsid w:val="00587499"/>
    <w:rsid w:val="005875A8"/>
    <w:rsid w:val="005900DB"/>
    <w:rsid w:val="005904DF"/>
    <w:rsid w:val="00590D04"/>
    <w:rsid w:val="00590FBC"/>
    <w:rsid w:val="00591081"/>
    <w:rsid w:val="00591C88"/>
    <w:rsid w:val="005929E2"/>
    <w:rsid w:val="00593723"/>
    <w:rsid w:val="00593EB1"/>
    <w:rsid w:val="00593FCD"/>
    <w:rsid w:val="00594078"/>
    <w:rsid w:val="00594079"/>
    <w:rsid w:val="005945E0"/>
    <w:rsid w:val="00594BEE"/>
    <w:rsid w:val="00595047"/>
    <w:rsid w:val="00595179"/>
    <w:rsid w:val="005954DE"/>
    <w:rsid w:val="00596064"/>
    <w:rsid w:val="00596DDE"/>
    <w:rsid w:val="005973C3"/>
    <w:rsid w:val="00597963"/>
    <w:rsid w:val="00597D1E"/>
    <w:rsid w:val="005A03A3"/>
    <w:rsid w:val="005A03E7"/>
    <w:rsid w:val="005A192F"/>
    <w:rsid w:val="005A1F92"/>
    <w:rsid w:val="005A21EA"/>
    <w:rsid w:val="005A2219"/>
    <w:rsid w:val="005A25B7"/>
    <w:rsid w:val="005A26C9"/>
    <w:rsid w:val="005A294E"/>
    <w:rsid w:val="005A380E"/>
    <w:rsid w:val="005A3FE0"/>
    <w:rsid w:val="005A560F"/>
    <w:rsid w:val="005A64E8"/>
    <w:rsid w:val="005A6723"/>
    <w:rsid w:val="005A7104"/>
    <w:rsid w:val="005A717D"/>
    <w:rsid w:val="005A76E5"/>
    <w:rsid w:val="005A7721"/>
    <w:rsid w:val="005A7A1B"/>
    <w:rsid w:val="005A7BBC"/>
    <w:rsid w:val="005A7DB5"/>
    <w:rsid w:val="005B0F3D"/>
    <w:rsid w:val="005B153A"/>
    <w:rsid w:val="005B1E51"/>
    <w:rsid w:val="005B1FCA"/>
    <w:rsid w:val="005B291F"/>
    <w:rsid w:val="005B297A"/>
    <w:rsid w:val="005B3088"/>
    <w:rsid w:val="005B327D"/>
    <w:rsid w:val="005B3733"/>
    <w:rsid w:val="005B4433"/>
    <w:rsid w:val="005B45E3"/>
    <w:rsid w:val="005B484E"/>
    <w:rsid w:val="005B4F42"/>
    <w:rsid w:val="005B51E1"/>
    <w:rsid w:val="005B55D7"/>
    <w:rsid w:val="005B55E9"/>
    <w:rsid w:val="005B5B25"/>
    <w:rsid w:val="005B5EA8"/>
    <w:rsid w:val="005B6331"/>
    <w:rsid w:val="005B6C5C"/>
    <w:rsid w:val="005B7098"/>
    <w:rsid w:val="005B7492"/>
    <w:rsid w:val="005B7DD9"/>
    <w:rsid w:val="005C0694"/>
    <w:rsid w:val="005C0F73"/>
    <w:rsid w:val="005C1D8D"/>
    <w:rsid w:val="005C2987"/>
    <w:rsid w:val="005C3571"/>
    <w:rsid w:val="005C3FAA"/>
    <w:rsid w:val="005C4EC2"/>
    <w:rsid w:val="005C5423"/>
    <w:rsid w:val="005C58B1"/>
    <w:rsid w:val="005C5A7B"/>
    <w:rsid w:val="005C6E1F"/>
    <w:rsid w:val="005C71DA"/>
    <w:rsid w:val="005C77F9"/>
    <w:rsid w:val="005C7F67"/>
    <w:rsid w:val="005D0842"/>
    <w:rsid w:val="005D11E7"/>
    <w:rsid w:val="005D1C96"/>
    <w:rsid w:val="005D22A5"/>
    <w:rsid w:val="005D34AF"/>
    <w:rsid w:val="005D34B9"/>
    <w:rsid w:val="005D3B86"/>
    <w:rsid w:val="005D3C7A"/>
    <w:rsid w:val="005D3EC0"/>
    <w:rsid w:val="005D43A1"/>
    <w:rsid w:val="005D4638"/>
    <w:rsid w:val="005D55C0"/>
    <w:rsid w:val="005D5FB1"/>
    <w:rsid w:val="005D77E4"/>
    <w:rsid w:val="005D78DD"/>
    <w:rsid w:val="005E039D"/>
    <w:rsid w:val="005E0C9E"/>
    <w:rsid w:val="005E1CE2"/>
    <w:rsid w:val="005E1E1B"/>
    <w:rsid w:val="005E2423"/>
    <w:rsid w:val="005E3006"/>
    <w:rsid w:val="005E3511"/>
    <w:rsid w:val="005E42B4"/>
    <w:rsid w:val="005E43AD"/>
    <w:rsid w:val="005E4517"/>
    <w:rsid w:val="005E543F"/>
    <w:rsid w:val="005E549F"/>
    <w:rsid w:val="005E575C"/>
    <w:rsid w:val="005E5DBC"/>
    <w:rsid w:val="005E693B"/>
    <w:rsid w:val="005E6940"/>
    <w:rsid w:val="005E73C9"/>
    <w:rsid w:val="005F0086"/>
    <w:rsid w:val="005F05DE"/>
    <w:rsid w:val="005F073C"/>
    <w:rsid w:val="005F0A0A"/>
    <w:rsid w:val="005F0D13"/>
    <w:rsid w:val="005F0E25"/>
    <w:rsid w:val="005F1778"/>
    <w:rsid w:val="005F1A87"/>
    <w:rsid w:val="005F1D22"/>
    <w:rsid w:val="005F299C"/>
    <w:rsid w:val="005F31FC"/>
    <w:rsid w:val="005F378B"/>
    <w:rsid w:val="005F3886"/>
    <w:rsid w:val="005F39CE"/>
    <w:rsid w:val="005F3EAF"/>
    <w:rsid w:val="005F41CF"/>
    <w:rsid w:val="005F494A"/>
    <w:rsid w:val="005F4F89"/>
    <w:rsid w:val="005F5076"/>
    <w:rsid w:val="005F523B"/>
    <w:rsid w:val="005F5461"/>
    <w:rsid w:val="005F5AAA"/>
    <w:rsid w:val="005F5E19"/>
    <w:rsid w:val="005F61E1"/>
    <w:rsid w:val="005F6405"/>
    <w:rsid w:val="005F6521"/>
    <w:rsid w:val="005F66AB"/>
    <w:rsid w:val="005F71FF"/>
    <w:rsid w:val="005F7C86"/>
    <w:rsid w:val="005F7F21"/>
    <w:rsid w:val="00600970"/>
    <w:rsid w:val="00600B4C"/>
    <w:rsid w:val="00600BCD"/>
    <w:rsid w:val="0060139F"/>
    <w:rsid w:val="0060150B"/>
    <w:rsid w:val="006028DF"/>
    <w:rsid w:val="00602C7C"/>
    <w:rsid w:val="00602F3F"/>
    <w:rsid w:val="006037D6"/>
    <w:rsid w:val="00603B5C"/>
    <w:rsid w:val="00603F4B"/>
    <w:rsid w:val="006049E2"/>
    <w:rsid w:val="00604EAD"/>
    <w:rsid w:val="00605454"/>
    <w:rsid w:val="00606361"/>
    <w:rsid w:val="00606701"/>
    <w:rsid w:val="00606822"/>
    <w:rsid w:val="006069EA"/>
    <w:rsid w:val="00606E3F"/>
    <w:rsid w:val="006074F5"/>
    <w:rsid w:val="00610996"/>
    <w:rsid w:val="00610BF4"/>
    <w:rsid w:val="00610CEE"/>
    <w:rsid w:val="00611E35"/>
    <w:rsid w:val="006127FF"/>
    <w:rsid w:val="00612E1A"/>
    <w:rsid w:val="00612F68"/>
    <w:rsid w:val="006130A3"/>
    <w:rsid w:val="00613C56"/>
    <w:rsid w:val="00614E4A"/>
    <w:rsid w:val="00615448"/>
    <w:rsid w:val="00616376"/>
    <w:rsid w:val="00617468"/>
    <w:rsid w:val="0062064C"/>
    <w:rsid w:val="00620822"/>
    <w:rsid w:val="00621073"/>
    <w:rsid w:val="00621132"/>
    <w:rsid w:val="0062121A"/>
    <w:rsid w:val="00621415"/>
    <w:rsid w:val="006216CD"/>
    <w:rsid w:val="00622EEF"/>
    <w:rsid w:val="00623A30"/>
    <w:rsid w:val="006259D0"/>
    <w:rsid w:val="00625A40"/>
    <w:rsid w:val="00625CF9"/>
    <w:rsid w:val="00625F2D"/>
    <w:rsid w:val="0062642C"/>
    <w:rsid w:val="00626DE9"/>
    <w:rsid w:val="0062713A"/>
    <w:rsid w:val="0062738B"/>
    <w:rsid w:val="006276F7"/>
    <w:rsid w:val="006277E4"/>
    <w:rsid w:val="00627C65"/>
    <w:rsid w:val="00630072"/>
    <w:rsid w:val="006300C3"/>
    <w:rsid w:val="00630E5A"/>
    <w:rsid w:val="00630F82"/>
    <w:rsid w:val="006313C9"/>
    <w:rsid w:val="00632064"/>
    <w:rsid w:val="00632BE7"/>
    <w:rsid w:val="00633545"/>
    <w:rsid w:val="00634D4D"/>
    <w:rsid w:val="006356FB"/>
    <w:rsid w:val="00635887"/>
    <w:rsid w:val="00635FE3"/>
    <w:rsid w:val="006365EE"/>
    <w:rsid w:val="00636855"/>
    <w:rsid w:val="006369EE"/>
    <w:rsid w:val="00637618"/>
    <w:rsid w:val="00637688"/>
    <w:rsid w:val="00637AEB"/>
    <w:rsid w:val="00637FD8"/>
    <w:rsid w:val="00640579"/>
    <w:rsid w:val="0064086E"/>
    <w:rsid w:val="00640965"/>
    <w:rsid w:val="00641869"/>
    <w:rsid w:val="0064268A"/>
    <w:rsid w:val="00642A63"/>
    <w:rsid w:val="00643310"/>
    <w:rsid w:val="0064343F"/>
    <w:rsid w:val="00643975"/>
    <w:rsid w:val="006444E3"/>
    <w:rsid w:val="006446AF"/>
    <w:rsid w:val="00645B91"/>
    <w:rsid w:val="006467D3"/>
    <w:rsid w:val="00646EB2"/>
    <w:rsid w:val="00647E57"/>
    <w:rsid w:val="006501F4"/>
    <w:rsid w:val="0065134E"/>
    <w:rsid w:val="00651508"/>
    <w:rsid w:val="00651FEE"/>
    <w:rsid w:val="006526E1"/>
    <w:rsid w:val="00652CA2"/>
    <w:rsid w:val="0065317C"/>
    <w:rsid w:val="00654B44"/>
    <w:rsid w:val="00654EDD"/>
    <w:rsid w:val="006557E3"/>
    <w:rsid w:val="00655837"/>
    <w:rsid w:val="0065584E"/>
    <w:rsid w:val="00656481"/>
    <w:rsid w:val="00656583"/>
    <w:rsid w:val="0065680B"/>
    <w:rsid w:val="00656D89"/>
    <w:rsid w:val="006575DB"/>
    <w:rsid w:val="00657751"/>
    <w:rsid w:val="00657DBD"/>
    <w:rsid w:val="0066010D"/>
    <w:rsid w:val="0066023C"/>
    <w:rsid w:val="00660977"/>
    <w:rsid w:val="00660C33"/>
    <w:rsid w:val="00660EC6"/>
    <w:rsid w:val="00661165"/>
    <w:rsid w:val="00661BF1"/>
    <w:rsid w:val="00661D07"/>
    <w:rsid w:val="006648D7"/>
    <w:rsid w:val="00665C2E"/>
    <w:rsid w:val="00665D66"/>
    <w:rsid w:val="00667236"/>
    <w:rsid w:val="00667454"/>
    <w:rsid w:val="006676D2"/>
    <w:rsid w:val="00667B5E"/>
    <w:rsid w:val="00667D4C"/>
    <w:rsid w:val="006704ED"/>
    <w:rsid w:val="006707F2"/>
    <w:rsid w:val="00670805"/>
    <w:rsid w:val="00670AD9"/>
    <w:rsid w:val="00670CE2"/>
    <w:rsid w:val="0067117B"/>
    <w:rsid w:val="0067185F"/>
    <w:rsid w:val="0067189E"/>
    <w:rsid w:val="0067258F"/>
    <w:rsid w:val="0067263C"/>
    <w:rsid w:val="00672BEE"/>
    <w:rsid w:val="00672E07"/>
    <w:rsid w:val="006731BF"/>
    <w:rsid w:val="006732A7"/>
    <w:rsid w:val="00673D6B"/>
    <w:rsid w:val="00674067"/>
    <w:rsid w:val="00674C2E"/>
    <w:rsid w:val="00675E40"/>
    <w:rsid w:val="00676196"/>
    <w:rsid w:val="00676B81"/>
    <w:rsid w:val="006773B1"/>
    <w:rsid w:val="0067748F"/>
    <w:rsid w:val="00677854"/>
    <w:rsid w:val="006778E6"/>
    <w:rsid w:val="00677B9C"/>
    <w:rsid w:val="006808B5"/>
    <w:rsid w:val="00680C83"/>
    <w:rsid w:val="00681364"/>
    <w:rsid w:val="00681D31"/>
    <w:rsid w:val="0068243D"/>
    <w:rsid w:val="00682509"/>
    <w:rsid w:val="006826E7"/>
    <w:rsid w:val="006831A2"/>
    <w:rsid w:val="006831E4"/>
    <w:rsid w:val="00683D5C"/>
    <w:rsid w:val="00683F85"/>
    <w:rsid w:val="00684C07"/>
    <w:rsid w:val="0068552A"/>
    <w:rsid w:val="00685DF1"/>
    <w:rsid w:val="006871A7"/>
    <w:rsid w:val="0068760E"/>
    <w:rsid w:val="00687E54"/>
    <w:rsid w:val="006911C0"/>
    <w:rsid w:val="00692BD4"/>
    <w:rsid w:val="00693B61"/>
    <w:rsid w:val="00693F78"/>
    <w:rsid w:val="00694467"/>
    <w:rsid w:val="00694582"/>
    <w:rsid w:val="0069463C"/>
    <w:rsid w:val="00694CE1"/>
    <w:rsid w:val="00694D5E"/>
    <w:rsid w:val="00694E03"/>
    <w:rsid w:val="00695302"/>
    <w:rsid w:val="006957C6"/>
    <w:rsid w:val="00695AB4"/>
    <w:rsid w:val="00695B72"/>
    <w:rsid w:val="006963FE"/>
    <w:rsid w:val="00696A4B"/>
    <w:rsid w:val="00696B34"/>
    <w:rsid w:val="00697E1A"/>
    <w:rsid w:val="006A0059"/>
    <w:rsid w:val="006A00A8"/>
    <w:rsid w:val="006A053F"/>
    <w:rsid w:val="006A0550"/>
    <w:rsid w:val="006A0769"/>
    <w:rsid w:val="006A254A"/>
    <w:rsid w:val="006A29F9"/>
    <w:rsid w:val="006A372D"/>
    <w:rsid w:val="006A3815"/>
    <w:rsid w:val="006A4314"/>
    <w:rsid w:val="006A48DB"/>
    <w:rsid w:val="006A4937"/>
    <w:rsid w:val="006A499D"/>
    <w:rsid w:val="006A4EF7"/>
    <w:rsid w:val="006A5435"/>
    <w:rsid w:val="006A5AB5"/>
    <w:rsid w:val="006A5D0F"/>
    <w:rsid w:val="006A66BD"/>
    <w:rsid w:val="006A795C"/>
    <w:rsid w:val="006B047E"/>
    <w:rsid w:val="006B0AC2"/>
    <w:rsid w:val="006B0EC4"/>
    <w:rsid w:val="006B0FB1"/>
    <w:rsid w:val="006B1041"/>
    <w:rsid w:val="006B1498"/>
    <w:rsid w:val="006B326D"/>
    <w:rsid w:val="006B344C"/>
    <w:rsid w:val="006B3990"/>
    <w:rsid w:val="006B4548"/>
    <w:rsid w:val="006B45CF"/>
    <w:rsid w:val="006B4A70"/>
    <w:rsid w:val="006B4B21"/>
    <w:rsid w:val="006B4D36"/>
    <w:rsid w:val="006B4F8D"/>
    <w:rsid w:val="006B4FEF"/>
    <w:rsid w:val="006B59F2"/>
    <w:rsid w:val="006B5C54"/>
    <w:rsid w:val="006B5E6F"/>
    <w:rsid w:val="006B607B"/>
    <w:rsid w:val="006B60D1"/>
    <w:rsid w:val="006B6643"/>
    <w:rsid w:val="006B6FED"/>
    <w:rsid w:val="006B7247"/>
    <w:rsid w:val="006B728E"/>
    <w:rsid w:val="006C0A04"/>
    <w:rsid w:val="006C0BB5"/>
    <w:rsid w:val="006C159D"/>
    <w:rsid w:val="006C205E"/>
    <w:rsid w:val="006C2B0E"/>
    <w:rsid w:val="006C3044"/>
    <w:rsid w:val="006C326E"/>
    <w:rsid w:val="006C39FD"/>
    <w:rsid w:val="006C40FE"/>
    <w:rsid w:val="006C4CBA"/>
    <w:rsid w:val="006C5019"/>
    <w:rsid w:val="006C5309"/>
    <w:rsid w:val="006C5819"/>
    <w:rsid w:val="006C625E"/>
    <w:rsid w:val="006C6767"/>
    <w:rsid w:val="006C6F16"/>
    <w:rsid w:val="006C70B2"/>
    <w:rsid w:val="006C7844"/>
    <w:rsid w:val="006C7BA6"/>
    <w:rsid w:val="006D0AEF"/>
    <w:rsid w:val="006D0C6C"/>
    <w:rsid w:val="006D1183"/>
    <w:rsid w:val="006D132F"/>
    <w:rsid w:val="006D165C"/>
    <w:rsid w:val="006D19E6"/>
    <w:rsid w:val="006D1DE6"/>
    <w:rsid w:val="006D1E34"/>
    <w:rsid w:val="006D1EBC"/>
    <w:rsid w:val="006D203B"/>
    <w:rsid w:val="006D219A"/>
    <w:rsid w:val="006D284A"/>
    <w:rsid w:val="006D2ECC"/>
    <w:rsid w:val="006D3175"/>
    <w:rsid w:val="006D31B3"/>
    <w:rsid w:val="006D4145"/>
    <w:rsid w:val="006D4655"/>
    <w:rsid w:val="006D46F1"/>
    <w:rsid w:val="006D4F8F"/>
    <w:rsid w:val="006D5429"/>
    <w:rsid w:val="006D58EB"/>
    <w:rsid w:val="006D59F0"/>
    <w:rsid w:val="006D5AAE"/>
    <w:rsid w:val="006D6284"/>
    <w:rsid w:val="006D7376"/>
    <w:rsid w:val="006D75D4"/>
    <w:rsid w:val="006D77E0"/>
    <w:rsid w:val="006D77F7"/>
    <w:rsid w:val="006E01C4"/>
    <w:rsid w:val="006E044C"/>
    <w:rsid w:val="006E0B24"/>
    <w:rsid w:val="006E12C4"/>
    <w:rsid w:val="006E1558"/>
    <w:rsid w:val="006E1B89"/>
    <w:rsid w:val="006E3483"/>
    <w:rsid w:val="006E37EC"/>
    <w:rsid w:val="006E4151"/>
    <w:rsid w:val="006E4D88"/>
    <w:rsid w:val="006E4F38"/>
    <w:rsid w:val="006E5A5F"/>
    <w:rsid w:val="006E5AF1"/>
    <w:rsid w:val="006E5CAE"/>
    <w:rsid w:val="006E5D3A"/>
    <w:rsid w:val="006E6217"/>
    <w:rsid w:val="006E7371"/>
    <w:rsid w:val="006E7A34"/>
    <w:rsid w:val="006E7CD8"/>
    <w:rsid w:val="006E7E09"/>
    <w:rsid w:val="006F0012"/>
    <w:rsid w:val="006F0510"/>
    <w:rsid w:val="006F0897"/>
    <w:rsid w:val="006F0AB8"/>
    <w:rsid w:val="006F0DC5"/>
    <w:rsid w:val="006F158C"/>
    <w:rsid w:val="006F17C6"/>
    <w:rsid w:val="006F2D53"/>
    <w:rsid w:val="006F339B"/>
    <w:rsid w:val="006F38C6"/>
    <w:rsid w:val="006F3F2C"/>
    <w:rsid w:val="006F3FD4"/>
    <w:rsid w:val="006F41E4"/>
    <w:rsid w:val="006F47DA"/>
    <w:rsid w:val="006F48D4"/>
    <w:rsid w:val="006F4ACC"/>
    <w:rsid w:val="006F4CED"/>
    <w:rsid w:val="006F542F"/>
    <w:rsid w:val="006F6674"/>
    <w:rsid w:val="006F691D"/>
    <w:rsid w:val="006F69C6"/>
    <w:rsid w:val="006F6BB1"/>
    <w:rsid w:val="006F7665"/>
    <w:rsid w:val="00700744"/>
    <w:rsid w:val="00700BEA"/>
    <w:rsid w:val="007012F6"/>
    <w:rsid w:val="007015FA"/>
    <w:rsid w:val="0070176F"/>
    <w:rsid w:val="007018F8"/>
    <w:rsid w:val="00701D94"/>
    <w:rsid w:val="00701F69"/>
    <w:rsid w:val="00702626"/>
    <w:rsid w:val="007028B8"/>
    <w:rsid w:val="0070358A"/>
    <w:rsid w:val="00703717"/>
    <w:rsid w:val="00703BE6"/>
    <w:rsid w:val="00703CEB"/>
    <w:rsid w:val="00703CFF"/>
    <w:rsid w:val="00703E59"/>
    <w:rsid w:val="0070401C"/>
    <w:rsid w:val="00704CF8"/>
    <w:rsid w:val="00705C2F"/>
    <w:rsid w:val="007062C1"/>
    <w:rsid w:val="007063B7"/>
    <w:rsid w:val="00706822"/>
    <w:rsid w:val="0070743B"/>
    <w:rsid w:val="00707A2E"/>
    <w:rsid w:val="00707AD2"/>
    <w:rsid w:val="00707AD7"/>
    <w:rsid w:val="007102CD"/>
    <w:rsid w:val="00711200"/>
    <w:rsid w:val="007123E4"/>
    <w:rsid w:val="00713E28"/>
    <w:rsid w:val="007152B0"/>
    <w:rsid w:val="0071596C"/>
    <w:rsid w:val="00716516"/>
    <w:rsid w:val="00716A42"/>
    <w:rsid w:val="00717002"/>
    <w:rsid w:val="00717E96"/>
    <w:rsid w:val="00717FD8"/>
    <w:rsid w:val="007204EA"/>
    <w:rsid w:val="00720C4E"/>
    <w:rsid w:val="007213EE"/>
    <w:rsid w:val="00721AA0"/>
    <w:rsid w:val="00721EEB"/>
    <w:rsid w:val="00722272"/>
    <w:rsid w:val="00722409"/>
    <w:rsid w:val="007227E1"/>
    <w:rsid w:val="00722E30"/>
    <w:rsid w:val="00723323"/>
    <w:rsid w:val="00725046"/>
    <w:rsid w:val="00725986"/>
    <w:rsid w:val="00726938"/>
    <w:rsid w:val="00726B60"/>
    <w:rsid w:val="00727A6A"/>
    <w:rsid w:val="00727AD5"/>
    <w:rsid w:val="00727F7C"/>
    <w:rsid w:val="0073034C"/>
    <w:rsid w:val="00730498"/>
    <w:rsid w:val="00731497"/>
    <w:rsid w:val="00731816"/>
    <w:rsid w:val="00731CC1"/>
    <w:rsid w:val="00731FE6"/>
    <w:rsid w:val="00732272"/>
    <w:rsid w:val="007322E8"/>
    <w:rsid w:val="00732460"/>
    <w:rsid w:val="0073265E"/>
    <w:rsid w:val="00732A08"/>
    <w:rsid w:val="00732BCD"/>
    <w:rsid w:val="00732F19"/>
    <w:rsid w:val="00733C0D"/>
    <w:rsid w:val="00733D08"/>
    <w:rsid w:val="00734918"/>
    <w:rsid w:val="007352F7"/>
    <w:rsid w:val="00736512"/>
    <w:rsid w:val="007366B1"/>
    <w:rsid w:val="00736780"/>
    <w:rsid w:val="007367FF"/>
    <w:rsid w:val="00736DDF"/>
    <w:rsid w:val="007376B7"/>
    <w:rsid w:val="00737E4F"/>
    <w:rsid w:val="0074020D"/>
    <w:rsid w:val="00741247"/>
    <w:rsid w:val="007412F5"/>
    <w:rsid w:val="00741825"/>
    <w:rsid w:val="00741AC6"/>
    <w:rsid w:val="00741C0B"/>
    <w:rsid w:val="0074246B"/>
    <w:rsid w:val="00742AEB"/>
    <w:rsid w:val="00742B64"/>
    <w:rsid w:val="00742E84"/>
    <w:rsid w:val="0074355F"/>
    <w:rsid w:val="007439B9"/>
    <w:rsid w:val="00743A7B"/>
    <w:rsid w:val="0074547F"/>
    <w:rsid w:val="0074581E"/>
    <w:rsid w:val="00745AFC"/>
    <w:rsid w:val="00745C45"/>
    <w:rsid w:val="00745F66"/>
    <w:rsid w:val="0074618A"/>
    <w:rsid w:val="007464FB"/>
    <w:rsid w:val="00746A04"/>
    <w:rsid w:val="00746F35"/>
    <w:rsid w:val="00747046"/>
    <w:rsid w:val="00747399"/>
    <w:rsid w:val="00747641"/>
    <w:rsid w:val="0075022A"/>
    <w:rsid w:val="00750E33"/>
    <w:rsid w:val="007511CC"/>
    <w:rsid w:val="00751BC3"/>
    <w:rsid w:val="00751BD6"/>
    <w:rsid w:val="00751C9F"/>
    <w:rsid w:val="0075229B"/>
    <w:rsid w:val="00752BC5"/>
    <w:rsid w:val="00752E18"/>
    <w:rsid w:val="00753D8E"/>
    <w:rsid w:val="00754BC8"/>
    <w:rsid w:val="00755625"/>
    <w:rsid w:val="007558DF"/>
    <w:rsid w:val="00755B0C"/>
    <w:rsid w:val="00755C04"/>
    <w:rsid w:val="00755E12"/>
    <w:rsid w:val="007562B1"/>
    <w:rsid w:val="0075667A"/>
    <w:rsid w:val="0075668E"/>
    <w:rsid w:val="00756DFB"/>
    <w:rsid w:val="00757241"/>
    <w:rsid w:val="00757D06"/>
    <w:rsid w:val="007609AD"/>
    <w:rsid w:val="00760CCB"/>
    <w:rsid w:val="007611AC"/>
    <w:rsid w:val="0076259D"/>
    <w:rsid w:val="007625B0"/>
    <w:rsid w:val="00762D83"/>
    <w:rsid w:val="007631B1"/>
    <w:rsid w:val="0076348A"/>
    <w:rsid w:val="00763A2A"/>
    <w:rsid w:val="007644EE"/>
    <w:rsid w:val="00764776"/>
    <w:rsid w:val="00764E13"/>
    <w:rsid w:val="0076594B"/>
    <w:rsid w:val="0076779B"/>
    <w:rsid w:val="007700CD"/>
    <w:rsid w:val="007704D4"/>
    <w:rsid w:val="00770666"/>
    <w:rsid w:val="007709ED"/>
    <w:rsid w:val="00770B5B"/>
    <w:rsid w:val="00773089"/>
    <w:rsid w:val="00774945"/>
    <w:rsid w:val="007758C0"/>
    <w:rsid w:val="00775CCA"/>
    <w:rsid w:val="00776797"/>
    <w:rsid w:val="007769D9"/>
    <w:rsid w:val="00776BCF"/>
    <w:rsid w:val="0077727C"/>
    <w:rsid w:val="00780084"/>
    <w:rsid w:val="00781203"/>
    <w:rsid w:val="00781826"/>
    <w:rsid w:val="007826F4"/>
    <w:rsid w:val="0078271B"/>
    <w:rsid w:val="00782949"/>
    <w:rsid w:val="00783B79"/>
    <w:rsid w:val="00783D43"/>
    <w:rsid w:val="007844FC"/>
    <w:rsid w:val="007856D0"/>
    <w:rsid w:val="00786213"/>
    <w:rsid w:val="00786526"/>
    <w:rsid w:val="007866A7"/>
    <w:rsid w:val="00786DA8"/>
    <w:rsid w:val="00791035"/>
    <w:rsid w:val="00791412"/>
    <w:rsid w:val="00792893"/>
    <w:rsid w:val="00792A20"/>
    <w:rsid w:val="0079356F"/>
    <w:rsid w:val="00793589"/>
    <w:rsid w:val="0079381A"/>
    <w:rsid w:val="007944FD"/>
    <w:rsid w:val="00794DDF"/>
    <w:rsid w:val="00796424"/>
    <w:rsid w:val="00796F25"/>
    <w:rsid w:val="00797213"/>
    <w:rsid w:val="00797300"/>
    <w:rsid w:val="0079747E"/>
    <w:rsid w:val="0079748B"/>
    <w:rsid w:val="00797CAA"/>
    <w:rsid w:val="00797D74"/>
    <w:rsid w:val="007A0622"/>
    <w:rsid w:val="007A0A61"/>
    <w:rsid w:val="007A141B"/>
    <w:rsid w:val="007A164B"/>
    <w:rsid w:val="007A1DE5"/>
    <w:rsid w:val="007A210E"/>
    <w:rsid w:val="007A38A2"/>
    <w:rsid w:val="007A3F7A"/>
    <w:rsid w:val="007A4EEB"/>
    <w:rsid w:val="007A587B"/>
    <w:rsid w:val="007A6367"/>
    <w:rsid w:val="007A66D5"/>
    <w:rsid w:val="007A71AD"/>
    <w:rsid w:val="007A7367"/>
    <w:rsid w:val="007A7FD6"/>
    <w:rsid w:val="007B0AAC"/>
    <w:rsid w:val="007B1A25"/>
    <w:rsid w:val="007B1B08"/>
    <w:rsid w:val="007B203D"/>
    <w:rsid w:val="007B2548"/>
    <w:rsid w:val="007B27B2"/>
    <w:rsid w:val="007B3E2A"/>
    <w:rsid w:val="007B42F7"/>
    <w:rsid w:val="007B4317"/>
    <w:rsid w:val="007B4702"/>
    <w:rsid w:val="007B4D16"/>
    <w:rsid w:val="007B512F"/>
    <w:rsid w:val="007B628E"/>
    <w:rsid w:val="007B6E03"/>
    <w:rsid w:val="007B6F21"/>
    <w:rsid w:val="007C03A3"/>
    <w:rsid w:val="007C06EE"/>
    <w:rsid w:val="007C080F"/>
    <w:rsid w:val="007C0F49"/>
    <w:rsid w:val="007C1518"/>
    <w:rsid w:val="007C16B9"/>
    <w:rsid w:val="007C198C"/>
    <w:rsid w:val="007C1A6E"/>
    <w:rsid w:val="007C2362"/>
    <w:rsid w:val="007C2D9D"/>
    <w:rsid w:val="007C2F11"/>
    <w:rsid w:val="007C3089"/>
    <w:rsid w:val="007C31AF"/>
    <w:rsid w:val="007C3D2F"/>
    <w:rsid w:val="007C3EBA"/>
    <w:rsid w:val="007C401D"/>
    <w:rsid w:val="007C40B4"/>
    <w:rsid w:val="007C59C1"/>
    <w:rsid w:val="007C5CD3"/>
    <w:rsid w:val="007C5EA2"/>
    <w:rsid w:val="007C63F5"/>
    <w:rsid w:val="007C6DD8"/>
    <w:rsid w:val="007C6E02"/>
    <w:rsid w:val="007C7985"/>
    <w:rsid w:val="007D0981"/>
    <w:rsid w:val="007D23EC"/>
    <w:rsid w:val="007D242B"/>
    <w:rsid w:val="007D2804"/>
    <w:rsid w:val="007D37C4"/>
    <w:rsid w:val="007D4651"/>
    <w:rsid w:val="007D4D8F"/>
    <w:rsid w:val="007D521B"/>
    <w:rsid w:val="007D5EBB"/>
    <w:rsid w:val="007D693A"/>
    <w:rsid w:val="007D79B6"/>
    <w:rsid w:val="007E0A79"/>
    <w:rsid w:val="007E16D5"/>
    <w:rsid w:val="007E1FDD"/>
    <w:rsid w:val="007E2FB1"/>
    <w:rsid w:val="007E3700"/>
    <w:rsid w:val="007E39C5"/>
    <w:rsid w:val="007E46CE"/>
    <w:rsid w:val="007E4855"/>
    <w:rsid w:val="007E48D0"/>
    <w:rsid w:val="007E4A94"/>
    <w:rsid w:val="007E5117"/>
    <w:rsid w:val="007E5755"/>
    <w:rsid w:val="007E5956"/>
    <w:rsid w:val="007E5BFE"/>
    <w:rsid w:val="007E5DF0"/>
    <w:rsid w:val="007E606D"/>
    <w:rsid w:val="007E60A8"/>
    <w:rsid w:val="007E6487"/>
    <w:rsid w:val="007E657B"/>
    <w:rsid w:val="007E71EF"/>
    <w:rsid w:val="007F0227"/>
    <w:rsid w:val="007F06C5"/>
    <w:rsid w:val="007F0811"/>
    <w:rsid w:val="007F0B9F"/>
    <w:rsid w:val="007F0DC4"/>
    <w:rsid w:val="007F1212"/>
    <w:rsid w:val="007F1689"/>
    <w:rsid w:val="007F1744"/>
    <w:rsid w:val="007F38F6"/>
    <w:rsid w:val="007F3A24"/>
    <w:rsid w:val="007F3BEC"/>
    <w:rsid w:val="007F48EF"/>
    <w:rsid w:val="007F4BDB"/>
    <w:rsid w:val="007F5267"/>
    <w:rsid w:val="007F5BDF"/>
    <w:rsid w:val="007F5C65"/>
    <w:rsid w:val="007F5C77"/>
    <w:rsid w:val="007F5D74"/>
    <w:rsid w:val="007F60D7"/>
    <w:rsid w:val="007F7DA4"/>
    <w:rsid w:val="007F7EF8"/>
    <w:rsid w:val="00800F63"/>
    <w:rsid w:val="00801463"/>
    <w:rsid w:val="00801D25"/>
    <w:rsid w:val="00802CB6"/>
    <w:rsid w:val="00802EE1"/>
    <w:rsid w:val="008033FE"/>
    <w:rsid w:val="00803497"/>
    <w:rsid w:val="00803D82"/>
    <w:rsid w:val="00804C82"/>
    <w:rsid w:val="00805174"/>
    <w:rsid w:val="00805279"/>
    <w:rsid w:val="00805644"/>
    <w:rsid w:val="00805882"/>
    <w:rsid w:val="00805A3F"/>
    <w:rsid w:val="00805B53"/>
    <w:rsid w:val="008065D2"/>
    <w:rsid w:val="008074CB"/>
    <w:rsid w:val="00807C1D"/>
    <w:rsid w:val="008128A2"/>
    <w:rsid w:val="008132A3"/>
    <w:rsid w:val="0081428E"/>
    <w:rsid w:val="0081547A"/>
    <w:rsid w:val="008156C1"/>
    <w:rsid w:val="00815F75"/>
    <w:rsid w:val="008162FF"/>
    <w:rsid w:val="00816372"/>
    <w:rsid w:val="008164E1"/>
    <w:rsid w:val="00816FF5"/>
    <w:rsid w:val="00817838"/>
    <w:rsid w:val="008207A9"/>
    <w:rsid w:val="00820809"/>
    <w:rsid w:val="008209F9"/>
    <w:rsid w:val="00820F51"/>
    <w:rsid w:val="008214FA"/>
    <w:rsid w:val="00823AAD"/>
    <w:rsid w:val="00824C25"/>
    <w:rsid w:val="00824D8E"/>
    <w:rsid w:val="008273F6"/>
    <w:rsid w:val="008323D5"/>
    <w:rsid w:val="00832CD6"/>
    <w:rsid w:val="00833321"/>
    <w:rsid w:val="0083352D"/>
    <w:rsid w:val="0083362A"/>
    <w:rsid w:val="00833F78"/>
    <w:rsid w:val="00834140"/>
    <w:rsid w:val="008344B8"/>
    <w:rsid w:val="0083491E"/>
    <w:rsid w:val="00834991"/>
    <w:rsid w:val="0083549F"/>
    <w:rsid w:val="008357F8"/>
    <w:rsid w:val="00835B2D"/>
    <w:rsid w:val="00835DA1"/>
    <w:rsid w:val="008360D6"/>
    <w:rsid w:val="00836466"/>
    <w:rsid w:val="00837868"/>
    <w:rsid w:val="0084011E"/>
    <w:rsid w:val="0084058E"/>
    <w:rsid w:val="0084080F"/>
    <w:rsid w:val="00840A61"/>
    <w:rsid w:val="008411AF"/>
    <w:rsid w:val="00841602"/>
    <w:rsid w:val="00841616"/>
    <w:rsid w:val="0084226A"/>
    <w:rsid w:val="00842C19"/>
    <w:rsid w:val="00842FE6"/>
    <w:rsid w:val="00843C6A"/>
    <w:rsid w:val="00843E02"/>
    <w:rsid w:val="0084420D"/>
    <w:rsid w:val="00844871"/>
    <w:rsid w:val="008449CD"/>
    <w:rsid w:val="00844D0B"/>
    <w:rsid w:val="00844EA1"/>
    <w:rsid w:val="00845271"/>
    <w:rsid w:val="0084554E"/>
    <w:rsid w:val="00845C3C"/>
    <w:rsid w:val="008466B3"/>
    <w:rsid w:val="00847330"/>
    <w:rsid w:val="008507FE"/>
    <w:rsid w:val="0085106F"/>
    <w:rsid w:val="00851520"/>
    <w:rsid w:val="00851527"/>
    <w:rsid w:val="008517CC"/>
    <w:rsid w:val="00851C63"/>
    <w:rsid w:val="00851C7F"/>
    <w:rsid w:val="00852067"/>
    <w:rsid w:val="00852F3C"/>
    <w:rsid w:val="00853074"/>
    <w:rsid w:val="008534EF"/>
    <w:rsid w:val="0085365E"/>
    <w:rsid w:val="00854B58"/>
    <w:rsid w:val="00855BF6"/>
    <w:rsid w:val="00856409"/>
    <w:rsid w:val="00856705"/>
    <w:rsid w:val="0085684F"/>
    <w:rsid w:val="00856D9A"/>
    <w:rsid w:val="0085754E"/>
    <w:rsid w:val="008578AD"/>
    <w:rsid w:val="00857CEC"/>
    <w:rsid w:val="00860D6D"/>
    <w:rsid w:val="00860DE7"/>
    <w:rsid w:val="00860FA2"/>
    <w:rsid w:val="008612C9"/>
    <w:rsid w:val="00861577"/>
    <w:rsid w:val="00861E51"/>
    <w:rsid w:val="00862158"/>
    <w:rsid w:val="00862B11"/>
    <w:rsid w:val="00862E3E"/>
    <w:rsid w:val="00862FF0"/>
    <w:rsid w:val="008631AD"/>
    <w:rsid w:val="0086358A"/>
    <w:rsid w:val="00863A73"/>
    <w:rsid w:val="00863CDB"/>
    <w:rsid w:val="008643B8"/>
    <w:rsid w:val="00864CFF"/>
    <w:rsid w:val="00864FB3"/>
    <w:rsid w:val="00865302"/>
    <w:rsid w:val="008653FB"/>
    <w:rsid w:val="008659EC"/>
    <w:rsid w:val="008669C9"/>
    <w:rsid w:val="00866A8A"/>
    <w:rsid w:val="00867143"/>
    <w:rsid w:val="008673F3"/>
    <w:rsid w:val="00867A9C"/>
    <w:rsid w:val="008700C0"/>
    <w:rsid w:val="00871929"/>
    <w:rsid w:val="00871D5D"/>
    <w:rsid w:val="0087233A"/>
    <w:rsid w:val="00872DA2"/>
    <w:rsid w:val="008735B4"/>
    <w:rsid w:val="008735E8"/>
    <w:rsid w:val="00873E61"/>
    <w:rsid w:val="00873F28"/>
    <w:rsid w:val="008749FE"/>
    <w:rsid w:val="00874BFB"/>
    <w:rsid w:val="00875185"/>
    <w:rsid w:val="00875213"/>
    <w:rsid w:val="00875423"/>
    <w:rsid w:val="00875ECC"/>
    <w:rsid w:val="00875EE7"/>
    <w:rsid w:val="00875F48"/>
    <w:rsid w:val="008760BE"/>
    <w:rsid w:val="00876508"/>
    <w:rsid w:val="00877087"/>
    <w:rsid w:val="008775CE"/>
    <w:rsid w:val="008777AD"/>
    <w:rsid w:val="00877DF3"/>
    <w:rsid w:val="00880AAC"/>
    <w:rsid w:val="00881175"/>
    <w:rsid w:val="00881778"/>
    <w:rsid w:val="008819AD"/>
    <w:rsid w:val="00882226"/>
    <w:rsid w:val="0088289D"/>
    <w:rsid w:val="00882C2D"/>
    <w:rsid w:val="00882DF1"/>
    <w:rsid w:val="0088331E"/>
    <w:rsid w:val="00883D43"/>
    <w:rsid w:val="00883EE0"/>
    <w:rsid w:val="00883F58"/>
    <w:rsid w:val="00884158"/>
    <w:rsid w:val="00885823"/>
    <w:rsid w:val="00885FAD"/>
    <w:rsid w:val="0088667D"/>
    <w:rsid w:val="00887082"/>
    <w:rsid w:val="008870B9"/>
    <w:rsid w:val="00890597"/>
    <w:rsid w:val="00890C97"/>
    <w:rsid w:val="0089200C"/>
    <w:rsid w:val="00892062"/>
    <w:rsid w:val="008924CD"/>
    <w:rsid w:val="008928D5"/>
    <w:rsid w:val="008944FD"/>
    <w:rsid w:val="00894C01"/>
    <w:rsid w:val="00895BFF"/>
    <w:rsid w:val="0089703B"/>
    <w:rsid w:val="00897090"/>
    <w:rsid w:val="008971B6"/>
    <w:rsid w:val="00897439"/>
    <w:rsid w:val="0089749F"/>
    <w:rsid w:val="008974F0"/>
    <w:rsid w:val="00897AAA"/>
    <w:rsid w:val="008A0103"/>
    <w:rsid w:val="008A078E"/>
    <w:rsid w:val="008A0810"/>
    <w:rsid w:val="008A0A5C"/>
    <w:rsid w:val="008A0E21"/>
    <w:rsid w:val="008A1318"/>
    <w:rsid w:val="008A1793"/>
    <w:rsid w:val="008A2062"/>
    <w:rsid w:val="008A2355"/>
    <w:rsid w:val="008A3675"/>
    <w:rsid w:val="008A3EF6"/>
    <w:rsid w:val="008A42CE"/>
    <w:rsid w:val="008A437F"/>
    <w:rsid w:val="008A478F"/>
    <w:rsid w:val="008A59C1"/>
    <w:rsid w:val="008A5A9F"/>
    <w:rsid w:val="008A5B30"/>
    <w:rsid w:val="008A5B8B"/>
    <w:rsid w:val="008A6168"/>
    <w:rsid w:val="008A6BE7"/>
    <w:rsid w:val="008A7545"/>
    <w:rsid w:val="008A757A"/>
    <w:rsid w:val="008A761A"/>
    <w:rsid w:val="008A7CE3"/>
    <w:rsid w:val="008B0A5F"/>
    <w:rsid w:val="008B0C28"/>
    <w:rsid w:val="008B0DA6"/>
    <w:rsid w:val="008B0F82"/>
    <w:rsid w:val="008B123D"/>
    <w:rsid w:val="008B13EE"/>
    <w:rsid w:val="008B29A8"/>
    <w:rsid w:val="008B2EDB"/>
    <w:rsid w:val="008B30D7"/>
    <w:rsid w:val="008B35A8"/>
    <w:rsid w:val="008B3B2E"/>
    <w:rsid w:val="008B3F1D"/>
    <w:rsid w:val="008B4D87"/>
    <w:rsid w:val="008B53D7"/>
    <w:rsid w:val="008B6173"/>
    <w:rsid w:val="008B623F"/>
    <w:rsid w:val="008B658B"/>
    <w:rsid w:val="008B65E7"/>
    <w:rsid w:val="008B6D1F"/>
    <w:rsid w:val="008B719F"/>
    <w:rsid w:val="008C0E45"/>
    <w:rsid w:val="008C0FC8"/>
    <w:rsid w:val="008C1462"/>
    <w:rsid w:val="008C149C"/>
    <w:rsid w:val="008C1A2B"/>
    <w:rsid w:val="008C209C"/>
    <w:rsid w:val="008C20CE"/>
    <w:rsid w:val="008C2A32"/>
    <w:rsid w:val="008C2D8B"/>
    <w:rsid w:val="008C311C"/>
    <w:rsid w:val="008C39B7"/>
    <w:rsid w:val="008C3B30"/>
    <w:rsid w:val="008C529E"/>
    <w:rsid w:val="008C564F"/>
    <w:rsid w:val="008C57BC"/>
    <w:rsid w:val="008C5F08"/>
    <w:rsid w:val="008C5F68"/>
    <w:rsid w:val="008C6198"/>
    <w:rsid w:val="008C676C"/>
    <w:rsid w:val="008C70C9"/>
    <w:rsid w:val="008C7E0F"/>
    <w:rsid w:val="008C7F05"/>
    <w:rsid w:val="008D014A"/>
    <w:rsid w:val="008D0981"/>
    <w:rsid w:val="008D0BE5"/>
    <w:rsid w:val="008D0D6E"/>
    <w:rsid w:val="008D1A20"/>
    <w:rsid w:val="008D2112"/>
    <w:rsid w:val="008D289C"/>
    <w:rsid w:val="008D2D33"/>
    <w:rsid w:val="008D2DE7"/>
    <w:rsid w:val="008D2EDF"/>
    <w:rsid w:val="008D339B"/>
    <w:rsid w:val="008D3C16"/>
    <w:rsid w:val="008D42E4"/>
    <w:rsid w:val="008D48F5"/>
    <w:rsid w:val="008D5F6B"/>
    <w:rsid w:val="008D6741"/>
    <w:rsid w:val="008D6956"/>
    <w:rsid w:val="008D6C8D"/>
    <w:rsid w:val="008D70A3"/>
    <w:rsid w:val="008D7313"/>
    <w:rsid w:val="008D75F2"/>
    <w:rsid w:val="008D7FC8"/>
    <w:rsid w:val="008E086D"/>
    <w:rsid w:val="008E0EAF"/>
    <w:rsid w:val="008E1625"/>
    <w:rsid w:val="008E1693"/>
    <w:rsid w:val="008E1992"/>
    <w:rsid w:val="008E2996"/>
    <w:rsid w:val="008E2DBE"/>
    <w:rsid w:val="008E35DC"/>
    <w:rsid w:val="008E4282"/>
    <w:rsid w:val="008E54C5"/>
    <w:rsid w:val="008E58E0"/>
    <w:rsid w:val="008E5A80"/>
    <w:rsid w:val="008E60D6"/>
    <w:rsid w:val="008E69C1"/>
    <w:rsid w:val="008E6F5B"/>
    <w:rsid w:val="008E711B"/>
    <w:rsid w:val="008E758F"/>
    <w:rsid w:val="008E7B88"/>
    <w:rsid w:val="008E7BDD"/>
    <w:rsid w:val="008F0181"/>
    <w:rsid w:val="008F03C0"/>
    <w:rsid w:val="008F0976"/>
    <w:rsid w:val="008F0E91"/>
    <w:rsid w:val="008F1EA8"/>
    <w:rsid w:val="008F26DA"/>
    <w:rsid w:val="008F3198"/>
    <w:rsid w:val="008F348C"/>
    <w:rsid w:val="008F76CA"/>
    <w:rsid w:val="00900316"/>
    <w:rsid w:val="0090033B"/>
    <w:rsid w:val="009006FB"/>
    <w:rsid w:val="009008D9"/>
    <w:rsid w:val="00901553"/>
    <w:rsid w:val="009019B8"/>
    <w:rsid w:val="00901B72"/>
    <w:rsid w:val="00901E22"/>
    <w:rsid w:val="00901EBE"/>
    <w:rsid w:val="0090209F"/>
    <w:rsid w:val="009025CD"/>
    <w:rsid w:val="009028CE"/>
    <w:rsid w:val="0090303E"/>
    <w:rsid w:val="009033B7"/>
    <w:rsid w:val="00903A60"/>
    <w:rsid w:val="00904480"/>
    <w:rsid w:val="00904EF5"/>
    <w:rsid w:val="00905B1C"/>
    <w:rsid w:val="00905C23"/>
    <w:rsid w:val="00906050"/>
    <w:rsid w:val="00906EED"/>
    <w:rsid w:val="009071B4"/>
    <w:rsid w:val="00907B9F"/>
    <w:rsid w:val="00910161"/>
    <w:rsid w:val="00910274"/>
    <w:rsid w:val="00910359"/>
    <w:rsid w:val="00910750"/>
    <w:rsid w:val="00910E16"/>
    <w:rsid w:val="00912AE3"/>
    <w:rsid w:val="00912DE4"/>
    <w:rsid w:val="00912F98"/>
    <w:rsid w:val="009137E5"/>
    <w:rsid w:val="00913D77"/>
    <w:rsid w:val="00913EE6"/>
    <w:rsid w:val="00914180"/>
    <w:rsid w:val="009145F5"/>
    <w:rsid w:val="00914CCC"/>
    <w:rsid w:val="00914F77"/>
    <w:rsid w:val="00915398"/>
    <w:rsid w:val="009154B1"/>
    <w:rsid w:val="00915654"/>
    <w:rsid w:val="0091706F"/>
    <w:rsid w:val="009178EE"/>
    <w:rsid w:val="00917921"/>
    <w:rsid w:val="00917975"/>
    <w:rsid w:val="00917D74"/>
    <w:rsid w:val="00917DAF"/>
    <w:rsid w:val="009200CB"/>
    <w:rsid w:val="00920964"/>
    <w:rsid w:val="009209A7"/>
    <w:rsid w:val="00920E0A"/>
    <w:rsid w:val="00920FFF"/>
    <w:rsid w:val="00922327"/>
    <w:rsid w:val="00922FA3"/>
    <w:rsid w:val="0092420A"/>
    <w:rsid w:val="009249E8"/>
    <w:rsid w:val="00925DD0"/>
    <w:rsid w:val="00926329"/>
    <w:rsid w:val="00926891"/>
    <w:rsid w:val="00926D00"/>
    <w:rsid w:val="009272B5"/>
    <w:rsid w:val="00927A82"/>
    <w:rsid w:val="00930C7F"/>
    <w:rsid w:val="00930D31"/>
    <w:rsid w:val="00930E00"/>
    <w:rsid w:val="00931677"/>
    <w:rsid w:val="00932453"/>
    <w:rsid w:val="00933858"/>
    <w:rsid w:val="009338CE"/>
    <w:rsid w:val="009339F7"/>
    <w:rsid w:val="0093453E"/>
    <w:rsid w:val="009346AF"/>
    <w:rsid w:val="009346E4"/>
    <w:rsid w:val="0093488E"/>
    <w:rsid w:val="00934A88"/>
    <w:rsid w:val="00935D2B"/>
    <w:rsid w:val="0093605F"/>
    <w:rsid w:val="009367D1"/>
    <w:rsid w:val="009368ED"/>
    <w:rsid w:val="00936D86"/>
    <w:rsid w:val="009379A0"/>
    <w:rsid w:val="00937AEA"/>
    <w:rsid w:val="00937CB2"/>
    <w:rsid w:val="00940687"/>
    <w:rsid w:val="009416D5"/>
    <w:rsid w:val="009417C3"/>
    <w:rsid w:val="00941A77"/>
    <w:rsid w:val="0094203D"/>
    <w:rsid w:val="00942101"/>
    <w:rsid w:val="00942C05"/>
    <w:rsid w:val="00943299"/>
    <w:rsid w:val="009432D2"/>
    <w:rsid w:val="009433F5"/>
    <w:rsid w:val="00943634"/>
    <w:rsid w:val="00943688"/>
    <w:rsid w:val="009436A6"/>
    <w:rsid w:val="00943C36"/>
    <w:rsid w:val="00945377"/>
    <w:rsid w:val="009454A1"/>
    <w:rsid w:val="00946677"/>
    <w:rsid w:val="009471C7"/>
    <w:rsid w:val="0094791E"/>
    <w:rsid w:val="00947AB7"/>
    <w:rsid w:val="0095030A"/>
    <w:rsid w:val="00950BB2"/>
    <w:rsid w:val="00950D08"/>
    <w:rsid w:val="00950F53"/>
    <w:rsid w:val="00952894"/>
    <w:rsid w:val="00953157"/>
    <w:rsid w:val="0095347A"/>
    <w:rsid w:val="0095352A"/>
    <w:rsid w:val="00953551"/>
    <w:rsid w:val="0095375C"/>
    <w:rsid w:val="009541E8"/>
    <w:rsid w:val="009550E7"/>
    <w:rsid w:val="0095579A"/>
    <w:rsid w:val="0095581F"/>
    <w:rsid w:val="009558B3"/>
    <w:rsid w:val="00955C71"/>
    <w:rsid w:val="00955D22"/>
    <w:rsid w:val="009563BF"/>
    <w:rsid w:val="00956674"/>
    <w:rsid w:val="00956710"/>
    <w:rsid w:val="00956A30"/>
    <w:rsid w:val="00957032"/>
    <w:rsid w:val="009572C9"/>
    <w:rsid w:val="009578BD"/>
    <w:rsid w:val="00957B42"/>
    <w:rsid w:val="00960064"/>
    <w:rsid w:val="00960DAD"/>
    <w:rsid w:val="00961238"/>
    <w:rsid w:val="0096162C"/>
    <w:rsid w:val="00961786"/>
    <w:rsid w:val="00962180"/>
    <w:rsid w:val="00962C7D"/>
    <w:rsid w:val="00962C81"/>
    <w:rsid w:val="00962E70"/>
    <w:rsid w:val="00963BB4"/>
    <w:rsid w:val="00964460"/>
    <w:rsid w:val="009648BF"/>
    <w:rsid w:val="00964B89"/>
    <w:rsid w:val="00964C56"/>
    <w:rsid w:val="00965481"/>
    <w:rsid w:val="00966A1C"/>
    <w:rsid w:val="0097078E"/>
    <w:rsid w:val="00970931"/>
    <w:rsid w:val="00970E7D"/>
    <w:rsid w:val="00971178"/>
    <w:rsid w:val="00971456"/>
    <w:rsid w:val="00971540"/>
    <w:rsid w:val="00971612"/>
    <w:rsid w:val="00971770"/>
    <w:rsid w:val="00971964"/>
    <w:rsid w:val="009733A3"/>
    <w:rsid w:val="00974583"/>
    <w:rsid w:val="009747B5"/>
    <w:rsid w:val="009748EA"/>
    <w:rsid w:val="00974E04"/>
    <w:rsid w:val="00976725"/>
    <w:rsid w:val="009768A6"/>
    <w:rsid w:val="00976ECF"/>
    <w:rsid w:val="00976EDA"/>
    <w:rsid w:val="00977125"/>
    <w:rsid w:val="009776DD"/>
    <w:rsid w:val="00980251"/>
    <w:rsid w:val="009806B7"/>
    <w:rsid w:val="00980AB8"/>
    <w:rsid w:val="0098101F"/>
    <w:rsid w:val="00981021"/>
    <w:rsid w:val="00981085"/>
    <w:rsid w:val="00981D76"/>
    <w:rsid w:val="009832CB"/>
    <w:rsid w:val="00983C25"/>
    <w:rsid w:val="00983E26"/>
    <w:rsid w:val="009841BF"/>
    <w:rsid w:val="00984331"/>
    <w:rsid w:val="00984918"/>
    <w:rsid w:val="00985731"/>
    <w:rsid w:val="009864C7"/>
    <w:rsid w:val="00986BDD"/>
    <w:rsid w:val="00986C07"/>
    <w:rsid w:val="00987C35"/>
    <w:rsid w:val="00987E65"/>
    <w:rsid w:val="00987ECF"/>
    <w:rsid w:val="00990AEC"/>
    <w:rsid w:val="0099182F"/>
    <w:rsid w:val="00991AA3"/>
    <w:rsid w:val="00991C2B"/>
    <w:rsid w:val="00991FFF"/>
    <w:rsid w:val="009927D3"/>
    <w:rsid w:val="009929CF"/>
    <w:rsid w:val="00993B99"/>
    <w:rsid w:val="00994742"/>
    <w:rsid w:val="00994E56"/>
    <w:rsid w:val="009957FA"/>
    <w:rsid w:val="00995976"/>
    <w:rsid w:val="009959D1"/>
    <w:rsid w:val="00996357"/>
    <w:rsid w:val="00996CE9"/>
    <w:rsid w:val="00997AAA"/>
    <w:rsid w:val="00997E9E"/>
    <w:rsid w:val="00997F17"/>
    <w:rsid w:val="009A00EB"/>
    <w:rsid w:val="009A036A"/>
    <w:rsid w:val="009A0E92"/>
    <w:rsid w:val="009A135D"/>
    <w:rsid w:val="009A199C"/>
    <w:rsid w:val="009A1C75"/>
    <w:rsid w:val="009A57EE"/>
    <w:rsid w:val="009A63EF"/>
    <w:rsid w:val="009A6459"/>
    <w:rsid w:val="009A6FF2"/>
    <w:rsid w:val="009A7526"/>
    <w:rsid w:val="009A7A3B"/>
    <w:rsid w:val="009B011D"/>
    <w:rsid w:val="009B07BA"/>
    <w:rsid w:val="009B0BC1"/>
    <w:rsid w:val="009B0E1E"/>
    <w:rsid w:val="009B1661"/>
    <w:rsid w:val="009B16AD"/>
    <w:rsid w:val="009B17A4"/>
    <w:rsid w:val="009B1914"/>
    <w:rsid w:val="009B1EDA"/>
    <w:rsid w:val="009B3C63"/>
    <w:rsid w:val="009B44AC"/>
    <w:rsid w:val="009B4617"/>
    <w:rsid w:val="009B4F11"/>
    <w:rsid w:val="009B4FDE"/>
    <w:rsid w:val="009B5004"/>
    <w:rsid w:val="009B5341"/>
    <w:rsid w:val="009B5913"/>
    <w:rsid w:val="009B6A6B"/>
    <w:rsid w:val="009C02AF"/>
    <w:rsid w:val="009C1503"/>
    <w:rsid w:val="009C1D6C"/>
    <w:rsid w:val="009C29C2"/>
    <w:rsid w:val="009C2B84"/>
    <w:rsid w:val="009C37C0"/>
    <w:rsid w:val="009C39D8"/>
    <w:rsid w:val="009C3D4B"/>
    <w:rsid w:val="009C3EA2"/>
    <w:rsid w:val="009C4E37"/>
    <w:rsid w:val="009C51F5"/>
    <w:rsid w:val="009C53B2"/>
    <w:rsid w:val="009C5450"/>
    <w:rsid w:val="009C61A5"/>
    <w:rsid w:val="009C67E9"/>
    <w:rsid w:val="009C6823"/>
    <w:rsid w:val="009C6A31"/>
    <w:rsid w:val="009C7178"/>
    <w:rsid w:val="009C76AE"/>
    <w:rsid w:val="009D0483"/>
    <w:rsid w:val="009D0A29"/>
    <w:rsid w:val="009D1444"/>
    <w:rsid w:val="009D175B"/>
    <w:rsid w:val="009D2206"/>
    <w:rsid w:val="009D2A90"/>
    <w:rsid w:val="009D2D32"/>
    <w:rsid w:val="009D380A"/>
    <w:rsid w:val="009D3A76"/>
    <w:rsid w:val="009D3BE0"/>
    <w:rsid w:val="009D43C3"/>
    <w:rsid w:val="009D4988"/>
    <w:rsid w:val="009D60DC"/>
    <w:rsid w:val="009D711C"/>
    <w:rsid w:val="009D71D8"/>
    <w:rsid w:val="009E112A"/>
    <w:rsid w:val="009E15A4"/>
    <w:rsid w:val="009E1D70"/>
    <w:rsid w:val="009E2748"/>
    <w:rsid w:val="009E2FCE"/>
    <w:rsid w:val="009E3A33"/>
    <w:rsid w:val="009E4AEB"/>
    <w:rsid w:val="009E5908"/>
    <w:rsid w:val="009E5AAF"/>
    <w:rsid w:val="009E5D16"/>
    <w:rsid w:val="009E6048"/>
    <w:rsid w:val="009E6511"/>
    <w:rsid w:val="009E6FA5"/>
    <w:rsid w:val="009E7B5A"/>
    <w:rsid w:val="009E7E31"/>
    <w:rsid w:val="009E7F75"/>
    <w:rsid w:val="009F04F3"/>
    <w:rsid w:val="009F0893"/>
    <w:rsid w:val="009F0E1D"/>
    <w:rsid w:val="009F0ED4"/>
    <w:rsid w:val="009F1318"/>
    <w:rsid w:val="009F1538"/>
    <w:rsid w:val="009F15AA"/>
    <w:rsid w:val="009F1E52"/>
    <w:rsid w:val="009F2F2C"/>
    <w:rsid w:val="009F33EC"/>
    <w:rsid w:val="009F383D"/>
    <w:rsid w:val="009F3DAA"/>
    <w:rsid w:val="009F3F3F"/>
    <w:rsid w:val="009F488C"/>
    <w:rsid w:val="009F4AD0"/>
    <w:rsid w:val="009F4CAA"/>
    <w:rsid w:val="009F4DA0"/>
    <w:rsid w:val="009F5207"/>
    <w:rsid w:val="009F58C6"/>
    <w:rsid w:val="009F5966"/>
    <w:rsid w:val="009F59D7"/>
    <w:rsid w:val="009F5F2E"/>
    <w:rsid w:val="009F6437"/>
    <w:rsid w:val="009F6C5C"/>
    <w:rsid w:val="009F79FE"/>
    <w:rsid w:val="009F7B98"/>
    <w:rsid w:val="009F7B99"/>
    <w:rsid w:val="009F7F31"/>
    <w:rsid w:val="009F7F5E"/>
    <w:rsid w:val="00A0007B"/>
    <w:rsid w:val="00A00753"/>
    <w:rsid w:val="00A00E7E"/>
    <w:rsid w:val="00A0258A"/>
    <w:rsid w:val="00A02AE9"/>
    <w:rsid w:val="00A02FC7"/>
    <w:rsid w:val="00A0368B"/>
    <w:rsid w:val="00A048DE"/>
    <w:rsid w:val="00A049CD"/>
    <w:rsid w:val="00A04E4D"/>
    <w:rsid w:val="00A04E5C"/>
    <w:rsid w:val="00A05742"/>
    <w:rsid w:val="00A058A9"/>
    <w:rsid w:val="00A06813"/>
    <w:rsid w:val="00A07B1E"/>
    <w:rsid w:val="00A07C4F"/>
    <w:rsid w:val="00A1028D"/>
    <w:rsid w:val="00A107AE"/>
    <w:rsid w:val="00A11A5D"/>
    <w:rsid w:val="00A11C94"/>
    <w:rsid w:val="00A11F9E"/>
    <w:rsid w:val="00A1518A"/>
    <w:rsid w:val="00A152C4"/>
    <w:rsid w:val="00A15434"/>
    <w:rsid w:val="00A15C4F"/>
    <w:rsid w:val="00A15C6D"/>
    <w:rsid w:val="00A15F52"/>
    <w:rsid w:val="00A1657F"/>
    <w:rsid w:val="00A1668F"/>
    <w:rsid w:val="00A169A6"/>
    <w:rsid w:val="00A17B3F"/>
    <w:rsid w:val="00A2097F"/>
    <w:rsid w:val="00A20B4D"/>
    <w:rsid w:val="00A20FB1"/>
    <w:rsid w:val="00A2126D"/>
    <w:rsid w:val="00A213BC"/>
    <w:rsid w:val="00A2179B"/>
    <w:rsid w:val="00A22700"/>
    <w:rsid w:val="00A22A67"/>
    <w:rsid w:val="00A23973"/>
    <w:rsid w:val="00A23A9D"/>
    <w:rsid w:val="00A23D95"/>
    <w:rsid w:val="00A24080"/>
    <w:rsid w:val="00A2492F"/>
    <w:rsid w:val="00A24C86"/>
    <w:rsid w:val="00A24CAB"/>
    <w:rsid w:val="00A24E48"/>
    <w:rsid w:val="00A2508B"/>
    <w:rsid w:val="00A258A9"/>
    <w:rsid w:val="00A25F95"/>
    <w:rsid w:val="00A25FA7"/>
    <w:rsid w:val="00A26200"/>
    <w:rsid w:val="00A26496"/>
    <w:rsid w:val="00A2706D"/>
    <w:rsid w:val="00A30017"/>
    <w:rsid w:val="00A30525"/>
    <w:rsid w:val="00A305C2"/>
    <w:rsid w:val="00A31DF5"/>
    <w:rsid w:val="00A32C93"/>
    <w:rsid w:val="00A3366C"/>
    <w:rsid w:val="00A338DB"/>
    <w:rsid w:val="00A33F02"/>
    <w:rsid w:val="00A34113"/>
    <w:rsid w:val="00A34B95"/>
    <w:rsid w:val="00A35597"/>
    <w:rsid w:val="00A35886"/>
    <w:rsid w:val="00A3652E"/>
    <w:rsid w:val="00A37195"/>
    <w:rsid w:val="00A3792C"/>
    <w:rsid w:val="00A37CD4"/>
    <w:rsid w:val="00A402A7"/>
    <w:rsid w:val="00A406D5"/>
    <w:rsid w:val="00A40D5A"/>
    <w:rsid w:val="00A416BB"/>
    <w:rsid w:val="00A41B74"/>
    <w:rsid w:val="00A41CFD"/>
    <w:rsid w:val="00A42907"/>
    <w:rsid w:val="00A42E7E"/>
    <w:rsid w:val="00A43BBB"/>
    <w:rsid w:val="00A45CA5"/>
    <w:rsid w:val="00A45DD1"/>
    <w:rsid w:val="00A45E8B"/>
    <w:rsid w:val="00A477AA"/>
    <w:rsid w:val="00A47AF1"/>
    <w:rsid w:val="00A50434"/>
    <w:rsid w:val="00A50F21"/>
    <w:rsid w:val="00A51E74"/>
    <w:rsid w:val="00A52249"/>
    <w:rsid w:val="00A52478"/>
    <w:rsid w:val="00A53641"/>
    <w:rsid w:val="00A54AE9"/>
    <w:rsid w:val="00A54B9F"/>
    <w:rsid w:val="00A54C24"/>
    <w:rsid w:val="00A553B1"/>
    <w:rsid w:val="00A557BC"/>
    <w:rsid w:val="00A55B02"/>
    <w:rsid w:val="00A5621E"/>
    <w:rsid w:val="00A56AAE"/>
    <w:rsid w:val="00A578F1"/>
    <w:rsid w:val="00A57FA9"/>
    <w:rsid w:val="00A6002A"/>
    <w:rsid w:val="00A60545"/>
    <w:rsid w:val="00A60809"/>
    <w:rsid w:val="00A6178D"/>
    <w:rsid w:val="00A619C5"/>
    <w:rsid w:val="00A62C02"/>
    <w:rsid w:val="00A63551"/>
    <w:rsid w:val="00A63AB8"/>
    <w:rsid w:val="00A63B14"/>
    <w:rsid w:val="00A63C8B"/>
    <w:rsid w:val="00A63D33"/>
    <w:rsid w:val="00A6417C"/>
    <w:rsid w:val="00A64288"/>
    <w:rsid w:val="00A64AA5"/>
    <w:rsid w:val="00A64DC9"/>
    <w:rsid w:val="00A64DD2"/>
    <w:rsid w:val="00A65B56"/>
    <w:rsid w:val="00A664E8"/>
    <w:rsid w:val="00A66B07"/>
    <w:rsid w:val="00A66D16"/>
    <w:rsid w:val="00A66EA4"/>
    <w:rsid w:val="00A66FD6"/>
    <w:rsid w:val="00A67617"/>
    <w:rsid w:val="00A67BA7"/>
    <w:rsid w:val="00A67EAF"/>
    <w:rsid w:val="00A70871"/>
    <w:rsid w:val="00A70B4C"/>
    <w:rsid w:val="00A70D28"/>
    <w:rsid w:val="00A70E0A"/>
    <w:rsid w:val="00A71A0C"/>
    <w:rsid w:val="00A71FEE"/>
    <w:rsid w:val="00A72C1C"/>
    <w:rsid w:val="00A72C34"/>
    <w:rsid w:val="00A72E35"/>
    <w:rsid w:val="00A72FAD"/>
    <w:rsid w:val="00A7326C"/>
    <w:rsid w:val="00A741AF"/>
    <w:rsid w:val="00A7422C"/>
    <w:rsid w:val="00A74764"/>
    <w:rsid w:val="00A75628"/>
    <w:rsid w:val="00A75A75"/>
    <w:rsid w:val="00A75DA0"/>
    <w:rsid w:val="00A75EB9"/>
    <w:rsid w:val="00A761FA"/>
    <w:rsid w:val="00A76A82"/>
    <w:rsid w:val="00A7708A"/>
    <w:rsid w:val="00A775E3"/>
    <w:rsid w:val="00A777B8"/>
    <w:rsid w:val="00A77B6F"/>
    <w:rsid w:val="00A77E81"/>
    <w:rsid w:val="00A80A6E"/>
    <w:rsid w:val="00A80CA6"/>
    <w:rsid w:val="00A81A77"/>
    <w:rsid w:val="00A81BC2"/>
    <w:rsid w:val="00A8202A"/>
    <w:rsid w:val="00A82416"/>
    <w:rsid w:val="00A82B62"/>
    <w:rsid w:val="00A82D99"/>
    <w:rsid w:val="00A82DEF"/>
    <w:rsid w:val="00A84A98"/>
    <w:rsid w:val="00A84BD5"/>
    <w:rsid w:val="00A85058"/>
    <w:rsid w:val="00A85110"/>
    <w:rsid w:val="00A8581F"/>
    <w:rsid w:val="00A85C8F"/>
    <w:rsid w:val="00A86AE5"/>
    <w:rsid w:val="00A86BA8"/>
    <w:rsid w:val="00A86C6C"/>
    <w:rsid w:val="00A86EB9"/>
    <w:rsid w:val="00A86FE0"/>
    <w:rsid w:val="00A873A5"/>
    <w:rsid w:val="00A874AB"/>
    <w:rsid w:val="00A87948"/>
    <w:rsid w:val="00A907CA"/>
    <w:rsid w:val="00A907CF"/>
    <w:rsid w:val="00A908BB"/>
    <w:rsid w:val="00A909F9"/>
    <w:rsid w:val="00A90D4C"/>
    <w:rsid w:val="00A92200"/>
    <w:rsid w:val="00A9267E"/>
    <w:rsid w:val="00A92E8C"/>
    <w:rsid w:val="00A9358A"/>
    <w:rsid w:val="00A93679"/>
    <w:rsid w:val="00A937A5"/>
    <w:rsid w:val="00A937D7"/>
    <w:rsid w:val="00A93D92"/>
    <w:rsid w:val="00A94D74"/>
    <w:rsid w:val="00A94E1A"/>
    <w:rsid w:val="00A95602"/>
    <w:rsid w:val="00A95B8F"/>
    <w:rsid w:val="00A96365"/>
    <w:rsid w:val="00A966E9"/>
    <w:rsid w:val="00A966F1"/>
    <w:rsid w:val="00A96A23"/>
    <w:rsid w:val="00A96AAA"/>
    <w:rsid w:val="00A971E6"/>
    <w:rsid w:val="00A97524"/>
    <w:rsid w:val="00A975CC"/>
    <w:rsid w:val="00A97DBE"/>
    <w:rsid w:val="00A97F05"/>
    <w:rsid w:val="00AA10A4"/>
    <w:rsid w:val="00AA13F8"/>
    <w:rsid w:val="00AA1642"/>
    <w:rsid w:val="00AA1B97"/>
    <w:rsid w:val="00AA2518"/>
    <w:rsid w:val="00AA295A"/>
    <w:rsid w:val="00AA2B00"/>
    <w:rsid w:val="00AA3504"/>
    <w:rsid w:val="00AA392F"/>
    <w:rsid w:val="00AA3C3C"/>
    <w:rsid w:val="00AA3ECC"/>
    <w:rsid w:val="00AA4361"/>
    <w:rsid w:val="00AA5CD3"/>
    <w:rsid w:val="00AA649B"/>
    <w:rsid w:val="00AA64B4"/>
    <w:rsid w:val="00AA6867"/>
    <w:rsid w:val="00AA6C6D"/>
    <w:rsid w:val="00AA704B"/>
    <w:rsid w:val="00AA7639"/>
    <w:rsid w:val="00AB0450"/>
    <w:rsid w:val="00AB0481"/>
    <w:rsid w:val="00AB052E"/>
    <w:rsid w:val="00AB0641"/>
    <w:rsid w:val="00AB0AD2"/>
    <w:rsid w:val="00AB11BE"/>
    <w:rsid w:val="00AB1216"/>
    <w:rsid w:val="00AB1454"/>
    <w:rsid w:val="00AB14D7"/>
    <w:rsid w:val="00AB1908"/>
    <w:rsid w:val="00AB1E86"/>
    <w:rsid w:val="00AB314A"/>
    <w:rsid w:val="00AB485F"/>
    <w:rsid w:val="00AB57E7"/>
    <w:rsid w:val="00AB5816"/>
    <w:rsid w:val="00AB5A2F"/>
    <w:rsid w:val="00AB6160"/>
    <w:rsid w:val="00AB63BD"/>
    <w:rsid w:val="00AB6B45"/>
    <w:rsid w:val="00AB7C53"/>
    <w:rsid w:val="00AB7C95"/>
    <w:rsid w:val="00AB7E27"/>
    <w:rsid w:val="00AB7EFC"/>
    <w:rsid w:val="00AC068B"/>
    <w:rsid w:val="00AC0877"/>
    <w:rsid w:val="00AC12A8"/>
    <w:rsid w:val="00AC250A"/>
    <w:rsid w:val="00AC27E3"/>
    <w:rsid w:val="00AC2CA9"/>
    <w:rsid w:val="00AC2E22"/>
    <w:rsid w:val="00AC3159"/>
    <w:rsid w:val="00AC35D2"/>
    <w:rsid w:val="00AC364B"/>
    <w:rsid w:val="00AC3A54"/>
    <w:rsid w:val="00AC5086"/>
    <w:rsid w:val="00AC5EB5"/>
    <w:rsid w:val="00AC6029"/>
    <w:rsid w:val="00AC60D2"/>
    <w:rsid w:val="00AC6355"/>
    <w:rsid w:val="00AC6BBE"/>
    <w:rsid w:val="00AC6EAA"/>
    <w:rsid w:val="00AC7005"/>
    <w:rsid w:val="00AC7B5E"/>
    <w:rsid w:val="00AD0223"/>
    <w:rsid w:val="00AD066C"/>
    <w:rsid w:val="00AD0D7A"/>
    <w:rsid w:val="00AD166E"/>
    <w:rsid w:val="00AD2BAD"/>
    <w:rsid w:val="00AD3136"/>
    <w:rsid w:val="00AD33CE"/>
    <w:rsid w:val="00AD3C46"/>
    <w:rsid w:val="00AD3D0E"/>
    <w:rsid w:val="00AD53F6"/>
    <w:rsid w:val="00AD593C"/>
    <w:rsid w:val="00AD5A24"/>
    <w:rsid w:val="00AD5D3A"/>
    <w:rsid w:val="00AD64CE"/>
    <w:rsid w:val="00AD68CB"/>
    <w:rsid w:val="00AD701C"/>
    <w:rsid w:val="00AE0458"/>
    <w:rsid w:val="00AE0B44"/>
    <w:rsid w:val="00AE0D8F"/>
    <w:rsid w:val="00AE0E9B"/>
    <w:rsid w:val="00AE0FB6"/>
    <w:rsid w:val="00AE1B49"/>
    <w:rsid w:val="00AE1B4E"/>
    <w:rsid w:val="00AE2923"/>
    <w:rsid w:val="00AE407C"/>
    <w:rsid w:val="00AE45C5"/>
    <w:rsid w:val="00AE4A15"/>
    <w:rsid w:val="00AE4B2D"/>
    <w:rsid w:val="00AE5BEF"/>
    <w:rsid w:val="00AE621A"/>
    <w:rsid w:val="00AE6A91"/>
    <w:rsid w:val="00AE6F85"/>
    <w:rsid w:val="00AE7733"/>
    <w:rsid w:val="00AF07E0"/>
    <w:rsid w:val="00AF0E5E"/>
    <w:rsid w:val="00AF107F"/>
    <w:rsid w:val="00AF1DFA"/>
    <w:rsid w:val="00AF216A"/>
    <w:rsid w:val="00AF2394"/>
    <w:rsid w:val="00AF2459"/>
    <w:rsid w:val="00AF254C"/>
    <w:rsid w:val="00AF281F"/>
    <w:rsid w:val="00AF2BDD"/>
    <w:rsid w:val="00AF31D2"/>
    <w:rsid w:val="00AF3471"/>
    <w:rsid w:val="00AF3703"/>
    <w:rsid w:val="00AF3737"/>
    <w:rsid w:val="00AF42CB"/>
    <w:rsid w:val="00AF483B"/>
    <w:rsid w:val="00AF4A26"/>
    <w:rsid w:val="00AF4F17"/>
    <w:rsid w:val="00AF4F46"/>
    <w:rsid w:val="00AF5C5D"/>
    <w:rsid w:val="00AF5F6F"/>
    <w:rsid w:val="00AF61B4"/>
    <w:rsid w:val="00AF6419"/>
    <w:rsid w:val="00AF66EE"/>
    <w:rsid w:val="00AF6C02"/>
    <w:rsid w:val="00AF7942"/>
    <w:rsid w:val="00AF7CD7"/>
    <w:rsid w:val="00B000F3"/>
    <w:rsid w:val="00B010C3"/>
    <w:rsid w:val="00B01301"/>
    <w:rsid w:val="00B01FD1"/>
    <w:rsid w:val="00B0230F"/>
    <w:rsid w:val="00B0274A"/>
    <w:rsid w:val="00B02A70"/>
    <w:rsid w:val="00B02C7D"/>
    <w:rsid w:val="00B02F43"/>
    <w:rsid w:val="00B036B0"/>
    <w:rsid w:val="00B03C61"/>
    <w:rsid w:val="00B0402D"/>
    <w:rsid w:val="00B0437F"/>
    <w:rsid w:val="00B04443"/>
    <w:rsid w:val="00B0452B"/>
    <w:rsid w:val="00B045B7"/>
    <w:rsid w:val="00B049E2"/>
    <w:rsid w:val="00B04B61"/>
    <w:rsid w:val="00B04E57"/>
    <w:rsid w:val="00B0520C"/>
    <w:rsid w:val="00B05280"/>
    <w:rsid w:val="00B059CC"/>
    <w:rsid w:val="00B05F6D"/>
    <w:rsid w:val="00B05FCE"/>
    <w:rsid w:val="00B06106"/>
    <w:rsid w:val="00B06211"/>
    <w:rsid w:val="00B0628B"/>
    <w:rsid w:val="00B062F5"/>
    <w:rsid w:val="00B06380"/>
    <w:rsid w:val="00B06508"/>
    <w:rsid w:val="00B06807"/>
    <w:rsid w:val="00B06941"/>
    <w:rsid w:val="00B06A45"/>
    <w:rsid w:val="00B072D9"/>
    <w:rsid w:val="00B07A33"/>
    <w:rsid w:val="00B10437"/>
    <w:rsid w:val="00B113AF"/>
    <w:rsid w:val="00B11BFB"/>
    <w:rsid w:val="00B12ABC"/>
    <w:rsid w:val="00B134E6"/>
    <w:rsid w:val="00B14B4C"/>
    <w:rsid w:val="00B14C94"/>
    <w:rsid w:val="00B14FA1"/>
    <w:rsid w:val="00B154A5"/>
    <w:rsid w:val="00B15518"/>
    <w:rsid w:val="00B15BF3"/>
    <w:rsid w:val="00B1683A"/>
    <w:rsid w:val="00B176D6"/>
    <w:rsid w:val="00B17C3C"/>
    <w:rsid w:val="00B17D15"/>
    <w:rsid w:val="00B201CC"/>
    <w:rsid w:val="00B2105C"/>
    <w:rsid w:val="00B2120E"/>
    <w:rsid w:val="00B2137B"/>
    <w:rsid w:val="00B219DB"/>
    <w:rsid w:val="00B225B1"/>
    <w:rsid w:val="00B22790"/>
    <w:rsid w:val="00B22C3B"/>
    <w:rsid w:val="00B231AD"/>
    <w:rsid w:val="00B23400"/>
    <w:rsid w:val="00B234E2"/>
    <w:rsid w:val="00B237E2"/>
    <w:rsid w:val="00B238F3"/>
    <w:rsid w:val="00B23CD4"/>
    <w:rsid w:val="00B24B48"/>
    <w:rsid w:val="00B24D6C"/>
    <w:rsid w:val="00B24E8E"/>
    <w:rsid w:val="00B2552F"/>
    <w:rsid w:val="00B255C8"/>
    <w:rsid w:val="00B26176"/>
    <w:rsid w:val="00B26F96"/>
    <w:rsid w:val="00B3044D"/>
    <w:rsid w:val="00B304D5"/>
    <w:rsid w:val="00B31060"/>
    <w:rsid w:val="00B31A07"/>
    <w:rsid w:val="00B321CC"/>
    <w:rsid w:val="00B3297A"/>
    <w:rsid w:val="00B32F84"/>
    <w:rsid w:val="00B33015"/>
    <w:rsid w:val="00B3303C"/>
    <w:rsid w:val="00B33FED"/>
    <w:rsid w:val="00B3425C"/>
    <w:rsid w:val="00B347DE"/>
    <w:rsid w:val="00B3515F"/>
    <w:rsid w:val="00B35373"/>
    <w:rsid w:val="00B360D9"/>
    <w:rsid w:val="00B36424"/>
    <w:rsid w:val="00B365E7"/>
    <w:rsid w:val="00B36C45"/>
    <w:rsid w:val="00B377AC"/>
    <w:rsid w:val="00B37943"/>
    <w:rsid w:val="00B37B41"/>
    <w:rsid w:val="00B40075"/>
    <w:rsid w:val="00B4020D"/>
    <w:rsid w:val="00B4085E"/>
    <w:rsid w:val="00B41491"/>
    <w:rsid w:val="00B42365"/>
    <w:rsid w:val="00B42F9C"/>
    <w:rsid w:val="00B432F3"/>
    <w:rsid w:val="00B43539"/>
    <w:rsid w:val="00B43B9E"/>
    <w:rsid w:val="00B43FDF"/>
    <w:rsid w:val="00B44691"/>
    <w:rsid w:val="00B44B60"/>
    <w:rsid w:val="00B44D5D"/>
    <w:rsid w:val="00B44F0B"/>
    <w:rsid w:val="00B45C0C"/>
    <w:rsid w:val="00B46654"/>
    <w:rsid w:val="00B46FD0"/>
    <w:rsid w:val="00B47720"/>
    <w:rsid w:val="00B501DC"/>
    <w:rsid w:val="00B50491"/>
    <w:rsid w:val="00B50C97"/>
    <w:rsid w:val="00B51FF2"/>
    <w:rsid w:val="00B522BD"/>
    <w:rsid w:val="00B5258B"/>
    <w:rsid w:val="00B52A68"/>
    <w:rsid w:val="00B52B3A"/>
    <w:rsid w:val="00B53B26"/>
    <w:rsid w:val="00B53DA1"/>
    <w:rsid w:val="00B53F6E"/>
    <w:rsid w:val="00B5493B"/>
    <w:rsid w:val="00B54FA3"/>
    <w:rsid w:val="00B5537E"/>
    <w:rsid w:val="00B5539B"/>
    <w:rsid w:val="00B555D6"/>
    <w:rsid w:val="00B569E2"/>
    <w:rsid w:val="00B56CDE"/>
    <w:rsid w:val="00B56F69"/>
    <w:rsid w:val="00B56FE5"/>
    <w:rsid w:val="00B57758"/>
    <w:rsid w:val="00B57881"/>
    <w:rsid w:val="00B60CE9"/>
    <w:rsid w:val="00B616C2"/>
    <w:rsid w:val="00B61984"/>
    <w:rsid w:val="00B61A0D"/>
    <w:rsid w:val="00B6279F"/>
    <w:rsid w:val="00B631D7"/>
    <w:rsid w:val="00B63CB0"/>
    <w:rsid w:val="00B644A2"/>
    <w:rsid w:val="00B646FD"/>
    <w:rsid w:val="00B64BEA"/>
    <w:rsid w:val="00B64F20"/>
    <w:rsid w:val="00B65D96"/>
    <w:rsid w:val="00B6633B"/>
    <w:rsid w:val="00B66460"/>
    <w:rsid w:val="00B66C86"/>
    <w:rsid w:val="00B6789A"/>
    <w:rsid w:val="00B679AA"/>
    <w:rsid w:val="00B7017F"/>
    <w:rsid w:val="00B70A52"/>
    <w:rsid w:val="00B70DA2"/>
    <w:rsid w:val="00B7177E"/>
    <w:rsid w:val="00B71993"/>
    <w:rsid w:val="00B719ED"/>
    <w:rsid w:val="00B71A9F"/>
    <w:rsid w:val="00B71CC3"/>
    <w:rsid w:val="00B71CD4"/>
    <w:rsid w:val="00B7229A"/>
    <w:rsid w:val="00B7235A"/>
    <w:rsid w:val="00B724A5"/>
    <w:rsid w:val="00B7314D"/>
    <w:rsid w:val="00B73541"/>
    <w:rsid w:val="00B738A2"/>
    <w:rsid w:val="00B73DDD"/>
    <w:rsid w:val="00B740EF"/>
    <w:rsid w:val="00B74767"/>
    <w:rsid w:val="00B748B4"/>
    <w:rsid w:val="00B74DC3"/>
    <w:rsid w:val="00B7506A"/>
    <w:rsid w:val="00B7524C"/>
    <w:rsid w:val="00B758AE"/>
    <w:rsid w:val="00B7594F"/>
    <w:rsid w:val="00B75A87"/>
    <w:rsid w:val="00B760BB"/>
    <w:rsid w:val="00B8020C"/>
    <w:rsid w:val="00B8050F"/>
    <w:rsid w:val="00B8071C"/>
    <w:rsid w:val="00B80D32"/>
    <w:rsid w:val="00B80D43"/>
    <w:rsid w:val="00B80EF3"/>
    <w:rsid w:val="00B81411"/>
    <w:rsid w:val="00B82E10"/>
    <w:rsid w:val="00B83C22"/>
    <w:rsid w:val="00B8408E"/>
    <w:rsid w:val="00B8414F"/>
    <w:rsid w:val="00B8434E"/>
    <w:rsid w:val="00B84936"/>
    <w:rsid w:val="00B84A79"/>
    <w:rsid w:val="00B84F6F"/>
    <w:rsid w:val="00B85885"/>
    <w:rsid w:val="00B8591E"/>
    <w:rsid w:val="00B85C1A"/>
    <w:rsid w:val="00B85F33"/>
    <w:rsid w:val="00B8643A"/>
    <w:rsid w:val="00B86632"/>
    <w:rsid w:val="00B86896"/>
    <w:rsid w:val="00B86F8D"/>
    <w:rsid w:val="00B877C2"/>
    <w:rsid w:val="00B87959"/>
    <w:rsid w:val="00B90505"/>
    <w:rsid w:val="00B9074C"/>
    <w:rsid w:val="00B92917"/>
    <w:rsid w:val="00B92C4A"/>
    <w:rsid w:val="00B93A31"/>
    <w:rsid w:val="00B93C19"/>
    <w:rsid w:val="00B94040"/>
    <w:rsid w:val="00B94700"/>
    <w:rsid w:val="00B94CFD"/>
    <w:rsid w:val="00B95536"/>
    <w:rsid w:val="00B95C22"/>
    <w:rsid w:val="00B95E5E"/>
    <w:rsid w:val="00B96352"/>
    <w:rsid w:val="00B97EAC"/>
    <w:rsid w:val="00BA0226"/>
    <w:rsid w:val="00BA077C"/>
    <w:rsid w:val="00BA24F4"/>
    <w:rsid w:val="00BA2A4D"/>
    <w:rsid w:val="00BA2D0C"/>
    <w:rsid w:val="00BA31AC"/>
    <w:rsid w:val="00BA380B"/>
    <w:rsid w:val="00BA3A3D"/>
    <w:rsid w:val="00BA3AF3"/>
    <w:rsid w:val="00BA433A"/>
    <w:rsid w:val="00BA5229"/>
    <w:rsid w:val="00BA5577"/>
    <w:rsid w:val="00BA6B66"/>
    <w:rsid w:val="00BA6F7C"/>
    <w:rsid w:val="00BA794A"/>
    <w:rsid w:val="00BB0246"/>
    <w:rsid w:val="00BB03F4"/>
    <w:rsid w:val="00BB0CAC"/>
    <w:rsid w:val="00BB115C"/>
    <w:rsid w:val="00BB1A0E"/>
    <w:rsid w:val="00BB1C71"/>
    <w:rsid w:val="00BB1D1F"/>
    <w:rsid w:val="00BB2039"/>
    <w:rsid w:val="00BB2358"/>
    <w:rsid w:val="00BB2496"/>
    <w:rsid w:val="00BB2588"/>
    <w:rsid w:val="00BB2700"/>
    <w:rsid w:val="00BB2A85"/>
    <w:rsid w:val="00BB2F69"/>
    <w:rsid w:val="00BB4801"/>
    <w:rsid w:val="00BB4B81"/>
    <w:rsid w:val="00BB5438"/>
    <w:rsid w:val="00BB62BD"/>
    <w:rsid w:val="00BB6BA0"/>
    <w:rsid w:val="00BB738C"/>
    <w:rsid w:val="00BB7A09"/>
    <w:rsid w:val="00BC0203"/>
    <w:rsid w:val="00BC03A1"/>
    <w:rsid w:val="00BC05AD"/>
    <w:rsid w:val="00BC0646"/>
    <w:rsid w:val="00BC14D3"/>
    <w:rsid w:val="00BC16B6"/>
    <w:rsid w:val="00BC1978"/>
    <w:rsid w:val="00BC201A"/>
    <w:rsid w:val="00BC2725"/>
    <w:rsid w:val="00BC2A22"/>
    <w:rsid w:val="00BC33B9"/>
    <w:rsid w:val="00BC3649"/>
    <w:rsid w:val="00BC453E"/>
    <w:rsid w:val="00BC4596"/>
    <w:rsid w:val="00BC4682"/>
    <w:rsid w:val="00BC4734"/>
    <w:rsid w:val="00BC4A06"/>
    <w:rsid w:val="00BC4EEA"/>
    <w:rsid w:val="00BC559D"/>
    <w:rsid w:val="00BC55A4"/>
    <w:rsid w:val="00BC57AB"/>
    <w:rsid w:val="00BC5C38"/>
    <w:rsid w:val="00BC666C"/>
    <w:rsid w:val="00BC69DF"/>
    <w:rsid w:val="00BC6C88"/>
    <w:rsid w:val="00BC74A2"/>
    <w:rsid w:val="00BC76E9"/>
    <w:rsid w:val="00BD0E43"/>
    <w:rsid w:val="00BD2364"/>
    <w:rsid w:val="00BD2706"/>
    <w:rsid w:val="00BD31CE"/>
    <w:rsid w:val="00BD38F0"/>
    <w:rsid w:val="00BD5829"/>
    <w:rsid w:val="00BD6349"/>
    <w:rsid w:val="00BD6C8E"/>
    <w:rsid w:val="00BD6E02"/>
    <w:rsid w:val="00BD6F57"/>
    <w:rsid w:val="00BD70C1"/>
    <w:rsid w:val="00BD77DB"/>
    <w:rsid w:val="00BE0416"/>
    <w:rsid w:val="00BE1B61"/>
    <w:rsid w:val="00BE1B6B"/>
    <w:rsid w:val="00BE1EEB"/>
    <w:rsid w:val="00BE1F91"/>
    <w:rsid w:val="00BE20E4"/>
    <w:rsid w:val="00BE22A7"/>
    <w:rsid w:val="00BE250E"/>
    <w:rsid w:val="00BE27F7"/>
    <w:rsid w:val="00BE2ADC"/>
    <w:rsid w:val="00BE2CB0"/>
    <w:rsid w:val="00BE4AD3"/>
    <w:rsid w:val="00BE4EC0"/>
    <w:rsid w:val="00BE5B7B"/>
    <w:rsid w:val="00BE62F7"/>
    <w:rsid w:val="00BE65D1"/>
    <w:rsid w:val="00BE6D3B"/>
    <w:rsid w:val="00BE6DBE"/>
    <w:rsid w:val="00BE741E"/>
    <w:rsid w:val="00BE7904"/>
    <w:rsid w:val="00BE799B"/>
    <w:rsid w:val="00BE7EE0"/>
    <w:rsid w:val="00BE7F1A"/>
    <w:rsid w:val="00BF06E0"/>
    <w:rsid w:val="00BF091C"/>
    <w:rsid w:val="00BF0B85"/>
    <w:rsid w:val="00BF0D83"/>
    <w:rsid w:val="00BF11E6"/>
    <w:rsid w:val="00BF180E"/>
    <w:rsid w:val="00BF2837"/>
    <w:rsid w:val="00BF2C01"/>
    <w:rsid w:val="00BF2E58"/>
    <w:rsid w:val="00BF34C2"/>
    <w:rsid w:val="00BF3579"/>
    <w:rsid w:val="00BF3641"/>
    <w:rsid w:val="00BF40EC"/>
    <w:rsid w:val="00BF4113"/>
    <w:rsid w:val="00BF4776"/>
    <w:rsid w:val="00BF630B"/>
    <w:rsid w:val="00BF6F50"/>
    <w:rsid w:val="00C00022"/>
    <w:rsid w:val="00C0012F"/>
    <w:rsid w:val="00C00D2B"/>
    <w:rsid w:val="00C01462"/>
    <w:rsid w:val="00C01E6A"/>
    <w:rsid w:val="00C02267"/>
    <w:rsid w:val="00C02299"/>
    <w:rsid w:val="00C028C0"/>
    <w:rsid w:val="00C03096"/>
    <w:rsid w:val="00C031F3"/>
    <w:rsid w:val="00C033B1"/>
    <w:rsid w:val="00C03723"/>
    <w:rsid w:val="00C03D38"/>
    <w:rsid w:val="00C03DA7"/>
    <w:rsid w:val="00C03F63"/>
    <w:rsid w:val="00C048FE"/>
    <w:rsid w:val="00C04F06"/>
    <w:rsid w:val="00C04F6F"/>
    <w:rsid w:val="00C0536C"/>
    <w:rsid w:val="00C0582B"/>
    <w:rsid w:val="00C065E9"/>
    <w:rsid w:val="00C06E89"/>
    <w:rsid w:val="00C06F81"/>
    <w:rsid w:val="00C101B3"/>
    <w:rsid w:val="00C1068A"/>
    <w:rsid w:val="00C10796"/>
    <w:rsid w:val="00C111EC"/>
    <w:rsid w:val="00C116D2"/>
    <w:rsid w:val="00C11B1E"/>
    <w:rsid w:val="00C11FE8"/>
    <w:rsid w:val="00C12240"/>
    <w:rsid w:val="00C12947"/>
    <w:rsid w:val="00C12DFA"/>
    <w:rsid w:val="00C13053"/>
    <w:rsid w:val="00C1327D"/>
    <w:rsid w:val="00C15126"/>
    <w:rsid w:val="00C15DBB"/>
    <w:rsid w:val="00C15F16"/>
    <w:rsid w:val="00C16768"/>
    <w:rsid w:val="00C168D4"/>
    <w:rsid w:val="00C16BFF"/>
    <w:rsid w:val="00C1705C"/>
    <w:rsid w:val="00C17232"/>
    <w:rsid w:val="00C1743A"/>
    <w:rsid w:val="00C1748F"/>
    <w:rsid w:val="00C20072"/>
    <w:rsid w:val="00C21191"/>
    <w:rsid w:val="00C214D9"/>
    <w:rsid w:val="00C222E8"/>
    <w:rsid w:val="00C22B6E"/>
    <w:rsid w:val="00C22FE9"/>
    <w:rsid w:val="00C234F2"/>
    <w:rsid w:val="00C23E24"/>
    <w:rsid w:val="00C2410B"/>
    <w:rsid w:val="00C2490A"/>
    <w:rsid w:val="00C25134"/>
    <w:rsid w:val="00C254F3"/>
    <w:rsid w:val="00C26019"/>
    <w:rsid w:val="00C26089"/>
    <w:rsid w:val="00C26137"/>
    <w:rsid w:val="00C262E7"/>
    <w:rsid w:val="00C26D48"/>
    <w:rsid w:val="00C27330"/>
    <w:rsid w:val="00C27465"/>
    <w:rsid w:val="00C27530"/>
    <w:rsid w:val="00C31EFD"/>
    <w:rsid w:val="00C321F7"/>
    <w:rsid w:val="00C3257C"/>
    <w:rsid w:val="00C32D3C"/>
    <w:rsid w:val="00C3319D"/>
    <w:rsid w:val="00C33270"/>
    <w:rsid w:val="00C333FF"/>
    <w:rsid w:val="00C33524"/>
    <w:rsid w:val="00C3357F"/>
    <w:rsid w:val="00C33896"/>
    <w:rsid w:val="00C342B1"/>
    <w:rsid w:val="00C344C7"/>
    <w:rsid w:val="00C3468C"/>
    <w:rsid w:val="00C34D0C"/>
    <w:rsid w:val="00C34FD9"/>
    <w:rsid w:val="00C355FE"/>
    <w:rsid w:val="00C356CD"/>
    <w:rsid w:val="00C365FD"/>
    <w:rsid w:val="00C37162"/>
    <w:rsid w:val="00C377AF"/>
    <w:rsid w:val="00C40422"/>
    <w:rsid w:val="00C407E5"/>
    <w:rsid w:val="00C4082A"/>
    <w:rsid w:val="00C40CCA"/>
    <w:rsid w:val="00C41288"/>
    <w:rsid w:val="00C42E2F"/>
    <w:rsid w:val="00C4301D"/>
    <w:rsid w:val="00C43543"/>
    <w:rsid w:val="00C43D77"/>
    <w:rsid w:val="00C446E2"/>
    <w:rsid w:val="00C44746"/>
    <w:rsid w:val="00C4494E"/>
    <w:rsid w:val="00C451FD"/>
    <w:rsid w:val="00C4529A"/>
    <w:rsid w:val="00C45F41"/>
    <w:rsid w:val="00C463E1"/>
    <w:rsid w:val="00C476CD"/>
    <w:rsid w:val="00C47D9A"/>
    <w:rsid w:val="00C5011B"/>
    <w:rsid w:val="00C50133"/>
    <w:rsid w:val="00C5017A"/>
    <w:rsid w:val="00C510DB"/>
    <w:rsid w:val="00C52355"/>
    <w:rsid w:val="00C531CA"/>
    <w:rsid w:val="00C53B8A"/>
    <w:rsid w:val="00C54829"/>
    <w:rsid w:val="00C553E7"/>
    <w:rsid w:val="00C5559E"/>
    <w:rsid w:val="00C56364"/>
    <w:rsid w:val="00C5656E"/>
    <w:rsid w:val="00C5690B"/>
    <w:rsid w:val="00C5692A"/>
    <w:rsid w:val="00C56C0A"/>
    <w:rsid w:val="00C57001"/>
    <w:rsid w:val="00C578A5"/>
    <w:rsid w:val="00C57AFA"/>
    <w:rsid w:val="00C60129"/>
    <w:rsid w:val="00C60338"/>
    <w:rsid w:val="00C6033F"/>
    <w:rsid w:val="00C6043C"/>
    <w:rsid w:val="00C60B15"/>
    <w:rsid w:val="00C60F3B"/>
    <w:rsid w:val="00C60F4E"/>
    <w:rsid w:val="00C61972"/>
    <w:rsid w:val="00C61AC3"/>
    <w:rsid w:val="00C6231A"/>
    <w:rsid w:val="00C6318C"/>
    <w:rsid w:val="00C63264"/>
    <w:rsid w:val="00C63B69"/>
    <w:rsid w:val="00C63FDD"/>
    <w:rsid w:val="00C6435D"/>
    <w:rsid w:val="00C64408"/>
    <w:rsid w:val="00C6536C"/>
    <w:rsid w:val="00C655CF"/>
    <w:rsid w:val="00C65BFF"/>
    <w:rsid w:val="00C65EFD"/>
    <w:rsid w:val="00C6697A"/>
    <w:rsid w:val="00C66C34"/>
    <w:rsid w:val="00C66D83"/>
    <w:rsid w:val="00C6732C"/>
    <w:rsid w:val="00C6743A"/>
    <w:rsid w:val="00C6772E"/>
    <w:rsid w:val="00C70092"/>
    <w:rsid w:val="00C702B0"/>
    <w:rsid w:val="00C704BE"/>
    <w:rsid w:val="00C707D4"/>
    <w:rsid w:val="00C70A2A"/>
    <w:rsid w:val="00C70D15"/>
    <w:rsid w:val="00C70FE3"/>
    <w:rsid w:val="00C7222E"/>
    <w:rsid w:val="00C73055"/>
    <w:rsid w:val="00C73254"/>
    <w:rsid w:val="00C73278"/>
    <w:rsid w:val="00C738F6"/>
    <w:rsid w:val="00C742B6"/>
    <w:rsid w:val="00C74BBD"/>
    <w:rsid w:val="00C7619D"/>
    <w:rsid w:val="00C76791"/>
    <w:rsid w:val="00C770E5"/>
    <w:rsid w:val="00C772BC"/>
    <w:rsid w:val="00C773F8"/>
    <w:rsid w:val="00C77414"/>
    <w:rsid w:val="00C77583"/>
    <w:rsid w:val="00C77CBA"/>
    <w:rsid w:val="00C80A1E"/>
    <w:rsid w:val="00C80A4D"/>
    <w:rsid w:val="00C80C07"/>
    <w:rsid w:val="00C80D42"/>
    <w:rsid w:val="00C80E68"/>
    <w:rsid w:val="00C80ED5"/>
    <w:rsid w:val="00C815C1"/>
    <w:rsid w:val="00C827F2"/>
    <w:rsid w:val="00C83B71"/>
    <w:rsid w:val="00C83DD5"/>
    <w:rsid w:val="00C84DD6"/>
    <w:rsid w:val="00C84F1B"/>
    <w:rsid w:val="00C85043"/>
    <w:rsid w:val="00C85883"/>
    <w:rsid w:val="00C85AC2"/>
    <w:rsid w:val="00C908FA"/>
    <w:rsid w:val="00C914EA"/>
    <w:rsid w:val="00C918F6"/>
    <w:rsid w:val="00C91FFF"/>
    <w:rsid w:val="00C92254"/>
    <w:rsid w:val="00C92B67"/>
    <w:rsid w:val="00C9348F"/>
    <w:rsid w:val="00C93742"/>
    <w:rsid w:val="00C93769"/>
    <w:rsid w:val="00C9380B"/>
    <w:rsid w:val="00C93BE1"/>
    <w:rsid w:val="00C9402D"/>
    <w:rsid w:val="00C943C8"/>
    <w:rsid w:val="00C946B2"/>
    <w:rsid w:val="00C946BF"/>
    <w:rsid w:val="00C94ED2"/>
    <w:rsid w:val="00C94F22"/>
    <w:rsid w:val="00C95660"/>
    <w:rsid w:val="00C95962"/>
    <w:rsid w:val="00C9632F"/>
    <w:rsid w:val="00C96E99"/>
    <w:rsid w:val="00C97385"/>
    <w:rsid w:val="00C97459"/>
    <w:rsid w:val="00CA00EF"/>
    <w:rsid w:val="00CA0617"/>
    <w:rsid w:val="00CA075A"/>
    <w:rsid w:val="00CA0792"/>
    <w:rsid w:val="00CA086C"/>
    <w:rsid w:val="00CA1267"/>
    <w:rsid w:val="00CA1C93"/>
    <w:rsid w:val="00CA1C95"/>
    <w:rsid w:val="00CA2E3B"/>
    <w:rsid w:val="00CA2E60"/>
    <w:rsid w:val="00CA31B1"/>
    <w:rsid w:val="00CA3435"/>
    <w:rsid w:val="00CA39FF"/>
    <w:rsid w:val="00CA4357"/>
    <w:rsid w:val="00CA45D6"/>
    <w:rsid w:val="00CA497B"/>
    <w:rsid w:val="00CA4A3F"/>
    <w:rsid w:val="00CA4E01"/>
    <w:rsid w:val="00CA52AD"/>
    <w:rsid w:val="00CA5705"/>
    <w:rsid w:val="00CA5B7E"/>
    <w:rsid w:val="00CA5BA0"/>
    <w:rsid w:val="00CA5E2A"/>
    <w:rsid w:val="00CA646A"/>
    <w:rsid w:val="00CA653B"/>
    <w:rsid w:val="00CA6569"/>
    <w:rsid w:val="00CA6757"/>
    <w:rsid w:val="00CA6AFF"/>
    <w:rsid w:val="00CA759C"/>
    <w:rsid w:val="00CA7B74"/>
    <w:rsid w:val="00CB0591"/>
    <w:rsid w:val="00CB0BAD"/>
    <w:rsid w:val="00CB0C03"/>
    <w:rsid w:val="00CB13AC"/>
    <w:rsid w:val="00CB2032"/>
    <w:rsid w:val="00CB371E"/>
    <w:rsid w:val="00CB3ED2"/>
    <w:rsid w:val="00CB47B0"/>
    <w:rsid w:val="00CB4B01"/>
    <w:rsid w:val="00CB5342"/>
    <w:rsid w:val="00CB573B"/>
    <w:rsid w:val="00CB59A1"/>
    <w:rsid w:val="00CB63B0"/>
    <w:rsid w:val="00CB68DD"/>
    <w:rsid w:val="00CB698E"/>
    <w:rsid w:val="00CB69DF"/>
    <w:rsid w:val="00CB7119"/>
    <w:rsid w:val="00CB7CCC"/>
    <w:rsid w:val="00CB7CF9"/>
    <w:rsid w:val="00CB7EC4"/>
    <w:rsid w:val="00CC07C3"/>
    <w:rsid w:val="00CC0C1E"/>
    <w:rsid w:val="00CC0EC6"/>
    <w:rsid w:val="00CC1482"/>
    <w:rsid w:val="00CC1AFE"/>
    <w:rsid w:val="00CC1DF2"/>
    <w:rsid w:val="00CC31C6"/>
    <w:rsid w:val="00CC34D4"/>
    <w:rsid w:val="00CC363E"/>
    <w:rsid w:val="00CC3FB9"/>
    <w:rsid w:val="00CC55C0"/>
    <w:rsid w:val="00CC5848"/>
    <w:rsid w:val="00CC5A96"/>
    <w:rsid w:val="00CC6771"/>
    <w:rsid w:val="00CC6D36"/>
    <w:rsid w:val="00CD0697"/>
    <w:rsid w:val="00CD0F7A"/>
    <w:rsid w:val="00CD14AC"/>
    <w:rsid w:val="00CD1542"/>
    <w:rsid w:val="00CD179B"/>
    <w:rsid w:val="00CD1862"/>
    <w:rsid w:val="00CD1B24"/>
    <w:rsid w:val="00CD1CD7"/>
    <w:rsid w:val="00CD1E66"/>
    <w:rsid w:val="00CD21C1"/>
    <w:rsid w:val="00CD281F"/>
    <w:rsid w:val="00CD2DC5"/>
    <w:rsid w:val="00CD30B2"/>
    <w:rsid w:val="00CD3157"/>
    <w:rsid w:val="00CD31F2"/>
    <w:rsid w:val="00CD337B"/>
    <w:rsid w:val="00CD349E"/>
    <w:rsid w:val="00CD50AF"/>
    <w:rsid w:val="00CD549C"/>
    <w:rsid w:val="00CD57D6"/>
    <w:rsid w:val="00CD5BA1"/>
    <w:rsid w:val="00CD5E2A"/>
    <w:rsid w:val="00CD604D"/>
    <w:rsid w:val="00CD6EFF"/>
    <w:rsid w:val="00CD7044"/>
    <w:rsid w:val="00CD74A6"/>
    <w:rsid w:val="00CD74C2"/>
    <w:rsid w:val="00CD7A7E"/>
    <w:rsid w:val="00CE002A"/>
    <w:rsid w:val="00CE03BD"/>
    <w:rsid w:val="00CE05A8"/>
    <w:rsid w:val="00CE097C"/>
    <w:rsid w:val="00CE1A9B"/>
    <w:rsid w:val="00CE1D36"/>
    <w:rsid w:val="00CE1E7D"/>
    <w:rsid w:val="00CE2646"/>
    <w:rsid w:val="00CE27C2"/>
    <w:rsid w:val="00CE2B68"/>
    <w:rsid w:val="00CE2BB9"/>
    <w:rsid w:val="00CE2C02"/>
    <w:rsid w:val="00CE2FE0"/>
    <w:rsid w:val="00CE30E4"/>
    <w:rsid w:val="00CE3141"/>
    <w:rsid w:val="00CE3210"/>
    <w:rsid w:val="00CE50E3"/>
    <w:rsid w:val="00CE54E1"/>
    <w:rsid w:val="00CE6464"/>
    <w:rsid w:val="00CE74A4"/>
    <w:rsid w:val="00CE758B"/>
    <w:rsid w:val="00CE7ED6"/>
    <w:rsid w:val="00CF003F"/>
    <w:rsid w:val="00CF046C"/>
    <w:rsid w:val="00CF0518"/>
    <w:rsid w:val="00CF15FD"/>
    <w:rsid w:val="00CF21FE"/>
    <w:rsid w:val="00CF2A5F"/>
    <w:rsid w:val="00CF2BD7"/>
    <w:rsid w:val="00CF367D"/>
    <w:rsid w:val="00CF3B02"/>
    <w:rsid w:val="00CF4A55"/>
    <w:rsid w:val="00CF5F2B"/>
    <w:rsid w:val="00CF6B26"/>
    <w:rsid w:val="00CF711D"/>
    <w:rsid w:val="00CF763B"/>
    <w:rsid w:val="00CF7DCB"/>
    <w:rsid w:val="00D000FE"/>
    <w:rsid w:val="00D00254"/>
    <w:rsid w:val="00D00255"/>
    <w:rsid w:val="00D00726"/>
    <w:rsid w:val="00D00C4D"/>
    <w:rsid w:val="00D0103B"/>
    <w:rsid w:val="00D01082"/>
    <w:rsid w:val="00D0271A"/>
    <w:rsid w:val="00D027DB"/>
    <w:rsid w:val="00D0299B"/>
    <w:rsid w:val="00D02D39"/>
    <w:rsid w:val="00D032A0"/>
    <w:rsid w:val="00D03637"/>
    <w:rsid w:val="00D03EDF"/>
    <w:rsid w:val="00D03F82"/>
    <w:rsid w:val="00D042B3"/>
    <w:rsid w:val="00D04B37"/>
    <w:rsid w:val="00D05841"/>
    <w:rsid w:val="00D06724"/>
    <w:rsid w:val="00D06787"/>
    <w:rsid w:val="00D071EB"/>
    <w:rsid w:val="00D07A23"/>
    <w:rsid w:val="00D07A73"/>
    <w:rsid w:val="00D07C01"/>
    <w:rsid w:val="00D1000D"/>
    <w:rsid w:val="00D1009C"/>
    <w:rsid w:val="00D10DF9"/>
    <w:rsid w:val="00D11814"/>
    <w:rsid w:val="00D11AA5"/>
    <w:rsid w:val="00D121F6"/>
    <w:rsid w:val="00D12DC8"/>
    <w:rsid w:val="00D13AB2"/>
    <w:rsid w:val="00D13D73"/>
    <w:rsid w:val="00D13F7A"/>
    <w:rsid w:val="00D142B1"/>
    <w:rsid w:val="00D14337"/>
    <w:rsid w:val="00D144AB"/>
    <w:rsid w:val="00D14CDC"/>
    <w:rsid w:val="00D156B3"/>
    <w:rsid w:val="00D15854"/>
    <w:rsid w:val="00D1592E"/>
    <w:rsid w:val="00D15C05"/>
    <w:rsid w:val="00D1600F"/>
    <w:rsid w:val="00D16189"/>
    <w:rsid w:val="00D16A93"/>
    <w:rsid w:val="00D209E0"/>
    <w:rsid w:val="00D21311"/>
    <w:rsid w:val="00D2236F"/>
    <w:rsid w:val="00D2273D"/>
    <w:rsid w:val="00D2298A"/>
    <w:rsid w:val="00D244B3"/>
    <w:rsid w:val="00D25888"/>
    <w:rsid w:val="00D25AC6"/>
    <w:rsid w:val="00D25ACF"/>
    <w:rsid w:val="00D25FA6"/>
    <w:rsid w:val="00D26119"/>
    <w:rsid w:val="00D26750"/>
    <w:rsid w:val="00D2689F"/>
    <w:rsid w:val="00D30509"/>
    <w:rsid w:val="00D317A4"/>
    <w:rsid w:val="00D31B25"/>
    <w:rsid w:val="00D32532"/>
    <w:rsid w:val="00D32AB1"/>
    <w:rsid w:val="00D32EA7"/>
    <w:rsid w:val="00D33B37"/>
    <w:rsid w:val="00D33C5D"/>
    <w:rsid w:val="00D34411"/>
    <w:rsid w:val="00D352AF"/>
    <w:rsid w:val="00D35AE0"/>
    <w:rsid w:val="00D3769F"/>
    <w:rsid w:val="00D37B3A"/>
    <w:rsid w:val="00D37C26"/>
    <w:rsid w:val="00D40229"/>
    <w:rsid w:val="00D40511"/>
    <w:rsid w:val="00D4097F"/>
    <w:rsid w:val="00D411B3"/>
    <w:rsid w:val="00D4162A"/>
    <w:rsid w:val="00D42441"/>
    <w:rsid w:val="00D43C27"/>
    <w:rsid w:val="00D44086"/>
    <w:rsid w:val="00D445ED"/>
    <w:rsid w:val="00D44A8A"/>
    <w:rsid w:val="00D4589B"/>
    <w:rsid w:val="00D45EC4"/>
    <w:rsid w:val="00D45F2F"/>
    <w:rsid w:val="00D460CE"/>
    <w:rsid w:val="00D463CE"/>
    <w:rsid w:val="00D465FD"/>
    <w:rsid w:val="00D46AFC"/>
    <w:rsid w:val="00D47394"/>
    <w:rsid w:val="00D47460"/>
    <w:rsid w:val="00D475EA"/>
    <w:rsid w:val="00D479AF"/>
    <w:rsid w:val="00D47CD3"/>
    <w:rsid w:val="00D47E63"/>
    <w:rsid w:val="00D50491"/>
    <w:rsid w:val="00D504AA"/>
    <w:rsid w:val="00D50EFC"/>
    <w:rsid w:val="00D50FA3"/>
    <w:rsid w:val="00D513CD"/>
    <w:rsid w:val="00D517C5"/>
    <w:rsid w:val="00D522AB"/>
    <w:rsid w:val="00D52595"/>
    <w:rsid w:val="00D529CE"/>
    <w:rsid w:val="00D52B0D"/>
    <w:rsid w:val="00D53469"/>
    <w:rsid w:val="00D535CD"/>
    <w:rsid w:val="00D537E6"/>
    <w:rsid w:val="00D53BB5"/>
    <w:rsid w:val="00D53E77"/>
    <w:rsid w:val="00D5430E"/>
    <w:rsid w:val="00D544D2"/>
    <w:rsid w:val="00D54855"/>
    <w:rsid w:val="00D560C7"/>
    <w:rsid w:val="00D5635E"/>
    <w:rsid w:val="00D567C4"/>
    <w:rsid w:val="00D56BFB"/>
    <w:rsid w:val="00D624BD"/>
    <w:rsid w:val="00D62804"/>
    <w:rsid w:val="00D62E96"/>
    <w:rsid w:val="00D631AD"/>
    <w:rsid w:val="00D635B1"/>
    <w:rsid w:val="00D6389E"/>
    <w:rsid w:val="00D639B7"/>
    <w:rsid w:val="00D6477A"/>
    <w:rsid w:val="00D647D8"/>
    <w:rsid w:val="00D64A7E"/>
    <w:rsid w:val="00D64AEE"/>
    <w:rsid w:val="00D64FD7"/>
    <w:rsid w:val="00D65096"/>
    <w:rsid w:val="00D650F3"/>
    <w:rsid w:val="00D6556B"/>
    <w:rsid w:val="00D665F1"/>
    <w:rsid w:val="00D66D0A"/>
    <w:rsid w:val="00D6721F"/>
    <w:rsid w:val="00D67294"/>
    <w:rsid w:val="00D67953"/>
    <w:rsid w:val="00D67A24"/>
    <w:rsid w:val="00D67E4B"/>
    <w:rsid w:val="00D67FA0"/>
    <w:rsid w:val="00D708A7"/>
    <w:rsid w:val="00D70E0F"/>
    <w:rsid w:val="00D7145E"/>
    <w:rsid w:val="00D716B8"/>
    <w:rsid w:val="00D71F41"/>
    <w:rsid w:val="00D7206C"/>
    <w:rsid w:val="00D725F4"/>
    <w:rsid w:val="00D72ABA"/>
    <w:rsid w:val="00D73240"/>
    <w:rsid w:val="00D73747"/>
    <w:rsid w:val="00D74278"/>
    <w:rsid w:val="00D74A32"/>
    <w:rsid w:val="00D762C6"/>
    <w:rsid w:val="00D76A67"/>
    <w:rsid w:val="00D76E6B"/>
    <w:rsid w:val="00D774DD"/>
    <w:rsid w:val="00D8036D"/>
    <w:rsid w:val="00D8077A"/>
    <w:rsid w:val="00D81038"/>
    <w:rsid w:val="00D81490"/>
    <w:rsid w:val="00D81CF9"/>
    <w:rsid w:val="00D82265"/>
    <w:rsid w:val="00D8227A"/>
    <w:rsid w:val="00D82C3B"/>
    <w:rsid w:val="00D833F9"/>
    <w:rsid w:val="00D8442C"/>
    <w:rsid w:val="00D84678"/>
    <w:rsid w:val="00D848A6"/>
    <w:rsid w:val="00D84A55"/>
    <w:rsid w:val="00D86770"/>
    <w:rsid w:val="00D867D9"/>
    <w:rsid w:val="00D86AA7"/>
    <w:rsid w:val="00D86F79"/>
    <w:rsid w:val="00D870F3"/>
    <w:rsid w:val="00D8763B"/>
    <w:rsid w:val="00D903DF"/>
    <w:rsid w:val="00D90AA7"/>
    <w:rsid w:val="00D91508"/>
    <w:rsid w:val="00D9275C"/>
    <w:rsid w:val="00D94A90"/>
    <w:rsid w:val="00D957C9"/>
    <w:rsid w:val="00D9593D"/>
    <w:rsid w:val="00D960C3"/>
    <w:rsid w:val="00D9664E"/>
    <w:rsid w:val="00D967EF"/>
    <w:rsid w:val="00D96923"/>
    <w:rsid w:val="00D97B4C"/>
    <w:rsid w:val="00D97EBC"/>
    <w:rsid w:val="00D97F2E"/>
    <w:rsid w:val="00DA010C"/>
    <w:rsid w:val="00DA01EC"/>
    <w:rsid w:val="00DA0343"/>
    <w:rsid w:val="00DA0494"/>
    <w:rsid w:val="00DA0A1D"/>
    <w:rsid w:val="00DA0AD5"/>
    <w:rsid w:val="00DA0EA4"/>
    <w:rsid w:val="00DA167E"/>
    <w:rsid w:val="00DA17E7"/>
    <w:rsid w:val="00DA1830"/>
    <w:rsid w:val="00DA20B8"/>
    <w:rsid w:val="00DA21B7"/>
    <w:rsid w:val="00DA21E9"/>
    <w:rsid w:val="00DA233D"/>
    <w:rsid w:val="00DA2561"/>
    <w:rsid w:val="00DA258A"/>
    <w:rsid w:val="00DA2A68"/>
    <w:rsid w:val="00DA2CAA"/>
    <w:rsid w:val="00DA354D"/>
    <w:rsid w:val="00DA3704"/>
    <w:rsid w:val="00DA37B4"/>
    <w:rsid w:val="00DA3CB5"/>
    <w:rsid w:val="00DA3F92"/>
    <w:rsid w:val="00DA4DE6"/>
    <w:rsid w:val="00DA5851"/>
    <w:rsid w:val="00DA5C95"/>
    <w:rsid w:val="00DA6146"/>
    <w:rsid w:val="00DA64DA"/>
    <w:rsid w:val="00DA77E5"/>
    <w:rsid w:val="00DB1163"/>
    <w:rsid w:val="00DB1564"/>
    <w:rsid w:val="00DB1E2E"/>
    <w:rsid w:val="00DB2312"/>
    <w:rsid w:val="00DB23F5"/>
    <w:rsid w:val="00DB29C1"/>
    <w:rsid w:val="00DB2C3B"/>
    <w:rsid w:val="00DB2E8A"/>
    <w:rsid w:val="00DB3C36"/>
    <w:rsid w:val="00DB3D22"/>
    <w:rsid w:val="00DB3FE4"/>
    <w:rsid w:val="00DB42C9"/>
    <w:rsid w:val="00DB472C"/>
    <w:rsid w:val="00DB4765"/>
    <w:rsid w:val="00DB5143"/>
    <w:rsid w:val="00DB6CC6"/>
    <w:rsid w:val="00DB7E7D"/>
    <w:rsid w:val="00DC0804"/>
    <w:rsid w:val="00DC0C5B"/>
    <w:rsid w:val="00DC19B6"/>
    <w:rsid w:val="00DC1AF1"/>
    <w:rsid w:val="00DC1B83"/>
    <w:rsid w:val="00DC29C5"/>
    <w:rsid w:val="00DC2DD6"/>
    <w:rsid w:val="00DC2F86"/>
    <w:rsid w:val="00DC3079"/>
    <w:rsid w:val="00DC3445"/>
    <w:rsid w:val="00DC419A"/>
    <w:rsid w:val="00DC4323"/>
    <w:rsid w:val="00DC4A3F"/>
    <w:rsid w:val="00DC4CB6"/>
    <w:rsid w:val="00DC56A5"/>
    <w:rsid w:val="00DC5DC8"/>
    <w:rsid w:val="00DC60A8"/>
    <w:rsid w:val="00DC68D9"/>
    <w:rsid w:val="00DC6FA0"/>
    <w:rsid w:val="00DC70EC"/>
    <w:rsid w:val="00DC7889"/>
    <w:rsid w:val="00DC7B2D"/>
    <w:rsid w:val="00DD200C"/>
    <w:rsid w:val="00DD2FD9"/>
    <w:rsid w:val="00DD301A"/>
    <w:rsid w:val="00DD31E1"/>
    <w:rsid w:val="00DD36FD"/>
    <w:rsid w:val="00DD3948"/>
    <w:rsid w:val="00DD3C58"/>
    <w:rsid w:val="00DD4018"/>
    <w:rsid w:val="00DD405F"/>
    <w:rsid w:val="00DD5579"/>
    <w:rsid w:val="00DD5677"/>
    <w:rsid w:val="00DD5E50"/>
    <w:rsid w:val="00DD646C"/>
    <w:rsid w:val="00DD68B3"/>
    <w:rsid w:val="00DD7275"/>
    <w:rsid w:val="00DE0B45"/>
    <w:rsid w:val="00DE1331"/>
    <w:rsid w:val="00DE1882"/>
    <w:rsid w:val="00DE1BCF"/>
    <w:rsid w:val="00DE2301"/>
    <w:rsid w:val="00DE3C9E"/>
    <w:rsid w:val="00DE3E47"/>
    <w:rsid w:val="00DE4509"/>
    <w:rsid w:val="00DE5768"/>
    <w:rsid w:val="00DE58B0"/>
    <w:rsid w:val="00DE5AD1"/>
    <w:rsid w:val="00DE61B8"/>
    <w:rsid w:val="00DE684C"/>
    <w:rsid w:val="00DE6ACB"/>
    <w:rsid w:val="00DE70C7"/>
    <w:rsid w:val="00DE7909"/>
    <w:rsid w:val="00DE7915"/>
    <w:rsid w:val="00DF0FD3"/>
    <w:rsid w:val="00DF2142"/>
    <w:rsid w:val="00DF31C2"/>
    <w:rsid w:val="00DF3C1B"/>
    <w:rsid w:val="00DF43B6"/>
    <w:rsid w:val="00DF45DC"/>
    <w:rsid w:val="00DF4A35"/>
    <w:rsid w:val="00DF4FC4"/>
    <w:rsid w:val="00DF50B8"/>
    <w:rsid w:val="00DF57AC"/>
    <w:rsid w:val="00DF5FCA"/>
    <w:rsid w:val="00DF6690"/>
    <w:rsid w:val="00DF6909"/>
    <w:rsid w:val="00DF695C"/>
    <w:rsid w:val="00DF6A51"/>
    <w:rsid w:val="00DF6DF0"/>
    <w:rsid w:val="00DF7F2D"/>
    <w:rsid w:val="00E0003E"/>
    <w:rsid w:val="00E0021F"/>
    <w:rsid w:val="00E00DE7"/>
    <w:rsid w:val="00E014C7"/>
    <w:rsid w:val="00E01A31"/>
    <w:rsid w:val="00E01A82"/>
    <w:rsid w:val="00E02C3D"/>
    <w:rsid w:val="00E030EF"/>
    <w:rsid w:val="00E031E0"/>
    <w:rsid w:val="00E03794"/>
    <w:rsid w:val="00E037A1"/>
    <w:rsid w:val="00E03C8B"/>
    <w:rsid w:val="00E0445E"/>
    <w:rsid w:val="00E04BBA"/>
    <w:rsid w:val="00E05054"/>
    <w:rsid w:val="00E05843"/>
    <w:rsid w:val="00E05998"/>
    <w:rsid w:val="00E059CD"/>
    <w:rsid w:val="00E05B40"/>
    <w:rsid w:val="00E0606B"/>
    <w:rsid w:val="00E061EE"/>
    <w:rsid w:val="00E0788B"/>
    <w:rsid w:val="00E07C1C"/>
    <w:rsid w:val="00E10FC2"/>
    <w:rsid w:val="00E1135F"/>
    <w:rsid w:val="00E12541"/>
    <w:rsid w:val="00E129E8"/>
    <w:rsid w:val="00E12C90"/>
    <w:rsid w:val="00E12D2A"/>
    <w:rsid w:val="00E12E2C"/>
    <w:rsid w:val="00E13003"/>
    <w:rsid w:val="00E13FAA"/>
    <w:rsid w:val="00E141C3"/>
    <w:rsid w:val="00E15051"/>
    <w:rsid w:val="00E1531D"/>
    <w:rsid w:val="00E1563F"/>
    <w:rsid w:val="00E156B7"/>
    <w:rsid w:val="00E15D25"/>
    <w:rsid w:val="00E1692D"/>
    <w:rsid w:val="00E16944"/>
    <w:rsid w:val="00E16A8E"/>
    <w:rsid w:val="00E17185"/>
    <w:rsid w:val="00E17517"/>
    <w:rsid w:val="00E200F1"/>
    <w:rsid w:val="00E2027F"/>
    <w:rsid w:val="00E203C9"/>
    <w:rsid w:val="00E208B8"/>
    <w:rsid w:val="00E20D72"/>
    <w:rsid w:val="00E212F0"/>
    <w:rsid w:val="00E212FB"/>
    <w:rsid w:val="00E22734"/>
    <w:rsid w:val="00E23349"/>
    <w:rsid w:val="00E234D1"/>
    <w:rsid w:val="00E23B13"/>
    <w:rsid w:val="00E24277"/>
    <w:rsid w:val="00E244B8"/>
    <w:rsid w:val="00E24CAE"/>
    <w:rsid w:val="00E2550B"/>
    <w:rsid w:val="00E2566E"/>
    <w:rsid w:val="00E25C69"/>
    <w:rsid w:val="00E27618"/>
    <w:rsid w:val="00E27CA1"/>
    <w:rsid w:val="00E27F1A"/>
    <w:rsid w:val="00E3020F"/>
    <w:rsid w:val="00E3027C"/>
    <w:rsid w:val="00E30521"/>
    <w:rsid w:val="00E307A0"/>
    <w:rsid w:val="00E309B3"/>
    <w:rsid w:val="00E30F83"/>
    <w:rsid w:val="00E313B6"/>
    <w:rsid w:val="00E31750"/>
    <w:rsid w:val="00E322A6"/>
    <w:rsid w:val="00E32ADE"/>
    <w:rsid w:val="00E3358A"/>
    <w:rsid w:val="00E33AEC"/>
    <w:rsid w:val="00E346BD"/>
    <w:rsid w:val="00E34DD4"/>
    <w:rsid w:val="00E350C5"/>
    <w:rsid w:val="00E353F8"/>
    <w:rsid w:val="00E35B22"/>
    <w:rsid w:val="00E35C0C"/>
    <w:rsid w:val="00E35F3C"/>
    <w:rsid w:val="00E3633C"/>
    <w:rsid w:val="00E368A8"/>
    <w:rsid w:val="00E36B13"/>
    <w:rsid w:val="00E36B5D"/>
    <w:rsid w:val="00E3723C"/>
    <w:rsid w:val="00E37250"/>
    <w:rsid w:val="00E37878"/>
    <w:rsid w:val="00E400E8"/>
    <w:rsid w:val="00E4056D"/>
    <w:rsid w:val="00E406FA"/>
    <w:rsid w:val="00E40842"/>
    <w:rsid w:val="00E40FF0"/>
    <w:rsid w:val="00E41B7D"/>
    <w:rsid w:val="00E42906"/>
    <w:rsid w:val="00E429FE"/>
    <w:rsid w:val="00E42F71"/>
    <w:rsid w:val="00E440BA"/>
    <w:rsid w:val="00E44455"/>
    <w:rsid w:val="00E44D6B"/>
    <w:rsid w:val="00E45771"/>
    <w:rsid w:val="00E45BB2"/>
    <w:rsid w:val="00E4606E"/>
    <w:rsid w:val="00E465C4"/>
    <w:rsid w:val="00E468DA"/>
    <w:rsid w:val="00E4691E"/>
    <w:rsid w:val="00E46970"/>
    <w:rsid w:val="00E46BE6"/>
    <w:rsid w:val="00E4705B"/>
    <w:rsid w:val="00E47427"/>
    <w:rsid w:val="00E47507"/>
    <w:rsid w:val="00E50321"/>
    <w:rsid w:val="00E5071A"/>
    <w:rsid w:val="00E50CD0"/>
    <w:rsid w:val="00E50FF3"/>
    <w:rsid w:val="00E51ABC"/>
    <w:rsid w:val="00E51B71"/>
    <w:rsid w:val="00E51E8D"/>
    <w:rsid w:val="00E51F8D"/>
    <w:rsid w:val="00E526F0"/>
    <w:rsid w:val="00E527DF"/>
    <w:rsid w:val="00E52C6C"/>
    <w:rsid w:val="00E53042"/>
    <w:rsid w:val="00E53165"/>
    <w:rsid w:val="00E536C0"/>
    <w:rsid w:val="00E54548"/>
    <w:rsid w:val="00E545F9"/>
    <w:rsid w:val="00E54754"/>
    <w:rsid w:val="00E54CF6"/>
    <w:rsid w:val="00E550F8"/>
    <w:rsid w:val="00E5571D"/>
    <w:rsid w:val="00E55865"/>
    <w:rsid w:val="00E56FCA"/>
    <w:rsid w:val="00E57155"/>
    <w:rsid w:val="00E57361"/>
    <w:rsid w:val="00E6034B"/>
    <w:rsid w:val="00E604F1"/>
    <w:rsid w:val="00E60CF4"/>
    <w:rsid w:val="00E60F66"/>
    <w:rsid w:val="00E6140B"/>
    <w:rsid w:val="00E621F7"/>
    <w:rsid w:val="00E6250B"/>
    <w:rsid w:val="00E62D7C"/>
    <w:rsid w:val="00E62F0F"/>
    <w:rsid w:val="00E6305C"/>
    <w:rsid w:val="00E635EB"/>
    <w:rsid w:val="00E635FE"/>
    <w:rsid w:val="00E6378C"/>
    <w:rsid w:val="00E638DD"/>
    <w:rsid w:val="00E64580"/>
    <w:rsid w:val="00E64FEF"/>
    <w:rsid w:val="00E654D4"/>
    <w:rsid w:val="00E65860"/>
    <w:rsid w:val="00E65B24"/>
    <w:rsid w:val="00E65C08"/>
    <w:rsid w:val="00E65D84"/>
    <w:rsid w:val="00E6634E"/>
    <w:rsid w:val="00E66557"/>
    <w:rsid w:val="00E669FC"/>
    <w:rsid w:val="00E70060"/>
    <w:rsid w:val="00E70200"/>
    <w:rsid w:val="00E70EBF"/>
    <w:rsid w:val="00E712D1"/>
    <w:rsid w:val="00E715BF"/>
    <w:rsid w:val="00E71658"/>
    <w:rsid w:val="00E718F3"/>
    <w:rsid w:val="00E71D14"/>
    <w:rsid w:val="00E721B1"/>
    <w:rsid w:val="00E72AF5"/>
    <w:rsid w:val="00E74323"/>
    <w:rsid w:val="00E744F6"/>
    <w:rsid w:val="00E7480D"/>
    <w:rsid w:val="00E751A7"/>
    <w:rsid w:val="00E75ECD"/>
    <w:rsid w:val="00E76558"/>
    <w:rsid w:val="00E766C7"/>
    <w:rsid w:val="00E76FE7"/>
    <w:rsid w:val="00E77618"/>
    <w:rsid w:val="00E7776C"/>
    <w:rsid w:val="00E800A2"/>
    <w:rsid w:val="00E802E7"/>
    <w:rsid w:val="00E80C00"/>
    <w:rsid w:val="00E81C47"/>
    <w:rsid w:val="00E823BE"/>
    <w:rsid w:val="00E82686"/>
    <w:rsid w:val="00E82890"/>
    <w:rsid w:val="00E828F3"/>
    <w:rsid w:val="00E84B9F"/>
    <w:rsid w:val="00E854C7"/>
    <w:rsid w:val="00E85ABC"/>
    <w:rsid w:val="00E86172"/>
    <w:rsid w:val="00E86E01"/>
    <w:rsid w:val="00E86E99"/>
    <w:rsid w:val="00E873A8"/>
    <w:rsid w:val="00E8787E"/>
    <w:rsid w:val="00E87CE4"/>
    <w:rsid w:val="00E9013F"/>
    <w:rsid w:val="00E9120D"/>
    <w:rsid w:val="00E912A4"/>
    <w:rsid w:val="00E91329"/>
    <w:rsid w:val="00E913C3"/>
    <w:rsid w:val="00E91466"/>
    <w:rsid w:val="00E91758"/>
    <w:rsid w:val="00E917E1"/>
    <w:rsid w:val="00E924AA"/>
    <w:rsid w:val="00E92510"/>
    <w:rsid w:val="00E9271A"/>
    <w:rsid w:val="00E92A55"/>
    <w:rsid w:val="00E9329C"/>
    <w:rsid w:val="00E94074"/>
    <w:rsid w:val="00E941C1"/>
    <w:rsid w:val="00E9551C"/>
    <w:rsid w:val="00E95657"/>
    <w:rsid w:val="00E95D07"/>
    <w:rsid w:val="00E96AE8"/>
    <w:rsid w:val="00E9779D"/>
    <w:rsid w:val="00EA0168"/>
    <w:rsid w:val="00EA0516"/>
    <w:rsid w:val="00EA0C63"/>
    <w:rsid w:val="00EA0CD3"/>
    <w:rsid w:val="00EA0D24"/>
    <w:rsid w:val="00EA1A21"/>
    <w:rsid w:val="00EA2ADC"/>
    <w:rsid w:val="00EA400C"/>
    <w:rsid w:val="00EA4834"/>
    <w:rsid w:val="00EA4C8F"/>
    <w:rsid w:val="00EA544F"/>
    <w:rsid w:val="00EA5EBF"/>
    <w:rsid w:val="00EA60DF"/>
    <w:rsid w:val="00EA6F69"/>
    <w:rsid w:val="00EA7119"/>
    <w:rsid w:val="00EA7263"/>
    <w:rsid w:val="00EA7BA7"/>
    <w:rsid w:val="00EA7F38"/>
    <w:rsid w:val="00EB0316"/>
    <w:rsid w:val="00EB0418"/>
    <w:rsid w:val="00EB0FE0"/>
    <w:rsid w:val="00EB1585"/>
    <w:rsid w:val="00EB1A8A"/>
    <w:rsid w:val="00EB1A93"/>
    <w:rsid w:val="00EB2E9B"/>
    <w:rsid w:val="00EB337A"/>
    <w:rsid w:val="00EB3AB9"/>
    <w:rsid w:val="00EB3B6F"/>
    <w:rsid w:val="00EB3EA0"/>
    <w:rsid w:val="00EB4D23"/>
    <w:rsid w:val="00EB59B0"/>
    <w:rsid w:val="00EB6226"/>
    <w:rsid w:val="00EB6277"/>
    <w:rsid w:val="00EB6829"/>
    <w:rsid w:val="00EB682C"/>
    <w:rsid w:val="00EB698A"/>
    <w:rsid w:val="00EB7A5A"/>
    <w:rsid w:val="00EB7DC4"/>
    <w:rsid w:val="00EB7E9D"/>
    <w:rsid w:val="00EC07BD"/>
    <w:rsid w:val="00EC0968"/>
    <w:rsid w:val="00EC0ADB"/>
    <w:rsid w:val="00EC0F5B"/>
    <w:rsid w:val="00EC13BF"/>
    <w:rsid w:val="00EC19FF"/>
    <w:rsid w:val="00EC1A2C"/>
    <w:rsid w:val="00EC2091"/>
    <w:rsid w:val="00EC2422"/>
    <w:rsid w:val="00EC264C"/>
    <w:rsid w:val="00EC3638"/>
    <w:rsid w:val="00EC3882"/>
    <w:rsid w:val="00EC393A"/>
    <w:rsid w:val="00EC3EBD"/>
    <w:rsid w:val="00EC5031"/>
    <w:rsid w:val="00EC519B"/>
    <w:rsid w:val="00EC57A8"/>
    <w:rsid w:val="00EC6018"/>
    <w:rsid w:val="00EC6D58"/>
    <w:rsid w:val="00EC7A3F"/>
    <w:rsid w:val="00EC7EEC"/>
    <w:rsid w:val="00ED0162"/>
    <w:rsid w:val="00ED04E2"/>
    <w:rsid w:val="00ED081A"/>
    <w:rsid w:val="00ED0AD9"/>
    <w:rsid w:val="00ED249F"/>
    <w:rsid w:val="00ED361D"/>
    <w:rsid w:val="00ED41B1"/>
    <w:rsid w:val="00ED4459"/>
    <w:rsid w:val="00ED4614"/>
    <w:rsid w:val="00ED517F"/>
    <w:rsid w:val="00ED51F1"/>
    <w:rsid w:val="00ED53E2"/>
    <w:rsid w:val="00ED55F9"/>
    <w:rsid w:val="00ED5FEC"/>
    <w:rsid w:val="00ED62AC"/>
    <w:rsid w:val="00ED69CD"/>
    <w:rsid w:val="00ED6D65"/>
    <w:rsid w:val="00ED6FD0"/>
    <w:rsid w:val="00ED7614"/>
    <w:rsid w:val="00ED78CD"/>
    <w:rsid w:val="00ED7A1E"/>
    <w:rsid w:val="00ED7ABB"/>
    <w:rsid w:val="00ED7C31"/>
    <w:rsid w:val="00ED7FF5"/>
    <w:rsid w:val="00EE0284"/>
    <w:rsid w:val="00EE0330"/>
    <w:rsid w:val="00EE0684"/>
    <w:rsid w:val="00EE1F4F"/>
    <w:rsid w:val="00EE24A7"/>
    <w:rsid w:val="00EE26F4"/>
    <w:rsid w:val="00EE2860"/>
    <w:rsid w:val="00EE2B1A"/>
    <w:rsid w:val="00EE2CFC"/>
    <w:rsid w:val="00EE2DF2"/>
    <w:rsid w:val="00EE34B4"/>
    <w:rsid w:val="00EE3A9C"/>
    <w:rsid w:val="00EE3C2C"/>
    <w:rsid w:val="00EE3EC2"/>
    <w:rsid w:val="00EE4406"/>
    <w:rsid w:val="00EE516D"/>
    <w:rsid w:val="00EE5517"/>
    <w:rsid w:val="00EE65F9"/>
    <w:rsid w:val="00EE67F2"/>
    <w:rsid w:val="00EE6EAE"/>
    <w:rsid w:val="00EE7354"/>
    <w:rsid w:val="00EE7761"/>
    <w:rsid w:val="00EE7CD2"/>
    <w:rsid w:val="00EF0303"/>
    <w:rsid w:val="00EF03BB"/>
    <w:rsid w:val="00EF045B"/>
    <w:rsid w:val="00EF17B8"/>
    <w:rsid w:val="00EF1EF2"/>
    <w:rsid w:val="00EF2339"/>
    <w:rsid w:val="00EF2395"/>
    <w:rsid w:val="00EF24F1"/>
    <w:rsid w:val="00EF26A8"/>
    <w:rsid w:val="00EF2AD2"/>
    <w:rsid w:val="00EF2F59"/>
    <w:rsid w:val="00EF36D7"/>
    <w:rsid w:val="00EF3DDB"/>
    <w:rsid w:val="00EF3E87"/>
    <w:rsid w:val="00EF3F9D"/>
    <w:rsid w:val="00EF4884"/>
    <w:rsid w:val="00EF49A3"/>
    <w:rsid w:val="00EF4C80"/>
    <w:rsid w:val="00EF57FC"/>
    <w:rsid w:val="00EF5E4A"/>
    <w:rsid w:val="00EF60BA"/>
    <w:rsid w:val="00EF623E"/>
    <w:rsid w:val="00EF67B8"/>
    <w:rsid w:val="00EF69A5"/>
    <w:rsid w:val="00EF7B7F"/>
    <w:rsid w:val="00F003F7"/>
    <w:rsid w:val="00F007DA"/>
    <w:rsid w:val="00F00EA4"/>
    <w:rsid w:val="00F01ACD"/>
    <w:rsid w:val="00F01D0E"/>
    <w:rsid w:val="00F02594"/>
    <w:rsid w:val="00F03A56"/>
    <w:rsid w:val="00F03BBA"/>
    <w:rsid w:val="00F03D66"/>
    <w:rsid w:val="00F03ED2"/>
    <w:rsid w:val="00F042FF"/>
    <w:rsid w:val="00F0431E"/>
    <w:rsid w:val="00F04C89"/>
    <w:rsid w:val="00F0518E"/>
    <w:rsid w:val="00F05451"/>
    <w:rsid w:val="00F06862"/>
    <w:rsid w:val="00F070F3"/>
    <w:rsid w:val="00F074B4"/>
    <w:rsid w:val="00F07A38"/>
    <w:rsid w:val="00F07EA0"/>
    <w:rsid w:val="00F103E1"/>
    <w:rsid w:val="00F11324"/>
    <w:rsid w:val="00F11665"/>
    <w:rsid w:val="00F11B2C"/>
    <w:rsid w:val="00F11E5A"/>
    <w:rsid w:val="00F12517"/>
    <w:rsid w:val="00F128E9"/>
    <w:rsid w:val="00F12B60"/>
    <w:rsid w:val="00F12FD4"/>
    <w:rsid w:val="00F13418"/>
    <w:rsid w:val="00F13B36"/>
    <w:rsid w:val="00F13B7B"/>
    <w:rsid w:val="00F14328"/>
    <w:rsid w:val="00F1494C"/>
    <w:rsid w:val="00F149CB"/>
    <w:rsid w:val="00F14E5D"/>
    <w:rsid w:val="00F152CA"/>
    <w:rsid w:val="00F15D85"/>
    <w:rsid w:val="00F15F50"/>
    <w:rsid w:val="00F163EC"/>
    <w:rsid w:val="00F16421"/>
    <w:rsid w:val="00F16868"/>
    <w:rsid w:val="00F17253"/>
    <w:rsid w:val="00F20663"/>
    <w:rsid w:val="00F20776"/>
    <w:rsid w:val="00F2080D"/>
    <w:rsid w:val="00F20A47"/>
    <w:rsid w:val="00F2114C"/>
    <w:rsid w:val="00F21844"/>
    <w:rsid w:val="00F2192F"/>
    <w:rsid w:val="00F2206B"/>
    <w:rsid w:val="00F220B4"/>
    <w:rsid w:val="00F22A95"/>
    <w:rsid w:val="00F22C71"/>
    <w:rsid w:val="00F22E65"/>
    <w:rsid w:val="00F23258"/>
    <w:rsid w:val="00F23351"/>
    <w:rsid w:val="00F2378D"/>
    <w:rsid w:val="00F23C58"/>
    <w:rsid w:val="00F249C1"/>
    <w:rsid w:val="00F24FA9"/>
    <w:rsid w:val="00F25577"/>
    <w:rsid w:val="00F256ED"/>
    <w:rsid w:val="00F258FA"/>
    <w:rsid w:val="00F25C1E"/>
    <w:rsid w:val="00F26145"/>
    <w:rsid w:val="00F2643A"/>
    <w:rsid w:val="00F265AC"/>
    <w:rsid w:val="00F27799"/>
    <w:rsid w:val="00F303FD"/>
    <w:rsid w:val="00F309DB"/>
    <w:rsid w:val="00F30B91"/>
    <w:rsid w:val="00F30C08"/>
    <w:rsid w:val="00F31A22"/>
    <w:rsid w:val="00F31DE7"/>
    <w:rsid w:val="00F31E9B"/>
    <w:rsid w:val="00F3253D"/>
    <w:rsid w:val="00F33088"/>
    <w:rsid w:val="00F3308C"/>
    <w:rsid w:val="00F341AC"/>
    <w:rsid w:val="00F343CA"/>
    <w:rsid w:val="00F34A21"/>
    <w:rsid w:val="00F34B39"/>
    <w:rsid w:val="00F3511C"/>
    <w:rsid w:val="00F35270"/>
    <w:rsid w:val="00F354A6"/>
    <w:rsid w:val="00F35850"/>
    <w:rsid w:val="00F35AAC"/>
    <w:rsid w:val="00F35B88"/>
    <w:rsid w:val="00F35E49"/>
    <w:rsid w:val="00F36222"/>
    <w:rsid w:val="00F3681A"/>
    <w:rsid w:val="00F36D85"/>
    <w:rsid w:val="00F3758F"/>
    <w:rsid w:val="00F405D2"/>
    <w:rsid w:val="00F4098B"/>
    <w:rsid w:val="00F40F8C"/>
    <w:rsid w:val="00F41427"/>
    <w:rsid w:val="00F42854"/>
    <w:rsid w:val="00F4287B"/>
    <w:rsid w:val="00F4311A"/>
    <w:rsid w:val="00F43909"/>
    <w:rsid w:val="00F43B28"/>
    <w:rsid w:val="00F45343"/>
    <w:rsid w:val="00F45596"/>
    <w:rsid w:val="00F45E28"/>
    <w:rsid w:val="00F46B32"/>
    <w:rsid w:val="00F46D11"/>
    <w:rsid w:val="00F46DBE"/>
    <w:rsid w:val="00F4770B"/>
    <w:rsid w:val="00F478CE"/>
    <w:rsid w:val="00F47E38"/>
    <w:rsid w:val="00F50284"/>
    <w:rsid w:val="00F50B88"/>
    <w:rsid w:val="00F518A7"/>
    <w:rsid w:val="00F51BD5"/>
    <w:rsid w:val="00F51CDA"/>
    <w:rsid w:val="00F51DA1"/>
    <w:rsid w:val="00F51F8A"/>
    <w:rsid w:val="00F52C40"/>
    <w:rsid w:val="00F537E1"/>
    <w:rsid w:val="00F538A7"/>
    <w:rsid w:val="00F53FF3"/>
    <w:rsid w:val="00F54BC6"/>
    <w:rsid w:val="00F55EE5"/>
    <w:rsid w:val="00F57046"/>
    <w:rsid w:val="00F570F2"/>
    <w:rsid w:val="00F574BE"/>
    <w:rsid w:val="00F60A7A"/>
    <w:rsid w:val="00F60AFF"/>
    <w:rsid w:val="00F60CBE"/>
    <w:rsid w:val="00F60FB6"/>
    <w:rsid w:val="00F6124C"/>
    <w:rsid w:val="00F61D95"/>
    <w:rsid w:val="00F62142"/>
    <w:rsid w:val="00F6296C"/>
    <w:rsid w:val="00F62CDE"/>
    <w:rsid w:val="00F62FCB"/>
    <w:rsid w:val="00F6344C"/>
    <w:rsid w:val="00F63FC0"/>
    <w:rsid w:val="00F64943"/>
    <w:rsid w:val="00F6548D"/>
    <w:rsid w:val="00F6566F"/>
    <w:rsid w:val="00F65DFE"/>
    <w:rsid w:val="00F66248"/>
    <w:rsid w:val="00F6666A"/>
    <w:rsid w:val="00F67885"/>
    <w:rsid w:val="00F70510"/>
    <w:rsid w:val="00F7154C"/>
    <w:rsid w:val="00F71A2F"/>
    <w:rsid w:val="00F71C26"/>
    <w:rsid w:val="00F720F8"/>
    <w:rsid w:val="00F72130"/>
    <w:rsid w:val="00F72241"/>
    <w:rsid w:val="00F722F6"/>
    <w:rsid w:val="00F72BD8"/>
    <w:rsid w:val="00F73307"/>
    <w:rsid w:val="00F73350"/>
    <w:rsid w:val="00F733C2"/>
    <w:rsid w:val="00F733C8"/>
    <w:rsid w:val="00F735CA"/>
    <w:rsid w:val="00F73AEF"/>
    <w:rsid w:val="00F75C0B"/>
    <w:rsid w:val="00F7624E"/>
    <w:rsid w:val="00F76C0D"/>
    <w:rsid w:val="00F76F32"/>
    <w:rsid w:val="00F804A0"/>
    <w:rsid w:val="00F80F13"/>
    <w:rsid w:val="00F81823"/>
    <w:rsid w:val="00F81B7D"/>
    <w:rsid w:val="00F8210F"/>
    <w:rsid w:val="00F8221E"/>
    <w:rsid w:val="00F82852"/>
    <w:rsid w:val="00F8315F"/>
    <w:rsid w:val="00F83777"/>
    <w:rsid w:val="00F83BDE"/>
    <w:rsid w:val="00F83D57"/>
    <w:rsid w:val="00F83E26"/>
    <w:rsid w:val="00F8465A"/>
    <w:rsid w:val="00F84D92"/>
    <w:rsid w:val="00F85E23"/>
    <w:rsid w:val="00F86E60"/>
    <w:rsid w:val="00F871D6"/>
    <w:rsid w:val="00F8791D"/>
    <w:rsid w:val="00F87B23"/>
    <w:rsid w:val="00F87E04"/>
    <w:rsid w:val="00F87F7E"/>
    <w:rsid w:val="00F90475"/>
    <w:rsid w:val="00F907E9"/>
    <w:rsid w:val="00F90D22"/>
    <w:rsid w:val="00F9187D"/>
    <w:rsid w:val="00F91C7F"/>
    <w:rsid w:val="00F91D74"/>
    <w:rsid w:val="00F921D9"/>
    <w:rsid w:val="00F9281E"/>
    <w:rsid w:val="00F935DC"/>
    <w:rsid w:val="00F9366F"/>
    <w:rsid w:val="00F93D8B"/>
    <w:rsid w:val="00F94111"/>
    <w:rsid w:val="00F94188"/>
    <w:rsid w:val="00F94549"/>
    <w:rsid w:val="00F94AC1"/>
    <w:rsid w:val="00F95515"/>
    <w:rsid w:val="00F95E89"/>
    <w:rsid w:val="00F96BAA"/>
    <w:rsid w:val="00F9790D"/>
    <w:rsid w:val="00F97B67"/>
    <w:rsid w:val="00F97D54"/>
    <w:rsid w:val="00F97DE7"/>
    <w:rsid w:val="00FA02DE"/>
    <w:rsid w:val="00FA03EC"/>
    <w:rsid w:val="00FA16B1"/>
    <w:rsid w:val="00FA19F7"/>
    <w:rsid w:val="00FA1C9D"/>
    <w:rsid w:val="00FA278E"/>
    <w:rsid w:val="00FA2C47"/>
    <w:rsid w:val="00FA2F96"/>
    <w:rsid w:val="00FA3E76"/>
    <w:rsid w:val="00FA3FAE"/>
    <w:rsid w:val="00FA6688"/>
    <w:rsid w:val="00FA6AA9"/>
    <w:rsid w:val="00FA7BA7"/>
    <w:rsid w:val="00FB09A7"/>
    <w:rsid w:val="00FB16C7"/>
    <w:rsid w:val="00FB1DD7"/>
    <w:rsid w:val="00FB1F3E"/>
    <w:rsid w:val="00FB1F9C"/>
    <w:rsid w:val="00FB22C0"/>
    <w:rsid w:val="00FB38ED"/>
    <w:rsid w:val="00FB3A3E"/>
    <w:rsid w:val="00FB47B7"/>
    <w:rsid w:val="00FB4E5B"/>
    <w:rsid w:val="00FB5D87"/>
    <w:rsid w:val="00FB5FC8"/>
    <w:rsid w:val="00FB650C"/>
    <w:rsid w:val="00FB7A1F"/>
    <w:rsid w:val="00FC03C4"/>
    <w:rsid w:val="00FC0752"/>
    <w:rsid w:val="00FC13EC"/>
    <w:rsid w:val="00FC1F97"/>
    <w:rsid w:val="00FC2153"/>
    <w:rsid w:val="00FC2725"/>
    <w:rsid w:val="00FC2DB0"/>
    <w:rsid w:val="00FC3BE9"/>
    <w:rsid w:val="00FC4C92"/>
    <w:rsid w:val="00FC4CEC"/>
    <w:rsid w:val="00FC6018"/>
    <w:rsid w:val="00FC6051"/>
    <w:rsid w:val="00FC663F"/>
    <w:rsid w:val="00FC6B45"/>
    <w:rsid w:val="00FC6D10"/>
    <w:rsid w:val="00FC6E71"/>
    <w:rsid w:val="00FC7213"/>
    <w:rsid w:val="00FC7242"/>
    <w:rsid w:val="00FC7906"/>
    <w:rsid w:val="00FC7AA1"/>
    <w:rsid w:val="00FD179A"/>
    <w:rsid w:val="00FD24E9"/>
    <w:rsid w:val="00FD25B0"/>
    <w:rsid w:val="00FD2923"/>
    <w:rsid w:val="00FD31DB"/>
    <w:rsid w:val="00FD371F"/>
    <w:rsid w:val="00FD3A01"/>
    <w:rsid w:val="00FD3E66"/>
    <w:rsid w:val="00FD4A37"/>
    <w:rsid w:val="00FD4CB7"/>
    <w:rsid w:val="00FD5DB9"/>
    <w:rsid w:val="00FD5DFD"/>
    <w:rsid w:val="00FD6BBB"/>
    <w:rsid w:val="00FD753F"/>
    <w:rsid w:val="00FD7965"/>
    <w:rsid w:val="00FE0131"/>
    <w:rsid w:val="00FE092D"/>
    <w:rsid w:val="00FE14C9"/>
    <w:rsid w:val="00FE151F"/>
    <w:rsid w:val="00FE18F2"/>
    <w:rsid w:val="00FE1910"/>
    <w:rsid w:val="00FE2411"/>
    <w:rsid w:val="00FE253F"/>
    <w:rsid w:val="00FE2A2C"/>
    <w:rsid w:val="00FE2C8A"/>
    <w:rsid w:val="00FE372A"/>
    <w:rsid w:val="00FE4910"/>
    <w:rsid w:val="00FE4912"/>
    <w:rsid w:val="00FE535B"/>
    <w:rsid w:val="00FE6B81"/>
    <w:rsid w:val="00FE6BB9"/>
    <w:rsid w:val="00FE7E0E"/>
    <w:rsid w:val="00FF02B8"/>
    <w:rsid w:val="00FF12C7"/>
    <w:rsid w:val="00FF14A2"/>
    <w:rsid w:val="00FF1C1B"/>
    <w:rsid w:val="00FF1D96"/>
    <w:rsid w:val="00FF1FC9"/>
    <w:rsid w:val="00FF28FE"/>
    <w:rsid w:val="00FF295E"/>
    <w:rsid w:val="00FF3467"/>
    <w:rsid w:val="00FF34CC"/>
    <w:rsid w:val="00FF390F"/>
    <w:rsid w:val="00FF3B5F"/>
    <w:rsid w:val="00FF3F11"/>
    <w:rsid w:val="00FF436F"/>
    <w:rsid w:val="00FF48E9"/>
    <w:rsid w:val="00FF4EBF"/>
    <w:rsid w:val="00FF5271"/>
    <w:rsid w:val="00FF5A19"/>
    <w:rsid w:val="00FF5EAB"/>
    <w:rsid w:val="00FF62E1"/>
    <w:rsid w:val="00FF6592"/>
    <w:rsid w:val="00FF71B8"/>
    <w:rsid w:val="00FF736D"/>
    <w:rsid w:val="00FF79F3"/>
    <w:rsid w:val="00FF7B46"/>
    <w:rsid w:val="00FF7D0B"/>
    <w:rsid w:val="00FF7D83"/>
    <w:rsid w:val="00FF7D99"/>
    <w:rsid w:val="00FF7DA2"/>
    <w:rsid w:val="00FF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2BA5"/>
  <w15:chartTrackingRefBased/>
  <w15:docId w15:val="{2CC6CD8F-6C8A-432A-9F06-4616ECCB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B1"/>
    <w:pPr>
      <w:ind w:left="720"/>
      <w:contextualSpacing/>
    </w:pPr>
  </w:style>
  <w:style w:type="paragraph" w:styleId="NoSpacing">
    <w:name w:val="No Spacing"/>
    <w:uiPriority w:val="1"/>
    <w:qFormat/>
    <w:rsid w:val="005F494A"/>
    <w:pPr>
      <w:spacing w:after="0" w:line="240" w:lineRule="auto"/>
    </w:pPr>
  </w:style>
  <w:style w:type="character" w:styleId="CommentReference">
    <w:name w:val="annotation reference"/>
    <w:basedOn w:val="DefaultParagraphFont"/>
    <w:uiPriority w:val="99"/>
    <w:semiHidden/>
    <w:unhideWhenUsed/>
    <w:rsid w:val="002348CC"/>
    <w:rPr>
      <w:sz w:val="16"/>
      <w:szCs w:val="16"/>
    </w:rPr>
  </w:style>
  <w:style w:type="paragraph" w:styleId="CommentText">
    <w:name w:val="annotation text"/>
    <w:basedOn w:val="Normal"/>
    <w:link w:val="CommentTextChar"/>
    <w:uiPriority w:val="99"/>
    <w:unhideWhenUsed/>
    <w:rsid w:val="002348CC"/>
    <w:pPr>
      <w:spacing w:line="240" w:lineRule="auto"/>
    </w:pPr>
    <w:rPr>
      <w:sz w:val="20"/>
      <w:szCs w:val="20"/>
    </w:rPr>
  </w:style>
  <w:style w:type="character" w:customStyle="1" w:styleId="CommentTextChar">
    <w:name w:val="Comment Text Char"/>
    <w:basedOn w:val="DefaultParagraphFont"/>
    <w:link w:val="CommentText"/>
    <w:uiPriority w:val="99"/>
    <w:rsid w:val="002348CC"/>
    <w:rPr>
      <w:sz w:val="20"/>
      <w:szCs w:val="20"/>
    </w:rPr>
  </w:style>
  <w:style w:type="paragraph" w:styleId="CommentSubject">
    <w:name w:val="annotation subject"/>
    <w:basedOn w:val="CommentText"/>
    <w:next w:val="CommentText"/>
    <w:link w:val="CommentSubjectChar"/>
    <w:uiPriority w:val="99"/>
    <w:semiHidden/>
    <w:unhideWhenUsed/>
    <w:rsid w:val="002348CC"/>
    <w:rPr>
      <w:b/>
      <w:bCs/>
    </w:rPr>
  </w:style>
  <w:style w:type="character" w:customStyle="1" w:styleId="CommentSubjectChar">
    <w:name w:val="Comment Subject Char"/>
    <w:basedOn w:val="CommentTextChar"/>
    <w:link w:val="CommentSubject"/>
    <w:uiPriority w:val="99"/>
    <w:semiHidden/>
    <w:rsid w:val="002348CC"/>
    <w:rPr>
      <w:b/>
      <w:bCs/>
      <w:sz w:val="20"/>
      <w:szCs w:val="20"/>
    </w:rPr>
  </w:style>
  <w:style w:type="paragraph" w:styleId="Header">
    <w:name w:val="header"/>
    <w:basedOn w:val="Normal"/>
    <w:link w:val="HeaderChar"/>
    <w:uiPriority w:val="99"/>
    <w:unhideWhenUsed/>
    <w:rsid w:val="00A72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FAD"/>
  </w:style>
  <w:style w:type="paragraph" w:styleId="Footer">
    <w:name w:val="footer"/>
    <w:basedOn w:val="Normal"/>
    <w:link w:val="FooterChar"/>
    <w:uiPriority w:val="99"/>
    <w:unhideWhenUsed/>
    <w:rsid w:val="00A72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FAD"/>
  </w:style>
  <w:style w:type="character" w:styleId="Hyperlink">
    <w:name w:val="Hyperlink"/>
    <w:basedOn w:val="DefaultParagraphFont"/>
    <w:uiPriority w:val="99"/>
    <w:unhideWhenUsed/>
    <w:rsid w:val="001435FE"/>
    <w:rPr>
      <w:color w:val="0563C1" w:themeColor="hyperlink"/>
      <w:u w:val="single"/>
    </w:rPr>
  </w:style>
  <w:style w:type="character" w:customStyle="1" w:styleId="UnresolvedMention1">
    <w:name w:val="Unresolved Mention1"/>
    <w:basedOn w:val="DefaultParagraphFont"/>
    <w:uiPriority w:val="99"/>
    <w:semiHidden/>
    <w:unhideWhenUsed/>
    <w:rsid w:val="001435FE"/>
    <w:rPr>
      <w:color w:val="605E5C"/>
      <w:shd w:val="clear" w:color="auto" w:fill="E1DFDD"/>
    </w:rPr>
  </w:style>
  <w:style w:type="paragraph" w:styleId="BalloonText">
    <w:name w:val="Balloon Text"/>
    <w:basedOn w:val="Normal"/>
    <w:link w:val="BalloonTextChar"/>
    <w:uiPriority w:val="99"/>
    <w:semiHidden/>
    <w:unhideWhenUsed/>
    <w:rsid w:val="00F249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C1"/>
    <w:rPr>
      <w:rFonts w:ascii="Segoe UI" w:hAnsi="Segoe UI" w:cs="Segoe UI"/>
      <w:sz w:val="18"/>
      <w:szCs w:val="18"/>
    </w:rPr>
  </w:style>
  <w:style w:type="paragraph" w:styleId="Revision">
    <w:name w:val="Revision"/>
    <w:hidden/>
    <w:uiPriority w:val="99"/>
    <w:semiHidden/>
    <w:rsid w:val="00950D08"/>
    <w:pPr>
      <w:spacing w:after="0" w:line="240" w:lineRule="auto"/>
    </w:pPr>
  </w:style>
  <w:style w:type="paragraph" w:customStyle="1" w:styleId="xmsonormal">
    <w:name w:val="x_msonormal"/>
    <w:basedOn w:val="Normal"/>
    <w:rsid w:val="00C973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288">
      <w:bodyDiv w:val="1"/>
      <w:marLeft w:val="0"/>
      <w:marRight w:val="0"/>
      <w:marTop w:val="0"/>
      <w:marBottom w:val="0"/>
      <w:divBdr>
        <w:top w:val="none" w:sz="0" w:space="0" w:color="auto"/>
        <w:left w:val="none" w:sz="0" w:space="0" w:color="auto"/>
        <w:bottom w:val="none" w:sz="0" w:space="0" w:color="auto"/>
        <w:right w:val="none" w:sz="0" w:space="0" w:color="auto"/>
      </w:divBdr>
    </w:div>
    <w:div w:id="116678720">
      <w:bodyDiv w:val="1"/>
      <w:marLeft w:val="0"/>
      <w:marRight w:val="0"/>
      <w:marTop w:val="0"/>
      <w:marBottom w:val="0"/>
      <w:divBdr>
        <w:top w:val="none" w:sz="0" w:space="0" w:color="auto"/>
        <w:left w:val="none" w:sz="0" w:space="0" w:color="auto"/>
        <w:bottom w:val="none" w:sz="0" w:space="0" w:color="auto"/>
        <w:right w:val="none" w:sz="0" w:space="0" w:color="auto"/>
      </w:divBdr>
    </w:div>
    <w:div w:id="122236192">
      <w:bodyDiv w:val="1"/>
      <w:marLeft w:val="0"/>
      <w:marRight w:val="0"/>
      <w:marTop w:val="0"/>
      <w:marBottom w:val="0"/>
      <w:divBdr>
        <w:top w:val="none" w:sz="0" w:space="0" w:color="auto"/>
        <w:left w:val="none" w:sz="0" w:space="0" w:color="auto"/>
        <w:bottom w:val="none" w:sz="0" w:space="0" w:color="auto"/>
        <w:right w:val="none" w:sz="0" w:space="0" w:color="auto"/>
      </w:divBdr>
    </w:div>
    <w:div w:id="132529361">
      <w:bodyDiv w:val="1"/>
      <w:marLeft w:val="0"/>
      <w:marRight w:val="0"/>
      <w:marTop w:val="0"/>
      <w:marBottom w:val="0"/>
      <w:divBdr>
        <w:top w:val="none" w:sz="0" w:space="0" w:color="auto"/>
        <w:left w:val="none" w:sz="0" w:space="0" w:color="auto"/>
        <w:bottom w:val="none" w:sz="0" w:space="0" w:color="auto"/>
        <w:right w:val="none" w:sz="0" w:space="0" w:color="auto"/>
      </w:divBdr>
    </w:div>
    <w:div w:id="176114981">
      <w:bodyDiv w:val="1"/>
      <w:marLeft w:val="0"/>
      <w:marRight w:val="0"/>
      <w:marTop w:val="0"/>
      <w:marBottom w:val="0"/>
      <w:divBdr>
        <w:top w:val="none" w:sz="0" w:space="0" w:color="auto"/>
        <w:left w:val="none" w:sz="0" w:space="0" w:color="auto"/>
        <w:bottom w:val="none" w:sz="0" w:space="0" w:color="auto"/>
        <w:right w:val="none" w:sz="0" w:space="0" w:color="auto"/>
      </w:divBdr>
    </w:div>
    <w:div w:id="180630462">
      <w:bodyDiv w:val="1"/>
      <w:marLeft w:val="0"/>
      <w:marRight w:val="0"/>
      <w:marTop w:val="0"/>
      <w:marBottom w:val="0"/>
      <w:divBdr>
        <w:top w:val="none" w:sz="0" w:space="0" w:color="auto"/>
        <w:left w:val="none" w:sz="0" w:space="0" w:color="auto"/>
        <w:bottom w:val="none" w:sz="0" w:space="0" w:color="auto"/>
        <w:right w:val="none" w:sz="0" w:space="0" w:color="auto"/>
      </w:divBdr>
    </w:div>
    <w:div w:id="213391987">
      <w:bodyDiv w:val="1"/>
      <w:marLeft w:val="0"/>
      <w:marRight w:val="0"/>
      <w:marTop w:val="0"/>
      <w:marBottom w:val="0"/>
      <w:divBdr>
        <w:top w:val="none" w:sz="0" w:space="0" w:color="auto"/>
        <w:left w:val="none" w:sz="0" w:space="0" w:color="auto"/>
        <w:bottom w:val="none" w:sz="0" w:space="0" w:color="auto"/>
        <w:right w:val="none" w:sz="0" w:space="0" w:color="auto"/>
      </w:divBdr>
    </w:div>
    <w:div w:id="221066091">
      <w:bodyDiv w:val="1"/>
      <w:marLeft w:val="0"/>
      <w:marRight w:val="0"/>
      <w:marTop w:val="0"/>
      <w:marBottom w:val="0"/>
      <w:divBdr>
        <w:top w:val="none" w:sz="0" w:space="0" w:color="auto"/>
        <w:left w:val="none" w:sz="0" w:space="0" w:color="auto"/>
        <w:bottom w:val="none" w:sz="0" w:space="0" w:color="auto"/>
        <w:right w:val="none" w:sz="0" w:space="0" w:color="auto"/>
      </w:divBdr>
    </w:div>
    <w:div w:id="237371446">
      <w:bodyDiv w:val="1"/>
      <w:marLeft w:val="0"/>
      <w:marRight w:val="0"/>
      <w:marTop w:val="0"/>
      <w:marBottom w:val="0"/>
      <w:divBdr>
        <w:top w:val="none" w:sz="0" w:space="0" w:color="auto"/>
        <w:left w:val="none" w:sz="0" w:space="0" w:color="auto"/>
        <w:bottom w:val="none" w:sz="0" w:space="0" w:color="auto"/>
        <w:right w:val="none" w:sz="0" w:space="0" w:color="auto"/>
      </w:divBdr>
    </w:div>
    <w:div w:id="243564498">
      <w:bodyDiv w:val="1"/>
      <w:marLeft w:val="0"/>
      <w:marRight w:val="0"/>
      <w:marTop w:val="0"/>
      <w:marBottom w:val="0"/>
      <w:divBdr>
        <w:top w:val="none" w:sz="0" w:space="0" w:color="auto"/>
        <w:left w:val="none" w:sz="0" w:space="0" w:color="auto"/>
        <w:bottom w:val="none" w:sz="0" w:space="0" w:color="auto"/>
        <w:right w:val="none" w:sz="0" w:space="0" w:color="auto"/>
      </w:divBdr>
    </w:div>
    <w:div w:id="259457416">
      <w:bodyDiv w:val="1"/>
      <w:marLeft w:val="0"/>
      <w:marRight w:val="0"/>
      <w:marTop w:val="0"/>
      <w:marBottom w:val="0"/>
      <w:divBdr>
        <w:top w:val="none" w:sz="0" w:space="0" w:color="auto"/>
        <w:left w:val="none" w:sz="0" w:space="0" w:color="auto"/>
        <w:bottom w:val="none" w:sz="0" w:space="0" w:color="auto"/>
        <w:right w:val="none" w:sz="0" w:space="0" w:color="auto"/>
      </w:divBdr>
    </w:div>
    <w:div w:id="465440730">
      <w:bodyDiv w:val="1"/>
      <w:marLeft w:val="0"/>
      <w:marRight w:val="0"/>
      <w:marTop w:val="0"/>
      <w:marBottom w:val="0"/>
      <w:divBdr>
        <w:top w:val="none" w:sz="0" w:space="0" w:color="auto"/>
        <w:left w:val="none" w:sz="0" w:space="0" w:color="auto"/>
        <w:bottom w:val="none" w:sz="0" w:space="0" w:color="auto"/>
        <w:right w:val="none" w:sz="0" w:space="0" w:color="auto"/>
      </w:divBdr>
    </w:div>
    <w:div w:id="466092912">
      <w:bodyDiv w:val="1"/>
      <w:marLeft w:val="0"/>
      <w:marRight w:val="0"/>
      <w:marTop w:val="0"/>
      <w:marBottom w:val="0"/>
      <w:divBdr>
        <w:top w:val="none" w:sz="0" w:space="0" w:color="auto"/>
        <w:left w:val="none" w:sz="0" w:space="0" w:color="auto"/>
        <w:bottom w:val="none" w:sz="0" w:space="0" w:color="auto"/>
        <w:right w:val="none" w:sz="0" w:space="0" w:color="auto"/>
      </w:divBdr>
    </w:div>
    <w:div w:id="586620372">
      <w:bodyDiv w:val="1"/>
      <w:marLeft w:val="0"/>
      <w:marRight w:val="0"/>
      <w:marTop w:val="0"/>
      <w:marBottom w:val="0"/>
      <w:divBdr>
        <w:top w:val="none" w:sz="0" w:space="0" w:color="auto"/>
        <w:left w:val="none" w:sz="0" w:space="0" w:color="auto"/>
        <w:bottom w:val="none" w:sz="0" w:space="0" w:color="auto"/>
        <w:right w:val="none" w:sz="0" w:space="0" w:color="auto"/>
      </w:divBdr>
    </w:div>
    <w:div w:id="592055884">
      <w:bodyDiv w:val="1"/>
      <w:marLeft w:val="0"/>
      <w:marRight w:val="0"/>
      <w:marTop w:val="0"/>
      <w:marBottom w:val="0"/>
      <w:divBdr>
        <w:top w:val="none" w:sz="0" w:space="0" w:color="auto"/>
        <w:left w:val="none" w:sz="0" w:space="0" w:color="auto"/>
        <w:bottom w:val="none" w:sz="0" w:space="0" w:color="auto"/>
        <w:right w:val="none" w:sz="0" w:space="0" w:color="auto"/>
      </w:divBdr>
    </w:div>
    <w:div w:id="614562857">
      <w:bodyDiv w:val="1"/>
      <w:marLeft w:val="0"/>
      <w:marRight w:val="0"/>
      <w:marTop w:val="0"/>
      <w:marBottom w:val="0"/>
      <w:divBdr>
        <w:top w:val="none" w:sz="0" w:space="0" w:color="auto"/>
        <w:left w:val="none" w:sz="0" w:space="0" w:color="auto"/>
        <w:bottom w:val="none" w:sz="0" w:space="0" w:color="auto"/>
        <w:right w:val="none" w:sz="0" w:space="0" w:color="auto"/>
      </w:divBdr>
    </w:div>
    <w:div w:id="618529929">
      <w:bodyDiv w:val="1"/>
      <w:marLeft w:val="0"/>
      <w:marRight w:val="0"/>
      <w:marTop w:val="0"/>
      <w:marBottom w:val="0"/>
      <w:divBdr>
        <w:top w:val="none" w:sz="0" w:space="0" w:color="auto"/>
        <w:left w:val="none" w:sz="0" w:space="0" w:color="auto"/>
        <w:bottom w:val="none" w:sz="0" w:space="0" w:color="auto"/>
        <w:right w:val="none" w:sz="0" w:space="0" w:color="auto"/>
      </w:divBdr>
    </w:div>
    <w:div w:id="645353061">
      <w:bodyDiv w:val="1"/>
      <w:marLeft w:val="0"/>
      <w:marRight w:val="0"/>
      <w:marTop w:val="0"/>
      <w:marBottom w:val="0"/>
      <w:divBdr>
        <w:top w:val="none" w:sz="0" w:space="0" w:color="auto"/>
        <w:left w:val="none" w:sz="0" w:space="0" w:color="auto"/>
        <w:bottom w:val="none" w:sz="0" w:space="0" w:color="auto"/>
        <w:right w:val="none" w:sz="0" w:space="0" w:color="auto"/>
      </w:divBdr>
    </w:div>
    <w:div w:id="773324820">
      <w:bodyDiv w:val="1"/>
      <w:marLeft w:val="0"/>
      <w:marRight w:val="0"/>
      <w:marTop w:val="0"/>
      <w:marBottom w:val="0"/>
      <w:divBdr>
        <w:top w:val="none" w:sz="0" w:space="0" w:color="auto"/>
        <w:left w:val="none" w:sz="0" w:space="0" w:color="auto"/>
        <w:bottom w:val="none" w:sz="0" w:space="0" w:color="auto"/>
        <w:right w:val="none" w:sz="0" w:space="0" w:color="auto"/>
      </w:divBdr>
    </w:div>
    <w:div w:id="816191889">
      <w:bodyDiv w:val="1"/>
      <w:marLeft w:val="0"/>
      <w:marRight w:val="0"/>
      <w:marTop w:val="0"/>
      <w:marBottom w:val="0"/>
      <w:divBdr>
        <w:top w:val="none" w:sz="0" w:space="0" w:color="auto"/>
        <w:left w:val="none" w:sz="0" w:space="0" w:color="auto"/>
        <w:bottom w:val="none" w:sz="0" w:space="0" w:color="auto"/>
        <w:right w:val="none" w:sz="0" w:space="0" w:color="auto"/>
      </w:divBdr>
    </w:div>
    <w:div w:id="824592943">
      <w:bodyDiv w:val="1"/>
      <w:marLeft w:val="0"/>
      <w:marRight w:val="0"/>
      <w:marTop w:val="0"/>
      <w:marBottom w:val="0"/>
      <w:divBdr>
        <w:top w:val="none" w:sz="0" w:space="0" w:color="auto"/>
        <w:left w:val="none" w:sz="0" w:space="0" w:color="auto"/>
        <w:bottom w:val="none" w:sz="0" w:space="0" w:color="auto"/>
        <w:right w:val="none" w:sz="0" w:space="0" w:color="auto"/>
      </w:divBdr>
    </w:div>
    <w:div w:id="916475815">
      <w:bodyDiv w:val="1"/>
      <w:marLeft w:val="0"/>
      <w:marRight w:val="0"/>
      <w:marTop w:val="0"/>
      <w:marBottom w:val="0"/>
      <w:divBdr>
        <w:top w:val="none" w:sz="0" w:space="0" w:color="auto"/>
        <w:left w:val="none" w:sz="0" w:space="0" w:color="auto"/>
        <w:bottom w:val="none" w:sz="0" w:space="0" w:color="auto"/>
        <w:right w:val="none" w:sz="0" w:space="0" w:color="auto"/>
      </w:divBdr>
    </w:div>
    <w:div w:id="925109941">
      <w:bodyDiv w:val="1"/>
      <w:marLeft w:val="0"/>
      <w:marRight w:val="0"/>
      <w:marTop w:val="0"/>
      <w:marBottom w:val="0"/>
      <w:divBdr>
        <w:top w:val="none" w:sz="0" w:space="0" w:color="auto"/>
        <w:left w:val="none" w:sz="0" w:space="0" w:color="auto"/>
        <w:bottom w:val="none" w:sz="0" w:space="0" w:color="auto"/>
        <w:right w:val="none" w:sz="0" w:space="0" w:color="auto"/>
      </w:divBdr>
    </w:div>
    <w:div w:id="927693634">
      <w:bodyDiv w:val="1"/>
      <w:marLeft w:val="0"/>
      <w:marRight w:val="0"/>
      <w:marTop w:val="0"/>
      <w:marBottom w:val="0"/>
      <w:divBdr>
        <w:top w:val="none" w:sz="0" w:space="0" w:color="auto"/>
        <w:left w:val="none" w:sz="0" w:space="0" w:color="auto"/>
        <w:bottom w:val="none" w:sz="0" w:space="0" w:color="auto"/>
        <w:right w:val="none" w:sz="0" w:space="0" w:color="auto"/>
      </w:divBdr>
    </w:div>
    <w:div w:id="1004629482">
      <w:bodyDiv w:val="1"/>
      <w:marLeft w:val="0"/>
      <w:marRight w:val="0"/>
      <w:marTop w:val="0"/>
      <w:marBottom w:val="0"/>
      <w:divBdr>
        <w:top w:val="none" w:sz="0" w:space="0" w:color="auto"/>
        <w:left w:val="none" w:sz="0" w:space="0" w:color="auto"/>
        <w:bottom w:val="none" w:sz="0" w:space="0" w:color="auto"/>
        <w:right w:val="none" w:sz="0" w:space="0" w:color="auto"/>
      </w:divBdr>
    </w:div>
    <w:div w:id="1052970043">
      <w:bodyDiv w:val="1"/>
      <w:marLeft w:val="0"/>
      <w:marRight w:val="0"/>
      <w:marTop w:val="0"/>
      <w:marBottom w:val="0"/>
      <w:divBdr>
        <w:top w:val="none" w:sz="0" w:space="0" w:color="auto"/>
        <w:left w:val="none" w:sz="0" w:space="0" w:color="auto"/>
        <w:bottom w:val="none" w:sz="0" w:space="0" w:color="auto"/>
        <w:right w:val="none" w:sz="0" w:space="0" w:color="auto"/>
      </w:divBdr>
    </w:div>
    <w:div w:id="1057557601">
      <w:bodyDiv w:val="1"/>
      <w:marLeft w:val="0"/>
      <w:marRight w:val="0"/>
      <w:marTop w:val="0"/>
      <w:marBottom w:val="0"/>
      <w:divBdr>
        <w:top w:val="none" w:sz="0" w:space="0" w:color="auto"/>
        <w:left w:val="none" w:sz="0" w:space="0" w:color="auto"/>
        <w:bottom w:val="none" w:sz="0" w:space="0" w:color="auto"/>
        <w:right w:val="none" w:sz="0" w:space="0" w:color="auto"/>
      </w:divBdr>
    </w:div>
    <w:div w:id="1084258333">
      <w:bodyDiv w:val="1"/>
      <w:marLeft w:val="0"/>
      <w:marRight w:val="0"/>
      <w:marTop w:val="0"/>
      <w:marBottom w:val="0"/>
      <w:divBdr>
        <w:top w:val="none" w:sz="0" w:space="0" w:color="auto"/>
        <w:left w:val="none" w:sz="0" w:space="0" w:color="auto"/>
        <w:bottom w:val="none" w:sz="0" w:space="0" w:color="auto"/>
        <w:right w:val="none" w:sz="0" w:space="0" w:color="auto"/>
      </w:divBdr>
    </w:div>
    <w:div w:id="1108965477">
      <w:bodyDiv w:val="1"/>
      <w:marLeft w:val="0"/>
      <w:marRight w:val="0"/>
      <w:marTop w:val="0"/>
      <w:marBottom w:val="0"/>
      <w:divBdr>
        <w:top w:val="none" w:sz="0" w:space="0" w:color="auto"/>
        <w:left w:val="none" w:sz="0" w:space="0" w:color="auto"/>
        <w:bottom w:val="none" w:sz="0" w:space="0" w:color="auto"/>
        <w:right w:val="none" w:sz="0" w:space="0" w:color="auto"/>
      </w:divBdr>
    </w:div>
    <w:div w:id="1130169627">
      <w:bodyDiv w:val="1"/>
      <w:marLeft w:val="0"/>
      <w:marRight w:val="0"/>
      <w:marTop w:val="0"/>
      <w:marBottom w:val="0"/>
      <w:divBdr>
        <w:top w:val="none" w:sz="0" w:space="0" w:color="auto"/>
        <w:left w:val="none" w:sz="0" w:space="0" w:color="auto"/>
        <w:bottom w:val="none" w:sz="0" w:space="0" w:color="auto"/>
        <w:right w:val="none" w:sz="0" w:space="0" w:color="auto"/>
      </w:divBdr>
    </w:div>
    <w:div w:id="1216089206">
      <w:bodyDiv w:val="1"/>
      <w:marLeft w:val="0"/>
      <w:marRight w:val="0"/>
      <w:marTop w:val="0"/>
      <w:marBottom w:val="0"/>
      <w:divBdr>
        <w:top w:val="none" w:sz="0" w:space="0" w:color="auto"/>
        <w:left w:val="none" w:sz="0" w:space="0" w:color="auto"/>
        <w:bottom w:val="none" w:sz="0" w:space="0" w:color="auto"/>
        <w:right w:val="none" w:sz="0" w:space="0" w:color="auto"/>
      </w:divBdr>
    </w:div>
    <w:div w:id="1270746772">
      <w:bodyDiv w:val="1"/>
      <w:marLeft w:val="0"/>
      <w:marRight w:val="0"/>
      <w:marTop w:val="0"/>
      <w:marBottom w:val="0"/>
      <w:divBdr>
        <w:top w:val="none" w:sz="0" w:space="0" w:color="auto"/>
        <w:left w:val="none" w:sz="0" w:space="0" w:color="auto"/>
        <w:bottom w:val="none" w:sz="0" w:space="0" w:color="auto"/>
        <w:right w:val="none" w:sz="0" w:space="0" w:color="auto"/>
      </w:divBdr>
    </w:div>
    <w:div w:id="1299382978">
      <w:bodyDiv w:val="1"/>
      <w:marLeft w:val="0"/>
      <w:marRight w:val="0"/>
      <w:marTop w:val="0"/>
      <w:marBottom w:val="0"/>
      <w:divBdr>
        <w:top w:val="none" w:sz="0" w:space="0" w:color="auto"/>
        <w:left w:val="none" w:sz="0" w:space="0" w:color="auto"/>
        <w:bottom w:val="none" w:sz="0" w:space="0" w:color="auto"/>
        <w:right w:val="none" w:sz="0" w:space="0" w:color="auto"/>
      </w:divBdr>
    </w:div>
    <w:div w:id="1387215368">
      <w:bodyDiv w:val="1"/>
      <w:marLeft w:val="0"/>
      <w:marRight w:val="0"/>
      <w:marTop w:val="0"/>
      <w:marBottom w:val="0"/>
      <w:divBdr>
        <w:top w:val="none" w:sz="0" w:space="0" w:color="auto"/>
        <w:left w:val="none" w:sz="0" w:space="0" w:color="auto"/>
        <w:bottom w:val="none" w:sz="0" w:space="0" w:color="auto"/>
        <w:right w:val="none" w:sz="0" w:space="0" w:color="auto"/>
      </w:divBdr>
    </w:div>
    <w:div w:id="1639803566">
      <w:bodyDiv w:val="1"/>
      <w:marLeft w:val="0"/>
      <w:marRight w:val="0"/>
      <w:marTop w:val="0"/>
      <w:marBottom w:val="0"/>
      <w:divBdr>
        <w:top w:val="none" w:sz="0" w:space="0" w:color="auto"/>
        <w:left w:val="none" w:sz="0" w:space="0" w:color="auto"/>
        <w:bottom w:val="none" w:sz="0" w:space="0" w:color="auto"/>
        <w:right w:val="none" w:sz="0" w:space="0" w:color="auto"/>
      </w:divBdr>
    </w:div>
    <w:div w:id="1642998050">
      <w:bodyDiv w:val="1"/>
      <w:marLeft w:val="0"/>
      <w:marRight w:val="0"/>
      <w:marTop w:val="0"/>
      <w:marBottom w:val="0"/>
      <w:divBdr>
        <w:top w:val="none" w:sz="0" w:space="0" w:color="auto"/>
        <w:left w:val="none" w:sz="0" w:space="0" w:color="auto"/>
        <w:bottom w:val="none" w:sz="0" w:space="0" w:color="auto"/>
        <w:right w:val="none" w:sz="0" w:space="0" w:color="auto"/>
      </w:divBdr>
    </w:div>
    <w:div w:id="1706565189">
      <w:bodyDiv w:val="1"/>
      <w:marLeft w:val="0"/>
      <w:marRight w:val="0"/>
      <w:marTop w:val="0"/>
      <w:marBottom w:val="0"/>
      <w:divBdr>
        <w:top w:val="none" w:sz="0" w:space="0" w:color="auto"/>
        <w:left w:val="none" w:sz="0" w:space="0" w:color="auto"/>
        <w:bottom w:val="none" w:sz="0" w:space="0" w:color="auto"/>
        <w:right w:val="none" w:sz="0" w:space="0" w:color="auto"/>
      </w:divBdr>
    </w:div>
    <w:div w:id="1723139558">
      <w:bodyDiv w:val="1"/>
      <w:marLeft w:val="0"/>
      <w:marRight w:val="0"/>
      <w:marTop w:val="0"/>
      <w:marBottom w:val="0"/>
      <w:divBdr>
        <w:top w:val="none" w:sz="0" w:space="0" w:color="auto"/>
        <w:left w:val="none" w:sz="0" w:space="0" w:color="auto"/>
        <w:bottom w:val="none" w:sz="0" w:space="0" w:color="auto"/>
        <w:right w:val="none" w:sz="0" w:space="0" w:color="auto"/>
      </w:divBdr>
    </w:div>
    <w:div w:id="1775779394">
      <w:bodyDiv w:val="1"/>
      <w:marLeft w:val="0"/>
      <w:marRight w:val="0"/>
      <w:marTop w:val="0"/>
      <w:marBottom w:val="0"/>
      <w:divBdr>
        <w:top w:val="none" w:sz="0" w:space="0" w:color="auto"/>
        <w:left w:val="none" w:sz="0" w:space="0" w:color="auto"/>
        <w:bottom w:val="none" w:sz="0" w:space="0" w:color="auto"/>
        <w:right w:val="none" w:sz="0" w:space="0" w:color="auto"/>
      </w:divBdr>
    </w:div>
    <w:div w:id="1778405265">
      <w:bodyDiv w:val="1"/>
      <w:marLeft w:val="0"/>
      <w:marRight w:val="0"/>
      <w:marTop w:val="0"/>
      <w:marBottom w:val="0"/>
      <w:divBdr>
        <w:top w:val="none" w:sz="0" w:space="0" w:color="auto"/>
        <w:left w:val="none" w:sz="0" w:space="0" w:color="auto"/>
        <w:bottom w:val="none" w:sz="0" w:space="0" w:color="auto"/>
        <w:right w:val="none" w:sz="0" w:space="0" w:color="auto"/>
      </w:divBdr>
    </w:div>
    <w:div w:id="1821573541">
      <w:bodyDiv w:val="1"/>
      <w:marLeft w:val="0"/>
      <w:marRight w:val="0"/>
      <w:marTop w:val="0"/>
      <w:marBottom w:val="0"/>
      <w:divBdr>
        <w:top w:val="none" w:sz="0" w:space="0" w:color="auto"/>
        <w:left w:val="none" w:sz="0" w:space="0" w:color="auto"/>
        <w:bottom w:val="none" w:sz="0" w:space="0" w:color="auto"/>
        <w:right w:val="none" w:sz="0" w:space="0" w:color="auto"/>
      </w:divBdr>
    </w:div>
    <w:div w:id="1827671203">
      <w:bodyDiv w:val="1"/>
      <w:marLeft w:val="0"/>
      <w:marRight w:val="0"/>
      <w:marTop w:val="0"/>
      <w:marBottom w:val="0"/>
      <w:divBdr>
        <w:top w:val="none" w:sz="0" w:space="0" w:color="auto"/>
        <w:left w:val="none" w:sz="0" w:space="0" w:color="auto"/>
        <w:bottom w:val="none" w:sz="0" w:space="0" w:color="auto"/>
        <w:right w:val="none" w:sz="0" w:space="0" w:color="auto"/>
      </w:divBdr>
    </w:div>
    <w:div w:id="1941908496">
      <w:bodyDiv w:val="1"/>
      <w:marLeft w:val="0"/>
      <w:marRight w:val="0"/>
      <w:marTop w:val="0"/>
      <w:marBottom w:val="0"/>
      <w:divBdr>
        <w:top w:val="none" w:sz="0" w:space="0" w:color="auto"/>
        <w:left w:val="none" w:sz="0" w:space="0" w:color="auto"/>
        <w:bottom w:val="none" w:sz="0" w:space="0" w:color="auto"/>
        <w:right w:val="none" w:sz="0" w:space="0" w:color="auto"/>
      </w:divBdr>
    </w:div>
    <w:div w:id="2022316093">
      <w:bodyDiv w:val="1"/>
      <w:marLeft w:val="0"/>
      <w:marRight w:val="0"/>
      <w:marTop w:val="0"/>
      <w:marBottom w:val="0"/>
      <w:divBdr>
        <w:top w:val="none" w:sz="0" w:space="0" w:color="auto"/>
        <w:left w:val="none" w:sz="0" w:space="0" w:color="auto"/>
        <w:bottom w:val="none" w:sz="0" w:space="0" w:color="auto"/>
        <w:right w:val="none" w:sz="0" w:space="0" w:color="auto"/>
      </w:divBdr>
    </w:div>
    <w:div w:id="2024670259">
      <w:bodyDiv w:val="1"/>
      <w:marLeft w:val="0"/>
      <w:marRight w:val="0"/>
      <w:marTop w:val="0"/>
      <w:marBottom w:val="0"/>
      <w:divBdr>
        <w:top w:val="none" w:sz="0" w:space="0" w:color="auto"/>
        <w:left w:val="none" w:sz="0" w:space="0" w:color="auto"/>
        <w:bottom w:val="none" w:sz="0" w:space="0" w:color="auto"/>
        <w:right w:val="none" w:sz="0" w:space="0" w:color="auto"/>
      </w:divBdr>
    </w:div>
    <w:div w:id="2114476552">
      <w:bodyDiv w:val="1"/>
      <w:marLeft w:val="0"/>
      <w:marRight w:val="0"/>
      <w:marTop w:val="0"/>
      <w:marBottom w:val="0"/>
      <w:divBdr>
        <w:top w:val="none" w:sz="0" w:space="0" w:color="auto"/>
        <w:left w:val="none" w:sz="0" w:space="0" w:color="auto"/>
        <w:bottom w:val="none" w:sz="0" w:space="0" w:color="auto"/>
        <w:right w:val="none" w:sz="0" w:space="0" w:color="auto"/>
      </w:divBdr>
    </w:div>
    <w:div w:id="212383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microsoft.com/office/2011/relationships/people" Target="people.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3887</TotalTime>
  <Pages>16</Pages>
  <Words>12082</Words>
  <Characters>68869</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956</cp:revision>
  <dcterms:created xsi:type="dcterms:W3CDTF">2023-10-25T19:58:00Z</dcterms:created>
  <dcterms:modified xsi:type="dcterms:W3CDTF">2023-10-30T18:25:00Z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id="jW0ItNMr"/&gt;&lt;style id="http://www.zotero.org/styles/ecology" hasBibliography="1" bibliographyStyleHasBeenSet="0"/&gt;&lt;prefs&gt;&lt;pref name="fieldType" value="Field"/&gt;&lt;/prefs&gt;&lt;/data&gt;</vt:lpwstr>
  </property>
</Properties>
</file>